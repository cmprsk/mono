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173B9" w14:textId="77777777" w:rsidR="002E6335" w:rsidRDefault="002E6335" w:rsidP="002E6335">
      <w:pPr>
        <w:ind w:firstLine="1134"/>
        <w:rPr>
          <w:rFonts w:ascii="Times New Roman" w:eastAsia="Times New Roman" w:hAnsi="Times New Roman"/>
          <w:szCs w:val="24"/>
          <w:lang w:eastAsia="pt-BR"/>
        </w:rPr>
      </w:pPr>
      <w:r>
        <w:rPr>
          <w:rFonts w:ascii="Times New Roman" w:eastAsia="Times New Roman" w:hAnsi="Times New Roman"/>
          <w:szCs w:val="24"/>
          <w:lang w:eastAsia="pt-BR"/>
        </w:rPr>
        <w:t>REFERENCIAL TEÓRICO 15-01-2016 - RAYRA</w:t>
      </w:r>
    </w:p>
    <w:p w14:paraId="70618C78" w14:textId="77777777" w:rsidR="002E6335" w:rsidRDefault="002E6335" w:rsidP="002E6335">
      <w:pPr>
        <w:ind w:firstLine="1134"/>
        <w:jc w:val="both"/>
        <w:rPr>
          <w:rFonts w:ascii="Times New Roman" w:eastAsia="Times New Roman" w:hAnsi="Times New Roman"/>
          <w:szCs w:val="24"/>
          <w:lang w:eastAsia="pt-BR"/>
        </w:rPr>
      </w:pPr>
    </w:p>
    <w:p w14:paraId="6956D8FE" w14:textId="77777777" w:rsidR="00842639" w:rsidRDefault="00842639" w:rsidP="002E6335">
      <w:pPr>
        <w:jc w:val="both"/>
        <w:rPr>
          <w:rFonts w:ascii="Times New Roman" w:hAnsi="Times New Roman"/>
          <w:b/>
          <w:szCs w:val="24"/>
        </w:rPr>
      </w:pPr>
      <w:r>
        <w:rPr>
          <w:rFonts w:ascii="Times New Roman" w:hAnsi="Times New Roman"/>
          <w:b/>
          <w:szCs w:val="24"/>
        </w:rPr>
        <w:t>2 REFE</w:t>
      </w:r>
      <w:r w:rsidR="008D5C3B">
        <w:rPr>
          <w:rFonts w:ascii="Times New Roman" w:hAnsi="Times New Roman"/>
          <w:b/>
          <w:szCs w:val="24"/>
        </w:rPr>
        <w:t>RE</w:t>
      </w:r>
      <w:r>
        <w:rPr>
          <w:rFonts w:ascii="Times New Roman" w:hAnsi="Times New Roman"/>
          <w:b/>
          <w:szCs w:val="24"/>
        </w:rPr>
        <w:t>NCIAL TEÓRICO</w:t>
      </w:r>
    </w:p>
    <w:p w14:paraId="43CF7CC9" w14:textId="77777777" w:rsidR="00842639" w:rsidRDefault="00842639" w:rsidP="002E6335">
      <w:pPr>
        <w:jc w:val="both"/>
        <w:rPr>
          <w:rFonts w:ascii="Times New Roman" w:hAnsi="Times New Roman"/>
          <w:b/>
          <w:szCs w:val="24"/>
        </w:rPr>
      </w:pPr>
    </w:p>
    <w:p w14:paraId="09F3162C" w14:textId="77777777" w:rsidR="002E6335" w:rsidRPr="002636E5" w:rsidRDefault="00B7044F" w:rsidP="002E6335">
      <w:pPr>
        <w:jc w:val="both"/>
        <w:rPr>
          <w:rFonts w:ascii="Times New Roman" w:hAnsi="Times New Roman"/>
          <w:szCs w:val="24"/>
        </w:rPr>
      </w:pPr>
      <w:r>
        <w:rPr>
          <w:rFonts w:ascii="Times New Roman" w:hAnsi="Times New Roman"/>
          <w:b/>
          <w:szCs w:val="24"/>
        </w:rPr>
        <w:t>2.1</w:t>
      </w:r>
      <w:r w:rsidR="002E6335" w:rsidRPr="002636E5">
        <w:rPr>
          <w:rFonts w:ascii="Times New Roman" w:hAnsi="Times New Roman"/>
          <w:b/>
          <w:szCs w:val="24"/>
        </w:rPr>
        <w:t xml:space="preserve"> </w:t>
      </w:r>
      <w:r w:rsidR="00B91E92">
        <w:rPr>
          <w:rFonts w:ascii="Times New Roman" w:hAnsi="Times New Roman"/>
          <w:b/>
          <w:szCs w:val="24"/>
        </w:rPr>
        <w:t xml:space="preserve">O </w:t>
      </w:r>
      <w:r w:rsidR="002E6335">
        <w:rPr>
          <w:rFonts w:ascii="Times New Roman" w:hAnsi="Times New Roman"/>
          <w:b/>
          <w:szCs w:val="24"/>
        </w:rPr>
        <w:t>Câncer</w:t>
      </w:r>
    </w:p>
    <w:p w14:paraId="4DA63FB8" w14:textId="77777777" w:rsidR="002E6335" w:rsidRPr="002636E5" w:rsidRDefault="002E6335" w:rsidP="002E6335">
      <w:pPr>
        <w:jc w:val="both"/>
        <w:rPr>
          <w:rFonts w:ascii="Times New Roman" w:hAnsi="Times New Roman"/>
          <w:szCs w:val="24"/>
        </w:rPr>
      </w:pPr>
    </w:p>
    <w:p w14:paraId="7DE75659" w14:textId="77777777" w:rsidR="002E6335" w:rsidRPr="002636E5" w:rsidRDefault="009838A4" w:rsidP="002E6335">
      <w:pPr>
        <w:jc w:val="both"/>
        <w:rPr>
          <w:rFonts w:ascii="Times New Roman" w:hAnsi="Times New Roman"/>
          <w:b/>
          <w:szCs w:val="24"/>
        </w:rPr>
      </w:pPr>
      <w:r>
        <w:rPr>
          <w:rFonts w:ascii="Times New Roman" w:hAnsi="Times New Roman"/>
          <w:b/>
          <w:i/>
          <w:szCs w:val="24"/>
        </w:rPr>
        <w:t>2.1.1</w:t>
      </w:r>
      <w:r w:rsidR="002E6335">
        <w:rPr>
          <w:rFonts w:ascii="Times New Roman" w:hAnsi="Times New Roman"/>
          <w:b/>
          <w:i/>
          <w:szCs w:val="24"/>
        </w:rPr>
        <w:t xml:space="preserve"> Características e N</w:t>
      </w:r>
      <w:r w:rsidR="002E6335" w:rsidRPr="002636E5">
        <w:rPr>
          <w:rFonts w:ascii="Times New Roman" w:hAnsi="Times New Roman"/>
          <w:b/>
          <w:i/>
          <w:szCs w:val="24"/>
        </w:rPr>
        <w:t>omenclatura</w:t>
      </w:r>
    </w:p>
    <w:p w14:paraId="2EE892BD" w14:textId="77777777" w:rsidR="002E6335" w:rsidRPr="00A21E3C" w:rsidRDefault="002E6335" w:rsidP="002E6335">
      <w:pPr>
        <w:jc w:val="both"/>
        <w:rPr>
          <w:rFonts w:ascii="Times New Roman" w:hAnsi="Times New Roman"/>
          <w:szCs w:val="24"/>
        </w:rPr>
      </w:pPr>
    </w:p>
    <w:p w14:paraId="2B52209F" w14:textId="77777777" w:rsidR="00B7044F" w:rsidRPr="004673F2" w:rsidRDefault="00B7044F" w:rsidP="00B7044F">
      <w:pPr>
        <w:ind w:firstLine="1134"/>
        <w:jc w:val="both"/>
        <w:rPr>
          <w:rFonts w:ascii="Times New Roman" w:hAnsi="Times New Roman"/>
          <w:szCs w:val="24"/>
        </w:rPr>
      </w:pPr>
      <w:r w:rsidRPr="004673F2">
        <w:rPr>
          <w:rFonts w:ascii="Times New Roman" w:hAnsi="Times New Roman"/>
          <w:szCs w:val="24"/>
        </w:rPr>
        <w:t>A palavra “câncer” tem origem latina e significa “caranguejo” (BRASIL, 1971). Foi assim denominada em analogia ao seu crescimento infiltrante, comparado às pernas do crustáceo que as introduz na areia para se fixar e dificultar sua remoção (</w:t>
      </w:r>
      <w:r w:rsidR="009F7830" w:rsidRPr="004673F2">
        <w:rPr>
          <w:rFonts w:ascii="Times New Roman" w:hAnsi="Times New Roman"/>
          <w:szCs w:val="24"/>
        </w:rPr>
        <w:t xml:space="preserve">ALMEIDA </w:t>
      </w:r>
      <w:r w:rsidR="009F7830" w:rsidRPr="004673F2">
        <w:rPr>
          <w:rFonts w:ascii="Times New Roman" w:hAnsi="Times New Roman"/>
          <w:i/>
          <w:szCs w:val="24"/>
        </w:rPr>
        <w:t xml:space="preserve">et al., </w:t>
      </w:r>
      <w:r w:rsidR="009F7830" w:rsidRPr="004673F2">
        <w:rPr>
          <w:rFonts w:ascii="Times New Roman" w:hAnsi="Times New Roman"/>
          <w:szCs w:val="24"/>
        </w:rPr>
        <w:t>2005</w:t>
      </w:r>
      <w:r w:rsidRPr="004673F2">
        <w:rPr>
          <w:rFonts w:ascii="Times New Roman" w:hAnsi="Times New Roman"/>
          <w:szCs w:val="24"/>
        </w:rPr>
        <w:t>).</w:t>
      </w:r>
    </w:p>
    <w:p w14:paraId="08BA43F0" w14:textId="77777777" w:rsidR="00A21E3C" w:rsidRPr="00A21E3C" w:rsidRDefault="002E6335" w:rsidP="00A21E3C">
      <w:pPr>
        <w:ind w:firstLine="1134"/>
        <w:jc w:val="both"/>
        <w:rPr>
          <w:rFonts w:ascii="Times New Roman" w:eastAsia="Times New Roman" w:hAnsi="Times New Roman"/>
          <w:szCs w:val="24"/>
          <w:lang w:eastAsia="pt-BR"/>
        </w:rPr>
      </w:pPr>
      <w:r w:rsidRPr="00A21E3C">
        <w:rPr>
          <w:rFonts w:ascii="Times New Roman" w:hAnsi="Times New Roman"/>
          <w:szCs w:val="24"/>
        </w:rPr>
        <w:t>Câncer é o nome dado a um conjunto de mais de 100 doenças que têm em comum o crescimento desordenado</w:t>
      </w:r>
      <w:r w:rsidR="00A21E3C" w:rsidRPr="00A21E3C">
        <w:rPr>
          <w:rFonts w:ascii="Times New Roman" w:hAnsi="Times New Roman"/>
          <w:szCs w:val="24"/>
        </w:rPr>
        <w:t xml:space="preserve"> (maligno)</w:t>
      </w:r>
      <w:r w:rsidRPr="00A21E3C">
        <w:rPr>
          <w:rFonts w:ascii="Times New Roman" w:hAnsi="Times New Roman"/>
          <w:szCs w:val="24"/>
        </w:rPr>
        <w:t xml:space="preserve"> de células, que invadem tecidos e órgãos</w:t>
      </w:r>
      <w:r w:rsidR="00A27BA1" w:rsidRPr="00A21E3C">
        <w:rPr>
          <w:rFonts w:ascii="Times New Roman" w:hAnsi="Times New Roman"/>
          <w:szCs w:val="24"/>
        </w:rPr>
        <w:t xml:space="preserve"> (INCA, 2016)</w:t>
      </w:r>
      <w:r w:rsidRPr="00A21E3C">
        <w:rPr>
          <w:rFonts w:ascii="Times New Roman" w:hAnsi="Times New Roman"/>
          <w:szCs w:val="24"/>
        </w:rPr>
        <w:t xml:space="preserve">. </w:t>
      </w:r>
      <w:r w:rsidR="00B91E92" w:rsidRPr="00A21E3C">
        <w:rPr>
          <w:rFonts w:ascii="Times New Roman" w:hAnsi="Times New Roman"/>
          <w:szCs w:val="24"/>
        </w:rPr>
        <w:t xml:space="preserve">Também pode ser chamado de tumor maligno ou neoplasia. </w:t>
      </w:r>
      <w:r w:rsidR="00A27BA1" w:rsidRPr="00A21E3C">
        <w:rPr>
          <w:rFonts w:ascii="Times New Roman" w:hAnsi="Times New Roman"/>
          <w:szCs w:val="24"/>
        </w:rPr>
        <w:t xml:space="preserve">A característica que o define é a rápida proliferação de células anormais que crescem além dos limites habituais. </w:t>
      </w:r>
      <w:r w:rsidR="00A21E3C" w:rsidRPr="00A21E3C">
        <w:rPr>
          <w:rFonts w:ascii="Times New Roman" w:hAnsi="Times New Roman"/>
          <w:szCs w:val="24"/>
        </w:rPr>
        <w:t>Devido a rápida divisão, e</w:t>
      </w:r>
      <w:r w:rsidR="00A27BA1" w:rsidRPr="00A21E3C">
        <w:rPr>
          <w:rFonts w:ascii="Times New Roman" w:hAnsi="Times New Roman"/>
          <w:szCs w:val="24"/>
        </w:rPr>
        <w:t xml:space="preserve">stas células tendem a ser muito agressivas e incontroláveis </w:t>
      </w:r>
      <w:r w:rsidR="00A21E3C" w:rsidRPr="00A21E3C">
        <w:rPr>
          <w:rFonts w:ascii="Times New Roman" w:eastAsia="Times New Roman" w:hAnsi="Times New Roman"/>
          <w:szCs w:val="24"/>
          <w:lang w:eastAsia="pt-BR"/>
        </w:rPr>
        <w:t xml:space="preserve">determinando a formação de tumores ou </w:t>
      </w:r>
      <w:r w:rsidR="00A21E3C" w:rsidRPr="00A21E3C">
        <w:rPr>
          <w:rFonts w:ascii="Times New Roman" w:eastAsia="Times New Roman" w:hAnsi="Times New Roman"/>
          <w:bCs/>
          <w:szCs w:val="24"/>
          <w:lang w:eastAsia="pt-BR"/>
        </w:rPr>
        <w:t>neoplasias malignas</w:t>
      </w:r>
      <w:r w:rsidR="00A21E3C" w:rsidRPr="00A21E3C">
        <w:rPr>
          <w:rFonts w:ascii="Times New Roman" w:eastAsia="Times New Roman" w:hAnsi="Times New Roman"/>
          <w:szCs w:val="24"/>
          <w:lang w:eastAsia="pt-BR"/>
        </w:rPr>
        <w:t xml:space="preserve">, </w:t>
      </w:r>
      <w:r w:rsidR="00A27BA1" w:rsidRPr="00A21E3C">
        <w:rPr>
          <w:rFonts w:ascii="Times New Roman" w:hAnsi="Times New Roman"/>
          <w:szCs w:val="24"/>
        </w:rPr>
        <w:t>e podem invadir tecidos adjacentes e se alojarem em outras partes do corpo (WHO, 2015).</w:t>
      </w:r>
      <w:r w:rsidR="00A21E3C" w:rsidRPr="00A21E3C">
        <w:rPr>
          <w:rFonts w:ascii="Times New Roman" w:hAnsi="Times New Roman"/>
          <w:szCs w:val="24"/>
        </w:rPr>
        <w:t xml:space="preserve"> </w:t>
      </w:r>
      <w:r w:rsidR="00A21E3C" w:rsidRPr="00A21E3C">
        <w:rPr>
          <w:rFonts w:ascii="Times New Roman" w:eastAsia="Times New Roman" w:hAnsi="Times New Roman"/>
          <w:szCs w:val="24"/>
          <w:lang w:eastAsia="pt-BR"/>
        </w:rPr>
        <w:t xml:space="preserve">Por outro lado, um </w:t>
      </w:r>
      <w:r w:rsidR="00A21E3C" w:rsidRPr="00A21E3C">
        <w:rPr>
          <w:rFonts w:ascii="Times New Roman" w:eastAsia="Times New Roman" w:hAnsi="Times New Roman"/>
          <w:bCs/>
          <w:szCs w:val="24"/>
          <w:lang w:eastAsia="pt-BR"/>
        </w:rPr>
        <w:t>tumor benigno</w:t>
      </w:r>
      <w:r w:rsidR="00A21E3C" w:rsidRPr="00A21E3C">
        <w:rPr>
          <w:rFonts w:ascii="Times New Roman" w:eastAsia="Times New Roman" w:hAnsi="Times New Roman"/>
          <w:szCs w:val="24"/>
          <w:lang w:eastAsia="pt-BR"/>
        </w:rPr>
        <w:t xml:space="preserve"> significa simplesmente uma massa localizada de células que se multiplicam vagarosamente e se assemelham ao seu tecido original, raramente constituindo um risco de vida.</w:t>
      </w:r>
    </w:p>
    <w:p w14:paraId="6CCD0F4C" w14:textId="77777777" w:rsidR="00A21E3C" w:rsidRPr="00A21E3C" w:rsidRDefault="00A21E3C" w:rsidP="00A21E3C">
      <w:pPr>
        <w:ind w:firstLine="1134"/>
        <w:jc w:val="both"/>
        <w:rPr>
          <w:rFonts w:ascii="Times New Roman" w:hAnsi="Times New Roman"/>
          <w:szCs w:val="24"/>
        </w:rPr>
      </w:pPr>
      <w:r w:rsidRPr="00A21E3C">
        <w:rPr>
          <w:rFonts w:ascii="Times New Roman" w:hAnsi="Times New Roman"/>
          <w:szCs w:val="24"/>
        </w:rPr>
        <w:t>Os tumores podem ter início em diferentes tipos de células. Quando começam em tecidos epiteliais, como pele ou mucosas, são denominados carcinomas. Se o ponto de partida são os tecidos conjuntivos, como osso, músculo ou cartilagem, são chamados sarcomas. Outras características que diferenciam os diversos tipos de câncer entre si são a velocidade de multiplicação das células e a capacidade de invadir tecidos e órgãos vizinhos ou distantes (</w:t>
      </w:r>
      <w:r w:rsidRPr="00A21E3C">
        <w:rPr>
          <w:rFonts w:ascii="Times New Roman" w:hAnsi="Times New Roman"/>
          <w:bCs/>
          <w:szCs w:val="24"/>
        </w:rPr>
        <w:t>metástases</w:t>
      </w:r>
      <w:r w:rsidRPr="00A21E3C">
        <w:rPr>
          <w:rFonts w:ascii="Times New Roman" w:hAnsi="Times New Roman"/>
          <w:szCs w:val="24"/>
        </w:rPr>
        <w:t>) (INCA, 2016).</w:t>
      </w:r>
    </w:p>
    <w:p w14:paraId="11D0D0E5" w14:textId="77777777" w:rsidR="000E0DBE" w:rsidRDefault="002E6335" w:rsidP="002E6335">
      <w:pPr>
        <w:ind w:firstLine="1134"/>
        <w:jc w:val="both"/>
        <w:rPr>
          <w:rFonts w:ascii="Times New Roman" w:hAnsi="Times New Roman"/>
          <w:szCs w:val="24"/>
        </w:rPr>
      </w:pPr>
      <w:r w:rsidRPr="002E6335">
        <w:rPr>
          <w:rFonts w:ascii="Times New Roman" w:hAnsi="Times New Roman"/>
          <w:szCs w:val="24"/>
        </w:rPr>
        <w:t>As causas de câncer são variadas, podendo ser externas ou internas ao organismo, estando inter-relacionadas. As causas externas referem-se ao meio ambiente e aos hábitos ou costumes próprios de uma sociedade. As causas internas são, na maioria das vezes, geneticamente pré-determinadas, e estão ligadas à capacidade do organismo de se d</w:t>
      </w:r>
      <w:r w:rsidR="000E0DBE">
        <w:rPr>
          <w:rFonts w:ascii="Times New Roman" w:hAnsi="Times New Roman"/>
          <w:szCs w:val="24"/>
        </w:rPr>
        <w:t>efender das agressões externas.</w:t>
      </w:r>
    </w:p>
    <w:p w14:paraId="12EAA574" w14:textId="77777777" w:rsidR="00672A5A" w:rsidRPr="002636E5" w:rsidRDefault="00672A5A" w:rsidP="00672A5A">
      <w:pPr>
        <w:ind w:firstLine="1134"/>
        <w:jc w:val="both"/>
        <w:rPr>
          <w:rFonts w:ascii="Times New Roman" w:hAnsi="Times New Roman"/>
          <w:szCs w:val="24"/>
        </w:rPr>
      </w:pPr>
      <w:r w:rsidRPr="002636E5">
        <w:rPr>
          <w:rFonts w:ascii="Times New Roman" w:hAnsi="Times New Roman"/>
          <w:szCs w:val="24"/>
        </w:rPr>
        <w:lastRenderedPageBreak/>
        <w:t>As alterações genéticas repassadas pela célula tumoral original, mesmo depois de já ter cessado o estímulo que deu origem a alteração inicial, permitem o crescimento excessivo, autônomo e desordenado de sua prole. Os tumores dependem do hospedeiro para sua nutrição e aporte sanguíneo. Eles são “clonais” porque surgem de uma só célula que sofreu alterações genéticas.</w:t>
      </w:r>
    </w:p>
    <w:p w14:paraId="4EDA18D3" w14:textId="77777777" w:rsidR="00672A5A" w:rsidRPr="002636E5" w:rsidRDefault="00672A5A" w:rsidP="00672A5A">
      <w:pPr>
        <w:ind w:firstLine="1134"/>
        <w:jc w:val="both"/>
        <w:rPr>
          <w:rFonts w:ascii="Times New Roman" w:hAnsi="Times New Roman"/>
          <w:szCs w:val="24"/>
        </w:rPr>
      </w:pPr>
      <w:r w:rsidRPr="002636E5">
        <w:rPr>
          <w:rFonts w:ascii="Times New Roman" w:hAnsi="Times New Roman"/>
          <w:szCs w:val="24"/>
        </w:rPr>
        <w:t>O tumor benigno é aquele que não se dissemina para outros locais, tem características macro- e microscópicas relativamente inofensivas</w:t>
      </w:r>
      <w:ins w:id="0" w:author="Francisco Felix" w:date="2016-01-18T17:28:00Z">
        <w:r w:rsidR="005C5E3D">
          <w:rPr>
            <w:rFonts w:ascii="Times New Roman" w:hAnsi="Times New Roman"/>
            <w:szCs w:val="24"/>
          </w:rPr>
          <w:t>,</w:t>
        </w:r>
      </w:ins>
      <w:r w:rsidRPr="002636E5">
        <w:rPr>
          <w:rFonts w:ascii="Times New Roman" w:hAnsi="Times New Roman"/>
          <w:szCs w:val="24"/>
        </w:rPr>
        <w:t xml:space="preserve"> pode ser removido por cirurgia local e o paciente tem mais chances de sobrevivência. </w:t>
      </w:r>
      <w:r w:rsidRPr="00502185">
        <w:rPr>
          <w:rFonts w:ascii="Times New Roman" w:hAnsi="Times New Roman"/>
          <w:szCs w:val="24"/>
        </w:rPr>
        <w:t>Referem-se</w:t>
      </w:r>
      <w:r w:rsidRPr="002636E5">
        <w:rPr>
          <w:rFonts w:ascii="Times New Roman" w:hAnsi="Times New Roman"/>
          <w:szCs w:val="24"/>
        </w:rPr>
        <w:t xml:space="preserve"> como “câncer” os tumores malignos, cuja lesão pode invadir e destruir estruturas adjacentes, e disseminar-se para estruturas distantes (</w:t>
      </w:r>
      <w:proofErr w:type="spellStart"/>
      <w:r w:rsidRPr="002636E5">
        <w:rPr>
          <w:rFonts w:ascii="Times New Roman" w:hAnsi="Times New Roman"/>
          <w:szCs w:val="24"/>
        </w:rPr>
        <w:t>metastatiz</w:t>
      </w:r>
      <w:r>
        <w:rPr>
          <w:rFonts w:ascii="Times New Roman" w:hAnsi="Times New Roman"/>
          <w:szCs w:val="24"/>
        </w:rPr>
        <w:t>ar</w:t>
      </w:r>
      <w:proofErr w:type="spellEnd"/>
      <w:r>
        <w:rPr>
          <w:rFonts w:ascii="Times New Roman" w:hAnsi="Times New Roman"/>
          <w:szCs w:val="24"/>
        </w:rPr>
        <w:t xml:space="preserve">), levando à morte. Cânceres ou </w:t>
      </w:r>
      <w:r w:rsidRPr="002636E5">
        <w:rPr>
          <w:rFonts w:ascii="Times New Roman" w:hAnsi="Times New Roman"/>
          <w:szCs w:val="24"/>
        </w:rPr>
        <w:t>tumores malignos quando tratados com sucesso e precocemente podem não levar a morte.</w:t>
      </w:r>
    </w:p>
    <w:p w14:paraId="1FF72DA5" w14:textId="77777777" w:rsidR="00672A5A" w:rsidRPr="002636E5" w:rsidRDefault="00672A5A" w:rsidP="00672A5A">
      <w:pPr>
        <w:ind w:firstLine="1134"/>
        <w:jc w:val="both"/>
        <w:rPr>
          <w:rFonts w:ascii="Times New Roman" w:hAnsi="Times New Roman"/>
          <w:szCs w:val="24"/>
        </w:rPr>
      </w:pPr>
      <w:r w:rsidRPr="002636E5">
        <w:rPr>
          <w:rFonts w:ascii="Times New Roman" w:hAnsi="Times New Roman"/>
          <w:szCs w:val="24"/>
        </w:rPr>
        <w:t xml:space="preserve">Tumores malignos e benignos possuem parênquima e estroma. As células clonais </w:t>
      </w:r>
      <w:del w:id="1" w:author="Francisco Felix" w:date="2016-01-18T17:29:00Z">
        <w:r w:rsidRPr="002636E5" w:rsidDel="005C5E3D">
          <w:rPr>
            <w:rFonts w:ascii="Times New Roman" w:hAnsi="Times New Roman"/>
            <w:szCs w:val="24"/>
          </w:rPr>
          <w:delText xml:space="preserve">são </w:delText>
        </w:r>
      </w:del>
      <w:ins w:id="2" w:author="Francisco Felix" w:date="2016-01-18T17:29:00Z">
        <w:r w:rsidR="005C5E3D">
          <w:rPr>
            <w:rFonts w:ascii="Times New Roman" w:hAnsi="Times New Roman"/>
            <w:szCs w:val="24"/>
          </w:rPr>
          <w:t>perfazem</w:t>
        </w:r>
        <w:r w:rsidR="005C5E3D" w:rsidRPr="002636E5">
          <w:rPr>
            <w:rFonts w:ascii="Times New Roman" w:hAnsi="Times New Roman"/>
            <w:szCs w:val="24"/>
          </w:rPr>
          <w:t xml:space="preserve"> </w:t>
        </w:r>
      </w:ins>
      <w:r w:rsidRPr="002636E5">
        <w:rPr>
          <w:rFonts w:ascii="Times New Roman" w:hAnsi="Times New Roman"/>
          <w:szCs w:val="24"/>
        </w:rPr>
        <w:t xml:space="preserve">o primeiro e o segundo é constituído de tecido conjuntivo, vasos sanguíneos, macrófagos e linfócitos. Do estroma depende a evolução do tumor. Um estroma carnoso e mole denota um suporte </w:t>
      </w:r>
      <w:proofErr w:type="spellStart"/>
      <w:r w:rsidRPr="002636E5">
        <w:rPr>
          <w:rFonts w:ascii="Times New Roman" w:hAnsi="Times New Roman"/>
          <w:szCs w:val="24"/>
        </w:rPr>
        <w:t>estromal</w:t>
      </w:r>
      <w:proofErr w:type="spellEnd"/>
      <w:r w:rsidRPr="002636E5">
        <w:rPr>
          <w:rFonts w:ascii="Times New Roman" w:hAnsi="Times New Roman"/>
          <w:szCs w:val="24"/>
        </w:rPr>
        <w:t xml:space="preserve"> escasso, outros, como no câncer de mama possuem estromas colagenosos e duros, denominados </w:t>
      </w:r>
      <w:proofErr w:type="spellStart"/>
      <w:r w:rsidRPr="002636E5">
        <w:rPr>
          <w:rFonts w:ascii="Times New Roman" w:hAnsi="Times New Roman"/>
          <w:szCs w:val="24"/>
        </w:rPr>
        <w:t>desmoplasmas</w:t>
      </w:r>
      <w:proofErr w:type="spellEnd"/>
      <w:r w:rsidRPr="002636E5">
        <w:rPr>
          <w:rFonts w:ascii="Times New Roman" w:hAnsi="Times New Roman"/>
          <w:szCs w:val="24"/>
        </w:rPr>
        <w:t>.</w:t>
      </w:r>
    </w:p>
    <w:p w14:paraId="689EE85C" w14:textId="77777777" w:rsidR="009838A4" w:rsidRPr="00502185" w:rsidRDefault="009838A4" w:rsidP="009838A4">
      <w:pPr>
        <w:ind w:firstLine="1134"/>
        <w:jc w:val="both"/>
        <w:rPr>
          <w:rFonts w:ascii="Times New Roman" w:hAnsi="Times New Roman"/>
          <w:szCs w:val="24"/>
        </w:rPr>
      </w:pPr>
      <w:r w:rsidRPr="002636E5">
        <w:rPr>
          <w:rFonts w:ascii="Times New Roman" w:hAnsi="Times New Roman"/>
          <w:szCs w:val="24"/>
        </w:rPr>
        <w:t>Adiciona-se para tumores benignos o sufixo –</w:t>
      </w:r>
      <w:proofErr w:type="spellStart"/>
      <w:r w:rsidRPr="002636E5">
        <w:rPr>
          <w:rFonts w:ascii="Times New Roman" w:hAnsi="Times New Roman"/>
          <w:szCs w:val="24"/>
        </w:rPr>
        <w:t>oma</w:t>
      </w:r>
      <w:proofErr w:type="spellEnd"/>
      <w:r w:rsidRPr="002636E5">
        <w:rPr>
          <w:rFonts w:ascii="Times New Roman" w:hAnsi="Times New Roman"/>
          <w:szCs w:val="24"/>
        </w:rPr>
        <w:t xml:space="preserve"> à célula de origem. A nomenclatura de tumores epiteliais é um pouco mais complexa porque envolvem forma macro- e microscópica, célula de origem e arquitetura macroscópica. Para tumores malignos, a nomenclatura é a mesma que para os benignos adicionando-se outros prefixos. Os tumores malignos originados do tecido </w:t>
      </w:r>
      <w:proofErr w:type="spellStart"/>
      <w:r w:rsidRPr="002636E5">
        <w:rPr>
          <w:rFonts w:ascii="Times New Roman" w:hAnsi="Times New Roman"/>
          <w:szCs w:val="24"/>
        </w:rPr>
        <w:t>mesenquimal</w:t>
      </w:r>
      <w:proofErr w:type="spellEnd"/>
      <w:r w:rsidRPr="002636E5">
        <w:rPr>
          <w:rFonts w:ascii="Times New Roman" w:hAnsi="Times New Roman"/>
          <w:szCs w:val="24"/>
        </w:rPr>
        <w:t xml:space="preserve">, por exemplo, por serem carnosos são chamados de sarcomas e os neoplasmas epiteliais, carcinomas. Tumores cujas células são indiferenciadas de origem histológica desconhecidas são chamados de tumores malignos indiferenciados. </w:t>
      </w:r>
      <w:r w:rsidRPr="00502185">
        <w:rPr>
          <w:rFonts w:ascii="Times New Roman" w:hAnsi="Times New Roman"/>
          <w:szCs w:val="24"/>
        </w:rPr>
        <w:t>Tumores mistos são diferenciações celulares divergentes de um mesmo clone (STRICKER AND KUMAR, 2010)</w:t>
      </w:r>
      <w:r>
        <w:rPr>
          <w:rFonts w:ascii="Times New Roman" w:hAnsi="Times New Roman"/>
          <w:szCs w:val="24"/>
        </w:rPr>
        <w:t>.</w:t>
      </w:r>
    </w:p>
    <w:p w14:paraId="3344EDF6" w14:textId="77777777" w:rsidR="00F5189D" w:rsidRDefault="00F5189D" w:rsidP="00333917">
      <w:pPr>
        <w:ind w:firstLine="1134"/>
        <w:jc w:val="both"/>
        <w:rPr>
          <w:rFonts w:ascii="Times New Roman" w:hAnsi="Times New Roman"/>
          <w:szCs w:val="24"/>
        </w:rPr>
      </w:pPr>
      <w:r w:rsidRPr="004673F2">
        <w:rPr>
          <w:rFonts w:ascii="Times New Roman" w:hAnsi="Times New Roman"/>
          <w:szCs w:val="24"/>
        </w:rPr>
        <w:t>O câncer ainda é uma das doenças que mais causam temor na sociedade por ter se tornado um estigma de mortalidade e dor. É</w:t>
      </w:r>
      <w:r w:rsidRPr="004673F2">
        <w:rPr>
          <w:rFonts w:ascii="Times New Roman" w:hAnsi="Times New Roman"/>
          <w:szCs w:val="24"/>
          <w:lang w:val="pt-PT"/>
        </w:rPr>
        <w:t xml:space="preserve"> uma das principais causas de morte no mundo, sendo responsável por 8,2 milhões de mortes em 2012</w:t>
      </w:r>
      <w:r w:rsidR="00B625A3" w:rsidRPr="004673F2">
        <w:rPr>
          <w:rFonts w:ascii="Times New Roman" w:hAnsi="Times New Roman"/>
          <w:szCs w:val="24"/>
          <w:lang w:val="pt-PT"/>
        </w:rPr>
        <w:t xml:space="preserve">. </w:t>
      </w:r>
      <w:r w:rsidR="00333917">
        <w:rPr>
          <w:rFonts w:ascii="Times New Roman" w:hAnsi="Times New Roman"/>
          <w:szCs w:val="24"/>
          <w:lang w:val="pt-PT"/>
        </w:rPr>
        <w:t xml:space="preserve">No Brasil, </w:t>
      </w:r>
      <w:r w:rsidR="00333917" w:rsidRPr="00333917">
        <w:rPr>
          <w:rFonts w:ascii="Times New Roman" w:hAnsi="Times New Roman"/>
          <w:szCs w:val="24"/>
        </w:rPr>
        <w:t>é a se</w:t>
      </w:r>
      <w:r w:rsidR="00333917">
        <w:rPr>
          <w:rFonts w:ascii="Times New Roman" w:hAnsi="Times New Roman"/>
          <w:szCs w:val="24"/>
        </w:rPr>
        <w:t xml:space="preserve">gunda causa de morte por doença, </w:t>
      </w:r>
      <w:r w:rsidR="00333917" w:rsidRPr="00333917">
        <w:rPr>
          <w:rFonts w:ascii="Times New Roman" w:hAnsi="Times New Roman"/>
          <w:szCs w:val="24"/>
        </w:rPr>
        <w:t>precedida apenas por</w:t>
      </w:r>
      <w:r w:rsidR="00333917">
        <w:rPr>
          <w:rFonts w:ascii="Times New Roman" w:hAnsi="Times New Roman"/>
          <w:szCs w:val="24"/>
        </w:rPr>
        <w:t xml:space="preserve"> doenças cardiovasculares (INCA, 2009). </w:t>
      </w:r>
      <w:r w:rsidR="00B625A3" w:rsidRPr="004673F2">
        <w:rPr>
          <w:rFonts w:ascii="Times New Roman" w:hAnsi="Times New Roman"/>
          <w:szCs w:val="24"/>
        </w:rPr>
        <w:t xml:space="preserve">Para o ano de 2030, </w:t>
      </w:r>
      <w:r w:rsidR="00333917">
        <w:rPr>
          <w:rFonts w:ascii="Times New Roman" w:hAnsi="Times New Roman"/>
          <w:szCs w:val="24"/>
        </w:rPr>
        <w:t>a</w:t>
      </w:r>
      <w:r w:rsidR="00333917" w:rsidRPr="00333917">
        <w:rPr>
          <w:rFonts w:ascii="Times New Roman" w:hAnsi="Times New Roman"/>
          <w:szCs w:val="24"/>
        </w:rPr>
        <w:t xml:space="preserve"> Organização Mundial da Saúde (OMS) </w:t>
      </w:r>
      <w:r w:rsidR="00B625A3" w:rsidRPr="004673F2">
        <w:rPr>
          <w:rFonts w:ascii="Times New Roman" w:hAnsi="Times New Roman"/>
          <w:szCs w:val="24"/>
        </w:rPr>
        <w:t xml:space="preserve">estima que </w:t>
      </w:r>
      <w:r w:rsidR="00333917">
        <w:rPr>
          <w:rFonts w:ascii="Times New Roman" w:hAnsi="Times New Roman"/>
          <w:szCs w:val="24"/>
        </w:rPr>
        <w:t xml:space="preserve">o câncer seja responsável por </w:t>
      </w:r>
      <w:r w:rsidR="00B625A3" w:rsidRPr="004673F2">
        <w:rPr>
          <w:rFonts w:ascii="Times New Roman" w:hAnsi="Times New Roman"/>
          <w:szCs w:val="24"/>
        </w:rPr>
        <w:t>13,1 milhões de óbitos (WHO, 2015).</w:t>
      </w:r>
    </w:p>
    <w:p w14:paraId="7669B65A" w14:textId="77777777" w:rsidR="002E6335" w:rsidRPr="00502185" w:rsidRDefault="002E6335" w:rsidP="002E6335">
      <w:pPr>
        <w:jc w:val="both"/>
        <w:rPr>
          <w:rFonts w:ascii="Times New Roman" w:hAnsi="Times New Roman"/>
          <w:i/>
          <w:szCs w:val="24"/>
        </w:rPr>
      </w:pPr>
    </w:p>
    <w:p w14:paraId="50859F8B" w14:textId="77777777" w:rsidR="002E6335" w:rsidRDefault="009838A4" w:rsidP="002E6335">
      <w:pPr>
        <w:jc w:val="both"/>
        <w:rPr>
          <w:rFonts w:ascii="Times New Roman" w:hAnsi="Times New Roman"/>
          <w:b/>
          <w:i/>
          <w:szCs w:val="24"/>
        </w:rPr>
      </w:pPr>
      <w:r>
        <w:rPr>
          <w:rFonts w:ascii="Times New Roman" w:hAnsi="Times New Roman"/>
          <w:b/>
          <w:i/>
          <w:szCs w:val="24"/>
        </w:rPr>
        <w:t>2.1.2</w:t>
      </w:r>
      <w:r w:rsidR="002E6335">
        <w:rPr>
          <w:rFonts w:ascii="Times New Roman" w:hAnsi="Times New Roman"/>
          <w:b/>
          <w:i/>
          <w:szCs w:val="24"/>
        </w:rPr>
        <w:t xml:space="preserve"> Câncer P</w:t>
      </w:r>
      <w:r>
        <w:rPr>
          <w:rFonts w:ascii="Times New Roman" w:hAnsi="Times New Roman"/>
          <w:b/>
          <w:i/>
          <w:szCs w:val="24"/>
        </w:rPr>
        <w:t>ediátrico</w:t>
      </w:r>
    </w:p>
    <w:p w14:paraId="31467349" w14:textId="77777777" w:rsidR="009838A4" w:rsidRDefault="009838A4" w:rsidP="002E6335">
      <w:pPr>
        <w:jc w:val="both"/>
        <w:rPr>
          <w:rFonts w:ascii="Times New Roman" w:hAnsi="Times New Roman"/>
          <w:b/>
          <w:i/>
          <w:szCs w:val="24"/>
        </w:rPr>
      </w:pPr>
    </w:p>
    <w:p w14:paraId="76C17E8C" w14:textId="77777777" w:rsidR="00246B03" w:rsidRPr="00246B03" w:rsidRDefault="00246B03" w:rsidP="00246B03">
      <w:pPr>
        <w:ind w:firstLine="1134"/>
        <w:jc w:val="both"/>
        <w:rPr>
          <w:rFonts w:ascii="Times New Roman" w:hAnsi="Times New Roman"/>
          <w:szCs w:val="24"/>
        </w:rPr>
      </w:pPr>
      <w:r w:rsidRPr="00246B03">
        <w:rPr>
          <w:rFonts w:ascii="Times New Roman" w:hAnsi="Times New Roman"/>
          <w:szCs w:val="24"/>
        </w:rPr>
        <w:lastRenderedPageBreak/>
        <w:t>O câncer na infância e adolescência difere em vários aspectos do câncer na idade adulta. Além de se tratar de uma doença rara na faixa etária de 0 a 19 anos, as diferenças se acentuam na origem biológica, nos fatores de risco, nos tipos histológicos, no sítio anatômico e nas respostas ao tratamento. Essas características interferem na forma de apresentação clínica e nas medidas de prevenção primária e secundária (POLOCK AND KNUDSON JUNIOR, 2006).</w:t>
      </w:r>
    </w:p>
    <w:p w14:paraId="7820C88D" w14:textId="77777777" w:rsidR="00842639" w:rsidRPr="00842639" w:rsidRDefault="00842639" w:rsidP="00842639">
      <w:pPr>
        <w:ind w:firstLine="1134"/>
        <w:jc w:val="both"/>
        <w:rPr>
          <w:rFonts w:ascii="Times New Roman" w:hAnsi="Times New Roman"/>
          <w:szCs w:val="24"/>
        </w:rPr>
      </w:pPr>
      <w:r w:rsidRPr="00842639">
        <w:rPr>
          <w:rFonts w:ascii="Times New Roman" w:hAnsi="Times New Roman"/>
          <w:szCs w:val="24"/>
        </w:rPr>
        <w:t xml:space="preserve">No paciente adulto, a maioria das neoplasias malignas é de origem epitelial, com evolução lenta, e muitas vezes passível de prevenção primária por serem causadas ou influenciadas por fatores de risco ambientais como o tabagismo, o etilismo, o sedentarismo e a obesidade. Já na criança e no adolescente, os tumores em geral são de origem embrionária, mais agressivos, de evolução mais rápida, muitas vezes em estágio avançado no momento do diagnóstico. No processo de carcinogênese dos tumores pediátricos os fatores ambientais exercem pouca ou nenhuma influência, dificultando as medidas de prevenção primária. O diagnóstico precoce é, portanto, uma medida de prevenção secundária, que possui grande potencial na mudança da realidade para as crianças e adolescentes com câncer, permitindo o tratamento das doenças em estágios iniciais e a utilização de modalidades de tratamento menos agressivas e menos tóxicas e proporcionando melhores resultados com menos sequelas (MALOGOLOWKIN </w:t>
      </w:r>
      <w:r w:rsidRPr="00842639">
        <w:rPr>
          <w:rFonts w:ascii="Times New Roman" w:hAnsi="Times New Roman"/>
          <w:i/>
          <w:szCs w:val="24"/>
        </w:rPr>
        <w:t xml:space="preserve">et al., </w:t>
      </w:r>
      <w:r w:rsidRPr="00842639">
        <w:rPr>
          <w:rFonts w:ascii="Times New Roman" w:hAnsi="Times New Roman"/>
          <w:szCs w:val="24"/>
        </w:rPr>
        <w:t>2006).</w:t>
      </w:r>
    </w:p>
    <w:p w14:paraId="1CBAC7A1" w14:textId="77777777" w:rsidR="00062BC1" w:rsidRPr="005E6CBC" w:rsidRDefault="004E2749" w:rsidP="00842639">
      <w:pPr>
        <w:ind w:firstLine="1134"/>
        <w:jc w:val="both"/>
        <w:rPr>
          <w:rFonts w:ascii="Times New Roman" w:hAnsi="Times New Roman"/>
          <w:szCs w:val="24"/>
        </w:rPr>
      </w:pPr>
      <w:r w:rsidRPr="005E6CBC">
        <w:rPr>
          <w:rFonts w:ascii="Times New Roman" w:hAnsi="Times New Roman"/>
          <w:szCs w:val="24"/>
        </w:rPr>
        <w:t>O INCA e</w:t>
      </w:r>
      <w:r w:rsidR="00062BC1" w:rsidRPr="005E6CBC">
        <w:rPr>
          <w:rFonts w:ascii="Times New Roman" w:hAnsi="Times New Roman"/>
          <w:szCs w:val="24"/>
        </w:rPr>
        <w:t>stima que</w:t>
      </w:r>
      <w:r w:rsidR="008807E7" w:rsidRPr="005E6CBC">
        <w:rPr>
          <w:rFonts w:ascii="Times New Roman" w:hAnsi="Times New Roman"/>
          <w:szCs w:val="24"/>
        </w:rPr>
        <w:t xml:space="preserve"> </w:t>
      </w:r>
      <w:r w:rsidRPr="005E6CBC">
        <w:rPr>
          <w:rFonts w:ascii="Times New Roman" w:hAnsi="Times New Roman"/>
          <w:bCs/>
          <w:szCs w:val="24"/>
        </w:rPr>
        <w:t>12.600</w:t>
      </w:r>
      <w:r w:rsidRPr="005E6CBC">
        <w:rPr>
          <w:rFonts w:ascii="Times New Roman" w:hAnsi="Times New Roman"/>
          <w:szCs w:val="24"/>
        </w:rPr>
        <w:t xml:space="preserve"> casos novos de câncer afetaram crianças e adolescentes até os 19 anos,</w:t>
      </w:r>
      <w:r w:rsidR="00062BC1" w:rsidRPr="005E6CBC">
        <w:rPr>
          <w:rFonts w:ascii="Times New Roman" w:hAnsi="Times New Roman"/>
          <w:szCs w:val="24"/>
        </w:rPr>
        <w:t xml:space="preserve"> no </w:t>
      </w:r>
      <w:r w:rsidRPr="005E6CBC">
        <w:rPr>
          <w:rFonts w:ascii="Times New Roman" w:hAnsi="Times New Roman"/>
          <w:szCs w:val="24"/>
        </w:rPr>
        <w:t>Brasil</w:t>
      </w:r>
      <w:r w:rsidR="008807E7" w:rsidRPr="005E6CBC">
        <w:rPr>
          <w:rFonts w:ascii="Times New Roman" w:hAnsi="Times New Roman"/>
          <w:szCs w:val="24"/>
        </w:rPr>
        <w:t>, em 2016</w:t>
      </w:r>
      <w:r w:rsidRPr="005E6CBC">
        <w:rPr>
          <w:rFonts w:ascii="Times New Roman" w:hAnsi="Times New Roman"/>
          <w:szCs w:val="24"/>
        </w:rPr>
        <w:t xml:space="preserve">. </w:t>
      </w:r>
      <w:r w:rsidR="00062BC1" w:rsidRPr="005E6CBC">
        <w:rPr>
          <w:rFonts w:ascii="Times New Roman" w:hAnsi="Times New Roman"/>
          <w:szCs w:val="24"/>
        </w:rPr>
        <w:t xml:space="preserve">As </w:t>
      </w:r>
      <w:r w:rsidR="00062BC1" w:rsidRPr="00062BC1">
        <w:rPr>
          <w:rFonts w:ascii="Times New Roman" w:hAnsi="Times New Roman"/>
          <w:szCs w:val="24"/>
        </w:rPr>
        <w:t>regiões Sudeste e Nordeste apresentarão os maiores números de casos novos, seguidas pelas regiões Sul</w:t>
      </w:r>
      <w:r>
        <w:rPr>
          <w:rFonts w:ascii="Times New Roman" w:hAnsi="Times New Roman"/>
          <w:szCs w:val="24"/>
        </w:rPr>
        <w:t>, Centro-</w:t>
      </w:r>
      <w:r w:rsidRPr="005E6CBC">
        <w:rPr>
          <w:rFonts w:ascii="Times New Roman" w:hAnsi="Times New Roman"/>
          <w:szCs w:val="24"/>
        </w:rPr>
        <w:t xml:space="preserve">Oeste </w:t>
      </w:r>
      <w:r w:rsidR="00062BC1" w:rsidRPr="005E6CBC">
        <w:rPr>
          <w:rFonts w:ascii="Times New Roman" w:hAnsi="Times New Roman"/>
          <w:szCs w:val="24"/>
        </w:rPr>
        <w:t>e Nor</w:t>
      </w:r>
      <w:r w:rsidRPr="005E6CBC">
        <w:rPr>
          <w:rFonts w:ascii="Times New Roman" w:hAnsi="Times New Roman"/>
          <w:szCs w:val="24"/>
        </w:rPr>
        <w:t>te (INCA, 2016</w:t>
      </w:r>
      <w:r w:rsidR="005E6CBC" w:rsidRPr="005E6CBC">
        <w:rPr>
          <w:rFonts w:ascii="Times New Roman" w:hAnsi="Times New Roman"/>
          <w:szCs w:val="24"/>
        </w:rPr>
        <w:t>).</w:t>
      </w:r>
    </w:p>
    <w:p w14:paraId="44892F73" w14:textId="77777777" w:rsidR="00842639" w:rsidRPr="00842639" w:rsidRDefault="00842639" w:rsidP="00842639">
      <w:pPr>
        <w:ind w:firstLine="1134"/>
        <w:jc w:val="both"/>
        <w:rPr>
          <w:rFonts w:ascii="Times New Roman" w:hAnsi="Times New Roman"/>
          <w:szCs w:val="24"/>
        </w:rPr>
      </w:pPr>
      <w:r w:rsidRPr="00842639">
        <w:rPr>
          <w:rFonts w:ascii="Times New Roman" w:hAnsi="Times New Roman"/>
          <w:szCs w:val="24"/>
        </w:rPr>
        <w:t>No Brasil, se o número de casos novos</w:t>
      </w:r>
      <w:r>
        <w:rPr>
          <w:rFonts w:ascii="Times New Roman" w:hAnsi="Times New Roman"/>
          <w:szCs w:val="24"/>
        </w:rPr>
        <w:t xml:space="preserve"> de câncer</w:t>
      </w:r>
      <w:r w:rsidRPr="00842639">
        <w:rPr>
          <w:rFonts w:ascii="Times New Roman" w:hAnsi="Times New Roman"/>
          <w:szCs w:val="24"/>
        </w:rPr>
        <w:t xml:space="preserve"> na faixa etária abaixo de 19 anos representa um percentual pequeno em </w:t>
      </w:r>
      <w:r>
        <w:rPr>
          <w:rFonts w:ascii="Times New Roman" w:hAnsi="Times New Roman"/>
          <w:szCs w:val="24"/>
        </w:rPr>
        <w:t>relação ao total – de 2% a 3%</w:t>
      </w:r>
      <w:r w:rsidRPr="00842639">
        <w:rPr>
          <w:rFonts w:ascii="Times New Roman" w:hAnsi="Times New Roman"/>
          <w:szCs w:val="24"/>
        </w:rPr>
        <w:t xml:space="preserve">, ainda assim é a segunda causa de morte nesta população. Em países desenvolvidos, o câncer pediátrico, na faixa de 0 a 14 anos, </w:t>
      </w:r>
      <w:r w:rsidR="00240C55" w:rsidRPr="00842639">
        <w:rPr>
          <w:rFonts w:ascii="Times New Roman" w:hAnsi="Times New Roman"/>
          <w:szCs w:val="24"/>
        </w:rPr>
        <w:t>é a</w:t>
      </w:r>
      <w:r w:rsidR="00240C55">
        <w:rPr>
          <w:rFonts w:ascii="Times New Roman" w:hAnsi="Times New Roman"/>
          <w:szCs w:val="24"/>
        </w:rPr>
        <w:t xml:space="preserve"> mais importante causa de óbito. E</w:t>
      </w:r>
      <w:r w:rsidRPr="00842639">
        <w:rPr>
          <w:rFonts w:ascii="Times New Roman" w:hAnsi="Times New Roman"/>
          <w:szCs w:val="24"/>
        </w:rPr>
        <w:t>m países em desenvolvimento</w:t>
      </w:r>
      <w:r w:rsidR="00240C55">
        <w:rPr>
          <w:rFonts w:ascii="Times New Roman" w:hAnsi="Times New Roman"/>
          <w:szCs w:val="24"/>
        </w:rPr>
        <w:t xml:space="preserve"> é a segunda taxa de mortalidade, </w:t>
      </w:r>
      <w:r w:rsidR="00240C55" w:rsidRPr="00842639">
        <w:rPr>
          <w:rFonts w:ascii="Times New Roman" w:hAnsi="Times New Roman"/>
          <w:szCs w:val="24"/>
        </w:rPr>
        <w:t>atrás apenas de causas externas</w:t>
      </w:r>
      <w:r w:rsidR="00240C55">
        <w:rPr>
          <w:rFonts w:ascii="Times New Roman" w:hAnsi="Times New Roman"/>
          <w:szCs w:val="24"/>
        </w:rPr>
        <w:t xml:space="preserve"> (INCA, 2009).</w:t>
      </w:r>
    </w:p>
    <w:p w14:paraId="5DEE1EF3" w14:textId="77777777" w:rsidR="00842639" w:rsidRPr="00842639" w:rsidRDefault="00842639" w:rsidP="00842639">
      <w:pPr>
        <w:ind w:firstLine="1134"/>
        <w:jc w:val="both"/>
        <w:rPr>
          <w:rFonts w:ascii="Times New Roman" w:hAnsi="Times New Roman"/>
          <w:szCs w:val="24"/>
        </w:rPr>
      </w:pPr>
      <w:r w:rsidRPr="00842639">
        <w:rPr>
          <w:rFonts w:ascii="Times New Roman" w:hAnsi="Times New Roman"/>
          <w:szCs w:val="24"/>
        </w:rPr>
        <w:t xml:space="preserve">Os tumores dos pacientes pediátricos podem ser subdivididos em dois grandes grupos: </w:t>
      </w:r>
      <w:ins w:id="3" w:author="Francisco Felix" w:date="2016-01-18T17:32:00Z">
        <w:r w:rsidR="005C5E3D">
          <w:rPr>
            <w:rFonts w:ascii="Times New Roman" w:hAnsi="Times New Roman"/>
            <w:szCs w:val="24"/>
          </w:rPr>
          <w:t>t</w:t>
        </w:r>
      </w:ins>
      <w:del w:id="4" w:author="Francisco Felix" w:date="2016-01-18T17:32:00Z">
        <w:r w:rsidRPr="00842639" w:rsidDel="005C5E3D">
          <w:rPr>
            <w:rFonts w:ascii="Times New Roman" w:hAnsi="Times New Roman"/>
            <w:szCs w:val="24"/>
          </w:rPr>
          <w:delText>T</w:delText>
        </w:r>
      </w:del>
      <w:r w:rsidRPr="00842639">
        <w:rPr>
          <w:rFonts w:ascii="Times New Roman" w:hAnsi="Times New Roman"/>
          <w:szCs w:val="24"/>
        </w:rPr>
        <w:t xml:space="preserve">umores hematológicos, como as leucemias e os linfomas; </w:t>
      </w:r>
      <w:ins w:id="5" w:author="Francisco Felix" w:date="2016-01-18T17:32:00Z">
        <w:r w:rsidR="005C5E3D">
          <w:rPr>
            <w:rFonts w:ascii="Times New Roman" w:hAnsi="Times New Roman"/>
            <w:szCs w:val="24"/>
          </w:rPr>
          <w:t>t</w:t>
        </w:r>
      </w:ins>
      <w:del w:id="6" w:author="Francisco Felix" w:date="2016-01-18T17:32:00Z">
        <w:r w:rsidRPr="00842639" w:rsidDel="005C5E3D">
          <w:rPr>
            <w:rFonts w:ascii="Times New Roman" w:hAnsi="Times New Roman"/>
            <w:szCs w:val="24"/>
          </w:rPr>
          <w:delText>T</w:delText>
        </w:r>
      </w:del>
      <w:r w:rsidRPr="00842639">
        <w:rPr>
          <w:rFonts w:ascii="Times New Roman" w:hAnsi="Times New Roman"/>
          <w:szCs w:val="24"/>
        </w:rPr>
        <w:t xml:space="preserve">umores sólidos, como os do </w:t>
      </w:r>
      <w:r w:rsidR="004E2749">
        <w:rPr>
          <w:rFonts w:ascii="Times New Roman" w:hAnsi="Times New Roman"/>
          <w:szCs w:val="24"/>
        </w:rPr>
        <w:t>SNC</w:t>
      </w:r>
      <w:r w:rsidR="00E70545">
        <w:rPr>
          <w:rFonts w:ascii="Times New Roman" w:hAnsi="Times New Roman"/>
          <w:szCs w:val="24"/>
        </w:rPr>
        <w:t>/</w:t>
      </w:r>
      <w:r w:rsidR="004E2749">
        <w:rPr>
          <w:rFonts w:ascii="Times New Roman" w:hAnsi="Times New Roman"/>
          <w:szCs w:val="24"/>
        </w:rPr>
        <w:t>C</w:t>
      </w:r>
      <w:r w:rsidRPr="00842639">
        <w:rPr>
          <w:rFonts w:ascii="Times New Roman" w:hAnsi="Times New Roman"/>
          <w:szCs w:val="24"/>
        </w:rPr>
        <w:t>érebro, tumores abdominais (</w:t>
      </w:r>
      <w:proofErr w:type="spellStart"/>
      <w:r w:rsidRPr="00842639">
        <w:rPr>
          <w:rFonts w:ascii="Times New Roman" w:hAnsi="Times New Roman"/>
          <w:szCs w:val="24"/>
        </w:rPr>
        <w:t>neuroblastomas</w:t>
      </w:r>
      <w:proofErr w:type="spellEnd"/>
      <w:r w:rsidRPr="00842639">
        <w:rPr>
          <w:rFonts w:ascii="Times New Roman" w:hAnsi="Times New Roman"/>
          <w:szCs w:val="24"/>
        </w:rPr>
        <w:t xml:space="preserve">, </w:t>
      </w:r>
      <w:proofErr w:type="spellStart"/>
      <w:r w:rsidRPr="00842639">
        <w:rPr>
          <w:rFonts w:ascii="Times New Roman" w:hAnsi="Times New Roman"/>
          <w:szCs w:val="24"/>
        </w:rPr>
        <w:t>hepatoblastomas</w:t>
      </w:r>
      <w:proofErr w:type="spellEnd"/>
      <w:r w:rsidRPr="00842639">
        <w:rPr>
          <w:rFonts w:ascii="Times New Roman" w:hAnsi="Times New Roman"/>
          <w:szCs w:val="24"/>
        </w:rPr>
        <w:t xml:space="preserve">, </w:t>
      </w:r>
      <w:proofErr w:type="spellStart"/>
      <w:r w:rsidRPr="00842639">
        <w:rPr>
          <w:rFonts w:ascii="Times New Roman" w:hAnsi="Times New Roman"/>
          <w:szCs w:val="24"/>
        </w:rPr>
        <w:t>nefroblastomas</w:t>
      </w:r>
      <w:proofErr w:type="spellEnd"/>
      <w:r w:rsidRPr="00842639">
        <w:rPr>
          <w:rFonts w:ascii="Times New Roman" w:hAnsi="Times New Roman"/>
          <w:szCs w:val="24"/>
        </w:rPr>
        <w:t>), tumores ósseos e os tumores de partes moles (</w:t>
      </w:r>
      <w:proofErr w:type="spellStart"/>
      <w:r w:rsidRPr="00842639">
        <w:rPr>
          <w:rFonts w:ascii="Times New Roman" w:hAnsi="Times New Roman"/>
          <w:szCs w:val="24"/>
        </w:rPr>
        <w:t>rabdomiossarcomas</w:t>
      </w:r>
      <w:proofErr w:type="spellEnd"/>
      <w:r w:rsidRPr="00842639">
        <w:rPr>
          <w:rFonts w:ascii="Times New Roman" w:hAnsi="Times New Roman"/>
          <w:szCs w:val="24"/>
        </w:rPr>
        <w:t xml:space="preserve">, sarcoma sinovial, </w:t>
      </w:r>
      <w:proofErr w:type="spellStart"/>
      <w:r w:rsidRPr="00842639">
        <w:rPr>
          <w:rFonts w:ascii="Times New Roman" w:hAnsi="Times New Roman"/>
          <w:szCs w:val="24"/>
        </w:rPr>
        <w:t>fibrossarcomas</w:t>
      </w:r>
      <w:proofErr w:type="spellEnd"/>
      <w:r w:rsidRPr="00842639">
        <w:rPr>
          <w:rFonts w:ascii="Times New Roman" w:hAnsi="Times New Roman"/>
          <w:szCs w:val="24"/>
        </w:rPr>
        <w:t>), por exemplo.</w:t>
      </w:r>
    </w:p>
    <w:p w14:paraId="132637C2" w14:textId="77777777" w:rsidR="00842639" w:rsidRDefault="00842639" w:rsidP="00842639">
      <w:pPr>
        <w:ind w:firstLine="1134"/>
        <w:jc w:val="both"/>
        <w:rPr>
          <w:rFonts w:ascii="Times New Roman" w:hAnsi="Times New Roman"/>
          <w:szCs w:val="24"/>
        </w:rPr>
      </w:pPr>
      <w:r w:rsidRPr="00842639">
        <w:rPr>
          <w:rFonts w:ascii="Times New Roman" w:hAnsi="Times New Roman"/>
          <w:szCs w:val="24"/>
        </w:rPr>
        <w:lastRenderedPageBreak/>
        <w:t xml:space="preserve">Nos países desenvolvidos, a taxa de cura do câncer na criança e no adolescente supera os 70%. No entanto, em nosso meio, dados oficiais dos Registros Hospitalares de Câncer mostram que estamos aquém dessas cifras. Podemos atribuir essa defasagem à demora na suspeita do diagnóstico que, se fosse realizado precocemente, agilizaria o encaminhamento dos pacientes, e à qualidade do tratamento oferecido, tornando as condições bastante diferentes em nosso imenso território. </w:t>
      </w:r>
      <w:r>
        <w:rPr>
          <w:rFonts w:ascii="Times New Roman" w:hAnsi="Times New Roman"/>
          <w:szCs w:val="24"/>
        </w:rPr>
        <w:t xml:space="preserve">Infelizmente, </w:t>
      </w:r>
      <w:r w:rsidRPr="00842639">
        <w:rPr>
          <w:rFonts w:ascii="Times New Roman" w:hAnsi="Times New Roman"/>
          <w:szCs w:val="24"/>
        </w:rPr>
        <w:t>algumas crianças ainda morr</w:t>
      </w:r>
      <w:r>
        <w:rPr>
          <w:rFonts w:ascii="Times New Roman" w:hAnsi="Times New Roman"/>
          <w:szCs w:val="24"/>
        </w:rPr>
        <w:t>e</w:t>
      </w:r>
      <w:r w:rsidRPr="00842639">
        <w:rPr>
          <w:rFonts w:ascii="Times New Roman" w:hAnsi="Times New Roman"/>
          <w:szCs w:val="24"/>
        </w:rPr>
        <w:t>m neste país não por ter câncer, mas por serem brasileiras.</w:t>
      </w:r>
    </w:p>
    <w:p w14:paraId="3C35BB09" w14:textId="77777777" w:rsidR="00842639" w:rsidRDefault="00842639" w:rsidP="00CF1845">
      <w:pPr>
        <w:jc w:val="both"/>
        <w:rPr>
          <w:rFonts w:ascii="Times New Roman" w:hAnsi="Times New Roman"/>
          <w:szCs w:val="24"/>
        </w:rPr>
      </w:pPr>
    </w:p>
    <w:p w14:paraId="74550C87" w14:textId="77777777" w:rsidR="00CF1845" w:rsidRDefault="00CF1845" w:rsidP="00CF1845">
      <w:pPr>
        <w:jc w:val="both"/>
        <w:rPr>
          <w:rFonts w:ascii="Times New Roman" w:hAnsi="Times New Roman"/>
          <w:b/>
          <w:i/>
          <w:szCs w:val="24"/>
        </w:rPr>
      </w:pPr>
      <w:r>
        <w:rPr>
          <w:rFonts w:ascii="Times New Roman" w:hAnsi="Times New Roman"/>
          <w:b/>
          <w:i/>
          <w:szCs w:val="24"/>
        </w:rPr>
        <w:t>2.1.3 Tumores do Sistema Nervoso Central</w:t>
      </w:r>
    </w:p>
    <w:p w14:paraId="7DCE8316" w14:textId="77777777" w:rsidR="00F43089" w:rsidRDefault="00F43089" w:rsidP="006E3798">
      <w:pPr>
        <w:ind w:firstLine="1134"/>
        <w:jc w:val="both"/>
        <w:rPr>
          <w:rFonts w:ascii="Times New Roman" w:hAnsi="Times New Roman"/>
          <w:szCs w:val="24"/>
        </w:rPr>
      </w:pPr>
    </w:p>
    <w:p w14:paraId="7687E07E" w14:textId="77777777" w:rsidR="00890EF9" w:rsidRPr="005E7701" w:rsidRDefault="00890EF9" w:rsidP="006E3798">
      <w:pPr>
        <w:ind w:firstLine="1134"/>
        <w:jc w:val="both"/>
        <w:rPr>
          <w:rFonts w:ascii="Times New Roman" w:hAnsi="Times New Roman"/>
          <w:szCs w:val="24"/>
        </w:rPr>
      </w:pPr>
      <w:r w:rsidRPr="005E7701">
        <w:rPr>
          <w:rFonts w:ascii="Times New Roman" w:hAnsi="Times New Roman"/>
          <w:szCs w:val="24"/>
        </w:rPr>
        <w:t>Anatomicamente o Sistema Nervoso Central está dividido em encéfalo</w:t>
      </w:r>
      <w:r w:rsidR="00AC5144" w:rsidRPr="005E7701">
        <w:rPr>
          <w:rFonts w:ascii="Times New Roman" w:hAnsi="Times New Roman"/>
          <w:szCs w:val="24"/>
        </w:rPr>
        <w:t xml:space="preserve"> </w:t>
      </w:r>
      <w:r w:rsidRPr="005E7701">
        <w:rPr>
          <w:rFonts w:ascii="Times New Roman" w:hAnsi="Times New Roman"/>
          <w:szCs w:val="24"/>
        </w:rPr>
        <w:t>e medula espinhal. O encéfalo é constituído pelo cérebro, tronco encefálico e cerebelo.</w:t>
      </w:r>
      <w:r w:rsidR="00D64D07" w:rsidRPr="005E7701">
        <w:rPr>
          <w:rFonts w:ascii="Times New Roman" w:hAnsi="Times New Roman"/>
          <w:szCs w:val="24"/>
        </w:rPr>
        <w:t xml:space="preserve"> </w:t>
      </w:r>
      <w:r w:rsidR="005E7701">
        <w:rPr>
          <w:rFonts w:ascii="Times New Roman" w:hAnsi="Times New Roman"/>
          <w:szCs w:val="24"/>
        </w:rPr>
        <w:t>o</w:t>
      </w:r>
      <w:r w:rsidR="00D64D07" w:rsidRPr="005E7701">
        <w:rPr>
          <w:rFonts w:ascii="Times New Roman" w:hAnsi="Times New Roman"/>
          <w:szCs w:val="24"/>
        </w:rPr>
        <w:t xml:space="preserve"> cérebro</w:t>
      </w:r>
      <w:r w:rsidR="005E7701">
        <w:rPr>
          <w:rFonts w:ascii="Times New Roman" w:hAnsi="Times New Roman"/>
          <w:szCs w:val="24"/>
        </w:rPr>
        <w:t>, p</w:t>
      </w:r>
      <w:r w:rsidR="005E7701" w:rsidRPr="005E7701">
        <w:rPr>
          <w:rFonts w:ascii="Times New Roman" w:hAnsi="Times New Roman"/>
          <w:szCs w:val="24"/>
        </w:rPr>
        <w:t>or sua vez,</w:t>
      </w:r>
      <w:r w:rsidR="00D64D07" w:rsidRPr="005E7701">
        <w:rPr>
          <w:rFonts w:ascii="Times New Roman" w:hAnsi="Times New Roman"/>
          <w:szCs w:val="24"/>
        </w:rPr>
        <w:t xml:space="preserve"> </w:t>
      </w:r>
      <w:r w:rsidR="00AC5144" w:rsidRPr="005E7701">
        <w:rPr>
          <w:rFonts w:ascii="Times New Roman" w:hAnsi="Times New Roman"/>
          <w:szCs w:val="24"/>
        </w:rPr>
        <w:t>se subdivide em</w:t>
      </w:r>
      <w:r w:rsidR="00D64D07" w:rsidRPr="005E7701">
        <w:rPr>
          <w:rFonts w:ascii="Times New Roman" w:hAnsi="Times New Roman"/>
          <w:szCs w:val="24"/>
        </w:rPr>
        <w:t xml:space="preserve"> </w:t>
      </w:r>
      <w:proofErr w:type="spellStart"/>
      <w:r w:rsidR="00D64D07" w:rsidRPr="005E7701">
        <w:rPr>
          <w:rFonts w:ascii="Times New Roman" w:hAnsi="Times New Roman"/>
          <w:szCs w:val="24"/>
        </w:rPr>
        <w:t>telencéfalo</w:t>
      </w:r>
      <w:proofErr w:type="spellEnd"/>
      <w:r w:rsidR="00D64D07" w:rsidRPr="005E7701">
        <w:rPr>
          <w:rFonts w:ascii="Times New Roman" w:hAnsi="Times New Roman"/>
          <w:szCs w:val="24"/>
        </w:rPr>
        <w:t xml:space="preserve"> e diencéfalo, enquanto o tronco encefálico </w:t>
      </w:r>
      <w:r w:rsidR="00AC5144" w:rsidRPr="005E7701">
        <w:rPr>
          <w:rFonts w:ascii="Times New Roman" w:hAnsi="Times New Roman"/>
          <w:szCs w:val="24"/>
        </w:rPr>
        <w:t xml:space="preserve">é </w:t>
      </w:r>
      <w:r w:rsidR="00D64D07" w:rsidRPr="005E7701">
        <w:rPr>
          <w:rFonts w:ascii="Times New Roman" w:hAnsi="Times New Roman"/>
          <w:szCs w:val="24"/>
        </w:rPr>
        <w:t>subdivid</w:t>
      </w:r>
      <w:r w:rsidR="00AC5144" w:rsidRPr="005E7701">
        <w:rPr>
          <w:rFonts w:ascii="Times New Roman" w:hAnsi="Times New Roman"/>
          <w:szCs w:val="24"/>
        </w:rPr>
        <w:t>ido</w:t>
      </w:r>
      <w:r w:rsidR="00D64D07" w:rsidRPr="005E7701">
        <w:rPr>
          <w:rFonts w:ascii="Times New Roman" w:hAnsi="Times New Roman"/>
          <w:szCs w:val="24"/>
        </w:rPr>
        <w:t xml:space="preserve"> em mesencéfalo, ponte e bulbo.</w:t>
      </w:r>
    </w:p>
    <w:p w14:paraId="55BC4B91" w14:textId="77777777" w:rsidR="006E3798" w:rsidRPr="005E7701" w:rsidRDefault="00F43089" w:rsidP="006E3798">
      <w:pPr>
        <w:ind w:firstLine="1134"/>
        <w:jc w:val="both"/>
        <w:rPr>
          <w:rFonts w:ascii="Times New Roman" w:hAnsi="Times New Roman"/>
          <w:szCs w:val="24"/>
        </w:rPr>
      </w:pPr>
      <w:r w:rsidRPr="005E7701">
        <w:rPr>
          <w:rFonts w:ascii="Times New Roman" w:hAnsi="Times New Roman"/>
          <w:szCs w:val="24"/>
        </w:rPr>
        <w:t>Os tumores do S</w:t>
      </w:r>
      <w:r w:rsidR="003B67A0" w:rsidRPr="005E7701">
        <w:rPr>
          <w:rFonts w:ascii="Times New Roman" w:hAnsi="Times New Roman"/>
          <w:szCs w:val="24"/>
        </w:rPr>
        <w:t>NC</w:t>
      </w:r>
      <w:r w:rsidRPr="005E7701">
        <w:rPr>
          <w:rFonts w:ascii="Times New Roman" w:hAnsi="Times New Roman"/>
          <w:szCs w:val="24"/>
        </w:rPr>
        <w:t xml:space="preserve"> compreendem os tumores </w:t>
      </w:r>
      <w:r w:rsidR="00BF732A" w:rsidRPr="005E7701">
        <w:rPr>
          <w:rFonts w:ascii="Times New Roman" w:hAnsi="Times New Roman"/>
          <w:szCs w:val="24"/>
        </w:rPr>
        <w:t xml:space="preserve">primários </w:t>
      </w:r>
      <w:r w:rsidR="00AC5144" w:rsidRPr="005E7701">
        <w:rPr>
          <w:rFonts w:ascii="Times New Roman" w:hAnsi="Times New Roman"/>
          <w:szCs w:val="24"/>
        </w:rPr>
        <w:t>localizados no cérebro, meninges</w:t>
      </w:r>
      <w:r w:rsidRPr="005E7701">
        <w:rPr>
          <w:rFonts w:ascii="Times New Roman" w:hAnsi="Times New Roman"/>
          <w:szCs w:val="24"/>
        </w:rPr>
        <w:t xml:space="preserve"> e os que acometem as outras estruturas que compõem o SNC</w:t>
      </w:r>
      <w:r w:rsidR="003B67A0" w:rsidRPr="005E7701">
        <w:rPr>
          <w:rFonts w:ascii="Times New Roman" w:hAnsi="Times New Roman"/>
          <w:szCs w:val="24"/>
        </w:rPr>
        <w:t>.</w:t>
      </w:r>
    </w:p>
    <w:p w14:paraId="33ABD504" w14:textId="77777777" w:rsidR="003B67A0" w:rsidRPr="00EE1361" w:rsidRDefault="003B67A0" w:rsidP="003B67A0">
      <w:pPr>
        <w:ind w:firstLine="1134"/>
        <w:jc w:val="both"/>
        <w:rPr>
          <w:rFonts w:ascii="Times New Roman" w:hAnsi="Times New Roman"/>
          <w:szCs w:val="24"/>
          <w:lang w:val="pt-PT"/>
        </w:rPr>
      </w:pPr>
      <w:r>
        <w:rPr>
          <w:rFonts w:ascii="Times New Roman" w:hAnsi="Times New Roman"/>
          <w:szCs w:val="24"/>
        </w:rPr>
        <w:t xml:space="preserve">A classificação dos tumores do SNC em adultos é feita através da terceira edição da Classificação Internacional das </w:t>
      </w:r>
      <w:r w:rsidRPr="0022660E">
        <w:rPr>
          <w:rFonts w:ascii="Times New Roman" w:hAnsi="Times New Roman"/>
          <w:szCs w:val="24"/>
        </w:rPr>
        <w:t xml:space="preserve">Doenças </w:t>
      </w:r>
      <w:r w:rsidR="00043FBE" w:rsidRPr="0022660E">
        <w:rPr>
          <w:rFonts w:ascii="Times New Roman" w:hAnsi="Times New Roman"/>
          <w:szCs w:val="24"/>
        </w:rPr>
        <w:t xml:space="preserve">para </w:t>
      </w:r>
      <w:r w:rsidR="0022660E" w:rsidRPr="0022660E">
        <w:rPr>
          <w:rFonts w:ascii="Times New Roman" w:hAnsi="Times New Roman"/>
          <w:szCs w:val="24"/>
        </w:rPr>
        <w:t>O</w:t>
      </w:r>
      <w:r w:rsidR="00043FBE" w:rsidRPr="0022660E">
        <w:rPr>
          <w:rFonts w:ascii="Times New Roman" w:hAnsi="Times New Roman"/>
          <w:szCs w:val="24"/>
        </w:rPr>
        <w:t>ncologia</w:t>
      </w:r>
      <w:r w:rsidRPr="0022660E">
        <w:rPr>
          <w:rFonts w:ascii="Times New Roman" w:hAnsi="Times New Roman"/>
          <w:szCs w:val="24"/>
        </w:rPr>
        <w:t xml:space="preserve"> </w:t>
      </w:r>
      <w:r>
        <w:rPr>
          <w:rFonts w:ascii="Times New Roman" w:hAnsi="Times New Roman"/>
          <w:szCs w:val="24"/>
        </w:rPr>
        <w:t>(CID-O</w:t>
      </w:r>
      <w:r w:rsidR="00043FBE">
        <w:rPr>
          <w:rFonts w:ascii="Times New Roman" w:hAnsi="Times New Roman"/>
          <w:szCs w:val="24"/>
        </w:rPr>
        <w:t>-</w:t>
      </w:r>
      <w:r>
        <w:rPr>
          <w:rFonts w:ascii="Times New Roman" w:hAnsi="Times New Roman"/>
          <w:szCs w:val="24"/>
        </w:rPr>
        <w:t>3)</w:t>
      </w:r>
      <w:r w:rsidR="005E7701">
        <w:rPr>
          <w:rFonts w:ascii="Times New Roman" w:hAnsi="Times New Roman"/>
          <w:szCs w:val="24"/>
        </w:rPr>
        <w:t xml:space="preserve"> (FRITZ, </w:t>
      </w:r>
      <w:r w:rsidR="005E7701">
        <w:rPr>
          <w:rFonts w:ascii="Times New Roman" w:hAnsi="Times New Roman"/>
          <w:i/>
          <w:szCs w:val="24"/>
        </w:rPr>
        <w:t xml:space="preserve">et al., </w:t>
      </w:r>
      <w:r w:rsidR="005E7701" w:rsidRPr="005E7701">
        <w:rPr>
          <w:rFonts w:ascii="Times New Roman" w:hAnsi="Times New Roman"/>
          <w:szCs w:val="24"/>
        </w:rPr>
        <w:t>200</w:t>
      </w:r>
      <w:r w:rsidR="005E7701">
        <w:rPr>
          <w:rFonts w:ascii="Times New Roman" w:hAnsi="Times New Roman"/>
          <w:szCs w:val="24"/>
        </w:rPr>
        <w:t>0</w:t>
      </w:r>
      <w:r w:rsidR="005E7701" w:rsidRPr="005E7701">
        <w:rPr>
          <w:rFonts w:ascii="Times New Roman" w:hAnsi="Times New Roman"/>
          <w:szCs w:val="24"/>
        </w:rPr>
        <w:t>)</w:t>
      </w:r>
      <w:r>
        <w:rPr>
          <w:rFonts w:ascii="Times New Roman" w:hAnsi="Times New Roman"/>
          <w:szCs w:val="24"/>
        </w:rPr>
        <w:t xml:space="preserve"> e da </w:t>
      </w:r>
      <w:r w:rsidR="00EE1361">
        <w:rPr>
          <w:rFonts w:ascii="Times New Roman" w:hAnsi="Times New Roman"/>
          <w:szCs w:val="24"/>
        </w:rPr>
        <w:t>C</w:t>
      </w:r>
      <w:r>
        <w:rPr>
          <w:rFonts w:ascii="Times New Roman" w:hAnsi="Times New Roman"/>
          <w:szCs w:val="24"/>
        </w:rPr>
        <w:t xml:space="preserve">lassificação </w:t>
      </w:r>
      <w:r w:rsidR="005E7701">
        <w:rPr>
          <w:rFonts w:ascii="Times New Roman" w:hAnsi="Times New Roman"/>
          <w:szCs w:val="24"/>
        </w:rPr>
        <w:t>dos T</w:t>
      </w:r>
      <w:r w:rsidR="00EE1361">
        <w:rPr>
          <w:rFonts w:ascii="Times New Roman" w:hAnsi="Times New Roman"/>
          <w:szCs w:val="24"/>
        </w:rPr>
        <w:t>umores do S</w:t>
      </w:r>
      <w:r w:rsidR="005E7701">
        <w:rPr>
          <w:rFonts w:ascii="Times New Roman" w:hAnsi="Times New Roman"/>
          <w:szCs w:val="24"/>
        </w:rPr>
        <w:t xml:space="preserve">istema </w:t>
      </w:r>
      <w:r w:rsidR="00EE1361">
        <w:rPr>
          <w:rFonts w:ascii="Times New Roman" w:hAnsi="Times New Roman"/>
          <w:szCs w:val="24"/>
        </w:rPr>
        <w:t>N</w:t>
      </w:r>
      <w:r w:rsidR="005E7701">
        <w:rPr>
          <w:rFonts w:ascii="Times New Roman" w:hAnsi="Times New Roman"/>
          <w:szCs w:val="24"/>
        </w:rPr>
        <w:t xml:space="preserve">ervoso </w:t>
      </w:r>
      <w:r w:rsidR="00EE1361">
        <w:rPr>
          <w:rFonts w:ascii="Times New Roman" w:hAnsi="Times New Roman"/>
          <w:szCs w:val="24"/>
        </w:rPr>
        <w:t>C</w:t>
      </w:r>
      <w:r w:rsidR="005E7701">
        <w:rPr>
          <w:rFonts w:ascii="Times New Roman" w:hAnsi="Times New Roman"/>
          <w:szCs w:val="24"/>
        </w:rPr>
        <w:t>entral</w:t>
      </w:r>
      <w:r w:rsidR="00EE1361">
        <w:rPr>
          <w:rFonts w:ascii="Times New Roman" w:hAnsi="Times New Roman"/>
          <w:szCs w:val="24"/>
        </w:rPr>
        <w:t xml:space="preserve"> da Organização Mundial de Saúde (OMS) (</w:t>
      </w:r>
      <w:r w:rsidR="004C1C5D" w:rsidRPr="005E7701">
        <w:rPr>
          <w:rFonts w:ascii="Times New Roman" w:hAnsi="Times New Roman"/>
          <w:szCs w:val="24"/>
        </w:rPr>
        <w:t xml:space="preserve">LOUIS </w:t>
      </w:r>
      <w:r w:rsidR="00EE1361">
        <w:rPr>
          <w:rFonts w:ascii="Times New Roman" w:hAnsi="Times New Roman"/>
          <w:i/>
          <w:szCs w:val="24"/>
        </w:rPr>
        <w:t xml:space="preserve">et al., </w:t>
      </w:r>
      <w:r w:rsidR="00EE1361" w:rsidRPr="00EE1361">
        <w:rPr>
          <w:rFonts w:ascii="Times New Roman" w:hAnsi="Times New Roman"/>
          <w:szCs w:val="24"/>
        </w:rPr>
        <w:t>2007)</w:t>
      </w:r>
      <w:r w:rsidRPr="00EE1361">
        <w:rPr>
          <w:rFonts w:ascii="Times New Roman" w:hAnsi="Times New Roman"/>
          <w:szCs w:val="24"/>
        </w:rPr>
        <w:t>.</w:t>
      </w:r>
    </w:p>
    <w:p w14:paraId="6217BE09" w14:textId="77777777" w:rsidR="00E126D2" w:rsidRDefault="00F43089" w:rsidP="00E126D2">
      <w:pPr>
        <w:ind w:firstLine="1134"/>
        <w:jc w:val="both"/>
        <w:rPr>
          <w:rFonts w:ascii="Times New Roman" w:hAnsi="Times New Roman"/>
          <w:szCs w:val="24"/>
        </w:rPr>
      </w:pPr>
      <w:r w:rsidRPr="00F43089">
        <w:rPr>
          <w:rFonts w:ascii="Times New Roman" w:hAnsi="Times New Roman"/>
          <w:szCs w:val="24"/>
          <w:lang w:val="pt-PT"/>
        </w:rPr>
        <w:t xml:space="preserve">Cada tipo de tumor tem a sua própria biologia, tratamento e prognóstico e cada um deles é susceptível de ser </w:t>
      </w:r>
      <w:r w:rsidR="00D62FF0">
        <w:rPr>
          <w:rFonts w:ascii="Times New Roman" w:hAnsi="Times New Roman"/>
          <w:szCs w:val="24"/>
          <w:lang w:val="pt-PT"/>
        </w:rPr>
        <w:t>causado</w:t>
      </w:r>
      <w:r w:rsidRPr="00F43089">
        <w:rPr>
          <w:rFonts w:ascii="Times New Roman" w:hAnsi="Times New Roman"/>
          <w:szCs w:val="24"/>
          <w:lang w:val="pt-PT"/>
        </w:rPr>
        <w:t xml:space="preserve"> por diversos factores de risco. Mesmo </w:t>
      </w:r>
      <w:r w:rsidR="00D62FF0">
        <w:rPr>
          <w:rFonts w:ascii="Times New Roman" w:hAnsi="Times New Roman"/>
          <w:szCs w:val="24"/>
          <w:lang w:val="pt-PT"/>
        </w:rPr>
        <w:t>os</w:t>
      </w:r>
      <w:r w:rsidRPr="00F43089">
        <w:rPr>
          <w:rFonts w:ascii="Times New Roman" w:hAnsi="Times New Roman"/>
          <w:szCs w:val="24"/>
          <w:lang w:val="pt-PT"/>
        </w:rPr>
        <w:t xml:space="preserve"> tumores </w:t>
      </w:r>
      <w:r w:rsidR="00D62FF0">
        <w:rPr>
          <w:rFonts w:ascii="Times New Roman" w:hAnsi="Times New Roman"/>
          <w:szCs w:val="24"/>
          <w:lang w:val="pt-PT"/>
        </w:rPr>
        <w:t>“</w:t>
      </w:r>
      <w:r w:rsidRPr="00F43089">
        <w:rPr>
          <w:rFonts w:ascii="Times New Roman" w:hAnsi="Times New Roman"/>
          <w:szCs w:val="24"/>
          <w:lang w:val="pt-PT"/>
        </w:rPr>
        <w:t>benignos</w:t>
      </w:r>
      <w:r w:rsidR="00D62FF0">
        <w:rPr>
          <w:rFonts w:ascii="Times New Roman" w:hAnsi="Times New Roman"/>
          <w:szCs w:val="24"/>
          <w:lang w:val="pt-PT"/>
        </w:rPr>
        <w:t>”</w:t>
      </w:r>
      <w:r w:rsidRPr="00F43089">
        <w:rPr>
          <w:rFonts w:ascii="Times New Roman" w:hAnsi="Times New Roman"/>
          <w:szCs w:val="24"/>
          <w:lang w:val="pt-PT"/>
        </w:rPr>
        <w:t xml:space="preserve"> podem ser letais devido a</w:t>
      </w:r>
      <w:r w:rsidR="00D62FF0">
        <w:rPr>
          <w:rFonts w:ascii="Times New Roman" w:hAnsi="Times New Roman"/>
          <w:szCs w:val="24"/>
          <w:lang w:val="pt-PT"/>
        </w:rPr>
        <w:t xml:space="preserve"> sua l</w:t>
      </w:r>
      <w:r w:rsidRPr="00F43089">
        <w:rPr>
          <w:rFonts w:ascii="Times New Roman" w:hAnsi="Times New Roman"/>
          <w:szCs w:val="24"/>
          <w:lang w:val="pt-PT"/>
        </w:rPr>
        <w:t>ocal</w:t>
      </w:r>
      <w:r w:rsidR="00D62FF0">
        <w:rPr>
          <w:rFonts w:ascii="Times New Roman" w:hAnsi="Times New Roman"/>
          <w:szCs w:val="24"/>
          <w:lang w:val="pt-PT"/>
        </w:rPr>
        <w:t>ização</w:t>
      </w:r>
      <w:r w:rsidRPr="00F43089">
        <w:rPr>
          <w:rFonts w:ascii="Times New Roman" w:hAnsi="Times New Roman"/>
          <w:szCs w:val="24"/>
          <w:lang w:val="pt-PT"/>
        </w:rPr>
        <w:t xml:space="preserve"> no cérebro, a sua capacidade de infiltrar localmente, e a sua propensão para transformar</w:t>
      </w:r>
      <w:r w:rsidR="00D62FF0">
        <w:rPr>
          <w:rFonts w:ascii="Times New Roman" w:hAnsi="Times New Roman"/>
          <w:szCs w:val="24"/>
          <w:lang w:val="pt-PT"/>
        </w:rPr>
        <w:t>-se em</w:t>
      </w:r>
      <w:r w:rsidRPr="00F43089">
        <w:rPr>
          <w:rFonts w:ascii="Times New Roman" w:hAnsi="Times New Roman"/>
          <w:szCs w:val="24"/>
          <w:lang w:val="pt-PT"/>
        </w:rPr>
        <w:t xml:space="preserve"> maligno.</w:t>
      </w:r>
      <w:r w:rsidR="00D62FF0">
        <w:rPr>
          <w:rFonts w:ascii="Times New Roman" w:hAnsi="Times New Roman"/>
          <w:szCs w:val="24"/>
          <w:lang w:val="pt-PT"/>
        </w:rPr>
        <w:t xml:space="preserve"> </w:t>
      </w:r>
      <w:r w:rsidR="00D62FF0" w:rsidRPr="00D62FF0">
        <w:rPr>
          <w:rFonts w:ascii="Times New Roman" w:hAnsi="Times New Roman"/>
          <w:szCs w:val="24"/>
          <w:lang w:val="pt-PT"/>
        </w:rPr>
        <w:t xml:space="preserve">Isso </w:t>
      </w:r>
      <w:r w:rsidR="00D62FF0">
        <w:rPr>
          <w:rFonts w:ascii="Times New Roman" w:hAnsi="Times New Roman"/>
          <w:szCs w:val="24"/>
          <w:lang w:val="pt-PT"/>
        </w:rPr>
        <w:t xml:space="preserve">torna </w:t>
      </w:r>
      <w:r w:rsidR="009E3219">
        <w:rPr>
          <w:rFonts w:ascii="Times New Roman" w:hAnsi="Times New Roman"/>
          <w:szCs w:val="24"/>
          <w:lang w:val="pt-PT"/>
        </w:rPr>
        <w:t>o estudo d</w:t>
      </w:r>
      <w:r w:rsidR="00D62FF0">
        <w:rPr>
          <w:rFonts w:ascii="Times New Roman" w:hAnsi="Times New Roman"/>
          <w:szCs w:val="24"/>
          <w:lang w:val="pt-PT"/>
        </w:rPr>
        <w:t>os</w:t>
      </w:r>
      <w:r w:rsidR="00D62FF0" w:rsidRPr="00D62FF0">
        <w:rPr>
          <w:rFonts w:ascii="Times New Roman" w:hAnsi="Times New Roman"/>
          <w:szCs w:val="24"/>
          <w:lang w:val="pt-PT"/>
        </w:rPr>
        <w:t xml:space="preserve"> tumores cerebrais uma ciência difícil e cria problemas na descrição da epidemiologia destas condições</w:t>
      </w:r>
      <w:r w:rsidR="00E126D2">
        <w:rPr>
          <w:rFonts w:ascii="Times New Roman" w:hAnsi="Times New Roman"/>
          <w:szCs w:val="24"/>
          <w:lang w:val="pt-PT"/>
        </w:rPr>
        <w:t xml:space="preserve"> (</w:t>
      </w:r>
      <w:r w:rsidR="00E126D2" w:rsidRPr="001F39DA">
        <w:rPr>
          <w:rFonts w:ascii="Times New Roman" w:hAnsi="Times New Roman"/>
          <w:szCs w:val="24"/>
        </w:rPr>
        <w:t>MCKINNEY</w:t>
      </w:r>
      <w:r w:rsidR="00E126D2">
        <w:rPr>
          <w:rFonts w:ascii="Times New Roman" w:hAnsi="Times New Roman"/>
          <w:szCs w:val="24"/>
        </w:rPr>
        <w:t>, 2004).</w:t>
      </w:r>
    </w:p>
    <w:p w14:paraId="43E25954" w14:textId="77777777" w:rsidR="00D62FF0" w:rsidRDefault="006D5A90" w:rsidP="006E3798">
      <w:pPr>
        <w:ind w:firstLine="1134"/>
        <w:jc w:val="both"/>
        <w:rPr>
          <w:rFonts w:ascii="Times New Roman" w:hAnsi="Times New Roman"/>
          <w:szCs w:val="24"/>
          <w:lang w:val="pt-PT"/>
        </w:rPr>
      </w:pPr>
      <w:r w:rsidRPr="006E3798">
        <w:rPr>
          <w:rFonts w:ascii="Times New Roman" w:hAnsi="Times New Roman"/>
          <w:szCs w:val="24"/>
          <w:lang w:val="pt-PT"/>
        </w:rPr>
        <w:t>A incidên</w:t>
      </w:r>
      <w:r>
        <w:rPr>
          <w:rFonts w:ascii="Times New Roman" w:hAnsi="Times New Roman"/>
          <w:szCs w:val="24"/>
          <w:lang w:val="pt-PT"/>
        </w:rPr>
        <w:t>cia anual global dos tumores</w:t>
      </w:r>
      <w:r w:rsidR="00C040C8">
        <w:rPr>
          <w:rFonts w:ascii="Times New Roman" w:hAnsi="Times New Roman"/>
          <w:szCs w:val="24"/>
          <w:lang w:val="pt-PT"/>
        </w:rPr>
        <w:t xml:space="preserve"> primários</w:t>
      </w:r>
      <w:r>
        <w:rPr>
          <w:rFonts w:ascii="Times New Roman" w:hAnsi="Times New Roman"/>
          <w:szCs w:val="24"/>
          <w:lang w:val="pt-PT"/>
        </w:rPr>
        <w:t xml:space="preserve"> do SNC </w:t>
      </w:r>
      <w:r w:rsidR="0045488C">
        <w:rPr>
          <w:rFonts w:ascii="Times New Roman" w:hAnsi="Times New Roman"/>
          <w:szCs w:val="24"/>
          <w:lang w:val="pt-PT"/>
        </w:rPr>
        <w:t xml:space="preserve">no Reino Unido </w:t>
      </w:r>
      <w:r>
        <w:rPr>
          <w:rFonts w:ascii="Times New Roman" w:hAnsi="Times New Roman"/>
          <w:szCs w:val="24"/>
          <w:lang w:val="pt-PT"/>
        </w:rPr>
        <w:t>é de 7 por 100.</w:t>
      </w:r>
      <w:r w:rsidRPr="006E3798">
        <w:rPr>
          <w:rFonts w:ascii="Times New Roman" w:hAnsi="Times New Roman"/>
          <w:szCs w:val="24"/>
          <w:lang w:val="pt-PT"/>
        </w:rPr>
        <w:t>000</w:t>
      </w:r>
      <w:r>
        <w:rPr>
          <w:rFonts w:ascii="Times New Roman" w:hAnsi="Times New Roman"/>
          <w:szCs w:val="24"/>
          <w:lang w:val="pt-PT"/>
        </w:rPr>
        <w:t>.</w:t>
      </w:r>
      <w:r w:rsidRPr="006E3798">
        <w:rPr>
          <w:rFonts w:ascii="Times New Roman" w:hAnsi="Times New Roman"/>
          <w:szCs w:val="24"/>
          <w:lang w:val="pt-PT"/>
        </w:rPr>
        <w:t xml:space="preserve"> Tumores cerebrais </w:t>
      </w:r>
      <w:r w:rsidR="00C040C8">
        <w:rPr>
          <w:rFonts w:ascii="Times New Roman" w:hAnsi="Times New Roman"/>
          <w:szCs w:val="24"/>
          <w:lang w:val="pt-PT"/>
        </w:rPr>
        <w:t xml:space="preserve">(telencéfalo e diencéfalo) </w:t>
      </w:r>
      <w:r w:rsidRPr="006E3798">
        <w:rPr>
          <w:rFonts w:ascii="Times New Roman" w:hAnsi="Times New Roman"/>
          <w:szCs w:val="24"/>
          <w:lang w:val="pt-PT"/>
        </w:rPr>
        <w:t xml:space="preserve">representam 60% destes e são geralmente gliomas. Meningiomas representam mais </w:t>
      </w:r>
      <w:r w:rsidR="00CD101B">
        <w:rPr>
          <w:rFonts w:ascii="Times New Roman" w:hAnsi="Times New Roman"/>
          <w:szCs w:val="24"/>
          <w:lang w:val="pt-PT"/>
        </w:rPr>
        <w:t>de 25% e</w:t>
      </w:r>
      <w:r w:rsidRPr="006E3798">
        <w:rPr>
          <w:rFonts w:ascii="Times New Roman" w:hAnsi="Times New Roman"/>
          <w:szCs w:val="24"/>
          <w:lang w:val="pt-PT"/>
        </w:rPr>
        <w:t xml:space="preserve"> são geralmente benignos, </w:t>
      </w:r>
      <w:r>
        <w:rPr>
          <w:rFonts w:ascii="Times New Roman" w:hAnsi="Times New Roman"/>
          <w:szCs w:val="24"/>
          <w:lang w:val="pt-PT"/>
        </w:rPr>
        <w:t>contudo podem</w:t>
      </w:r>
      <w:r w:rsidRPr="006E3798">
        <w:rPr>
          <w:rFonts w:ascii="Times New Roman" w:hAnsi="Times New Roman"/>
          <w:szCs w:val="24"/>
          <w:lang w:val="pt-PT"/>
        </w:rPr>
        <w:t xml:space="preserve"> produzir considerável morbidade, dependendo da </w:t>
      </w:r>
      <w:r w:rsidR="00CD101B">
        <w:rPr>
          <w:rFonts w:ascii="Times New Roman" w:hAnsi="Times New Roman"/>
          <w:szCs w:val="24"/>
          <w:lang w:val="pt-PT"/>
        </w:rPr>
        <w:t xml:space="preserve">sua </w:t>
      </w:r>
      <w:r w:rsidRPr="006E3798">
        <w:rPr>
          <w:rFonts w:ascii="Times New Roman" w:hAnsi="Times New Roman"/>
          <w:szCs w:val="24"/>
          <w:lang w:val="pt-PT"/>
        </w:rPr>
        <w:t>localização.</w:t>
      </w:r>
      <w:r>
        <w:rPr>
          <w:rFonts w:ascii="Times New Roman" w:hAnsi="Times New Roman"/>
          <w:szCs w:val="24"/>
          <w:lang w:val="pt-PT"/>
        </w:rPr>
        <w:t xml:space="preserve"> Os t</w:t>
      </w:r>
      <w:r w:rsidRPr="006D5A90">
        <w:rPr>
          <w:rFonts w:ascii="Times New Roman" w:hAnsi="Times New Roman"/>
          <w:szCs w:val="24"/>
          <w:lang w:val="pt-PT"/>
        </w:rPr>
        <w:t xml:space="preserve">umores endócrinos, especialmente resultantes </w:t>
      </w:r>
      <w:r w:rsidR="00CD101B">
        <w:rPr>
          <w:rFonts w:ascii="Times New Roman" w:hAnsi="Times New Roman"/>
          <w:szCs w:val="24"/>
          <w:lang w:val="pt-PT"/>
        </w:rPr>
        <w:t>d</w:t>
      </w:r>
      <w:r w:rsidRPr="006D5A90">
        <w:rPr>
          <w:rFonts w:ascii="Times New Roman" w:hAnsi="Times New Roman"/>
          <w:szCs w:val="24"/>
          <w:lang w:val="pt-PT"/>
        </w:rPr>
        <w:t>a pituitária, equival</w:t>
      </w:r>
      <w:r w:rsidR="00CD101B">
        <w:rPr>
          <w:rFonts w:ascii="Times New Roman" w:hAnsi="Times New Roman"/>
          <w:szCs w:val="24"/>
          <w:lang w:val="pt-PT"/>
        </w:rPr>
        <w:t>em a</w:t>
      </w:r>
      <w:r w:rsidRPr="006D5A90">
        <w:rPr>
          <w:rFonts w:ascii="Times New Roman" w:hAnsi="Times New Roman"/>
          <w:szCs w:val="24"/>
          <w:lang w:val="pt-PT"/>
        </w:rPr>
        <w:t xml:space="preserve"> 11% do total</w:t>
      </w:r>
      <w:r w:rsidR="00CD101B">
        <w:rPr>
          <w:rFonts w:ascii="Times New Roman" w:hAnsi="Times New Roman"/>
          <w:szCs w:val="24"/>
          <w:lang w:val="pt-PT"/>
        </w:rPr>
        <w:t>.</w:t>
      </w:r>
      <w:r w:rsidRPr="006D5A90">
        <w:rPr>
          <w:rFonts w:ascii="Times New Roman" w:hAnsi="Times New Roman"/>
          <w:szCs w:val="24"/>
          <w:lang w:val="pt-PT"/>
        </w:rPr>
        <w:t xml:space="preserve"> Tumores cerebrais secundários são cerca de três vezes mais comu</w:t>
      </w:r>
      <w:r w:rsidR="00CD101B">
        <w:rPr>
          <w:rFonts w:ascii="Times New Roman" w:hAnsi="Times New Roman"/>
          <w:szCs w:val="24"/>
          <w:lang w:val="pt-PT"/>
        </w:rPr>
        <w:t>ns</w:t>
      </w:r>
      <w:r w:rsidRPr="006D5A90">
        <w:rPr>
          <w:rFonts w:ascii="Times New Roman" w:hAnsi="Times New Roman"/>
          <w:szCs w:val="24"/>
          <w:lang w:val="pt-PT"/>
        </w:rPr>
        <w:t xml:space="preserve"> do que os primários</w:t>
      </w:r>
      <w:r w:rsidR="00CD101B">
        <w:rPr>
          <w:rFonts w:ascii="Times New Roman" w:hAnsi="Times New Roman"/>
          <w:szCs w:val="24"/>
          <w:lang w:val="pt-PT"/>
        </w:rPr>
        <w:t xml:space="preserve"> </w:t>
      </w:r>
      <w:r>
        <w:rPr>
          <w:rFonts w:ascii="Times New Roman" w:hAnsi="Times New Roman"/>
          <w:szCs w:val="24"/>
          <w:lang w:val="pt-PT"/>
        </w:rPr>
        <w:t>(</w:t>
      </w:r>
      <w:r w:rsidR="00FF2A06">
        <w:rPr>
          <w:rFonts w:ascii="Times New Roman" w:hAnsi="Times New Roman"/>
          <w:szCs w:val="24"/>
          <w:lang w:val="pt-PT"/>
        </w:rPr>
        <w:t xml:space="preserve">BROWN, 2013; </w:t>
      </w:r>
      <w:r w:rsidR="00CD101B" w:rsidRPr="006D5A90">
        <w:rPr>
          <w:rFonts w:ascii="Times New Roman" w:hAnsi="Times New Roman"/>
          <w:szCs w:val="24"/>
          <w:lang w:val="pt-PT"/>
        </w:rPr>
        <w:t>SCHMIDT-HANSENA</w:t>
      </w:r>
      <w:r w:rsidR="00CD101B">
        <w:rPr>
          <w:rFonts w:ascii="Times New Roman" w:hAnsi="Times New Roman"/>
          <w:szCs w:val="24"/>
          <w:lang w:val="pt-PT"/>
        </w:rPr>
        <w:t>;</w:t>
      </w:r>
      <w:r w:rsidR="00CD101B" w:rsidRPr="006D5A90">
        <w:rPr>
          <w:rFonts w:ascii="Times New Roman" w:hAnsi="Times New Roman"/>
          <w:szCs w:val="24"/>
          <w:lang w:val="pt-PT"/>
        </w:rPr>
        <w:t xml:space="preserve"> BERENDSEA AND HAMILTON</w:t>
      </w:r>
      <w:r w:rsidR="00CD101B">
        <w:rPr>
          <w:rFonts w:ascii="Times New Roman" w:hAnsi="Times New Roman"/>
          <w:szCs w:val="24"/>
          <w:lang w:val="pt-PT"/>
        </w:rPr>
        <w:t>, 2015).</w:t>
      </w:r>
    </w:p>
    <w:p w14:paraId="5D89C13B" w14:textId="77777777" w:rsidR="0036402C" w:rsidRDefault="006D5A90" w:rsidP="006D5A90">
      <w:pPr>
        <w:ind w:firstLine="1134"/>
        <w:jc w:val="both"/>
        <w:rPr>
          <w:rFonts w:ascii="Times New Roman" w:hAnsi="Times New Roman"/>
          <w:szCs w:val="24"/>
          <w:lang w:val="pt-PT"/>
        </w:rPr>
      </w:pPr>
      <w:r w:rsidRPr="00460EEB">
        <w:rPr>
          <w:rFonts w:ascii="Times New Roman" w:hAnsi="Times New Roman"/>
          <w:szCs w:val="24"/>
          <w:lang w:val="pt-PT"/>
        </w:rPr>
        <w:lastRenderedPageBreak/>
        <w:t xml:space="preserve">A maior proporção de tumores </w:t>
      </w:r>
      <w:r>
        <w:rPr>
          <w:rFonts w:ascii="Times New Roman" w:hAnsi="Times New Roman"/>
          <w:szCs w:val="24"/>
          <w:lang w:val="pt-PT"/>
        </w:rPr>
        <w:t xml:space="preserve">do SNC em </w:t>
      </w:r>
      <w:r w:rsidRPr="00460EEB">
        <w:rPr>
          <w:rFonts w:ascii="Times New Roman" w:hAnsi="Times New Roman"/>
          <w:szCs w:val="24"/>
          <w:lang w:val="pt-PT"/>
        </w:rPr>
        <w:t xml:space="preserve">adultos </w:t>
      </w:r>
      <w:r>
        <w:rPr>
          <w:rFonts w:ascii="Times New Roman" w:hAnsi="Times New Roman"/>
          <w:szCs w:val="24"/>
          <w:lang w:val="pt-PT"/>
        </w:rPr>
        <w:t>é</w:t>
      </w:r>
      <w:r w:rsidRPr="00460EEB">
        <w:rPr>
          <w:rFonts w:ascii="Times New Roman" w:hAnsi="Times New Roman"/>
          <w:szCs w:val="24"/>
          <w:lang w:val="pt-PT"/>
        </w:rPr>
        <w:t xml:space="preserve"> </w:t>
      </w:r>
      <w:r>
        <w:rPr>
          <w:rFonts w:ascii="Times New Roman" w:hAnsi="Times New Roman"/>
          <w:szCs w:val="24"/>
          <w:lang w:val="pt-PT"/>
        </w:rPr>
        <w:t>supratentorial</w:t>
      </w:r>
      <w:r w:rsidRPr="00460EEB">
        <w:rPr>
          <w:rFonts w:ascii="Times New Roman" w:hAnsi="Times New Roman"/>
          <w:szCs w:val="24"/>
          <w:lang w:val="pt-PT"/>
        </w:rPr>
        <w:t>, surgindo nos lobos frontal, temporal e parietal, e</w:t>
      </w:r>
      <w:r>
        <w:rPr>
          <w:rFonts w:ascii="Times New Roman" w:hAnsi="Times New Roman"/>
          <w:szCs w:val="24"/>
          <w:lang w:val="pt-PT"/>
        </w:rPr>
        <w:t xml:space="preserve"> </w:t>
      </w:r>
      <w:r w:rsidRPr="00460EEB">
        <w:rPr>
          <w:rFonts w:ascii="Times New Roman" w:hAnsi="Times New Roman"/>
          <w:szCs w:val="24"/>
          <w:lang w:val="pt-PT"/>
        </w:rPr>
        <w:t>a maioria (86%) são gliomas</w:t>
      </w:r>
      <w:r w:rsidR="0036402C">
        <w:rPr>
          <w:rFonts w:ascii="Times New Roman" w:hAnsi="Times New Roman"/>
          <w:szCs w:val="24"/>
          <w:lang w:val="pt-PT"/>
        </w:rPr>
        <w:t xml:space="preserve">. Os </w:t>
      </w:r>
      <w:r w:rsidR="0036402C" w:rsidRPr="0036402C">
        <w:rPr>
          <w:rFonts w:ascii="Times New Roman" w:hAnsi="Times New Roman"/>
          <w:szCs w:val="24"/>
          <w:lang w:val="pt-PT"/>
        </w:rPr>
        <w:t>Gliomas são tumores que surgem a partir de células gliais ou precursoras e incluem astrocitoma, glioblastoma, oligodendroglioma, epend</w:t>
      </w:r>
      <w:r w:rsidR="0036402C">
        <w:rPr>
          <w:rFonts w:ascii="Times New Roman" w:hAnsi="Times New Roman"/>
          <w:szCs w:val="24"/>
          <w:lang w:val="pt-PT"/>
        </w:rPr>
        <w:t>i</w:t>
      </w:r>
      <w:r w:rsidR="0036402C" w:rsidRPr="0036402C">
        <w:rPr>
          <w:rFonts w:ascii="Times New Roman" w:hAnsi="Times New Roman"/>
          <w:szCs w:val="24"/>
          <w:lang w:val="pt-PT"/>
        </w:rPr>
        <w:t xml:space="preserve">moma, glioma misto, glioma maligno, </w:t>
      </w:r>
      <w:r w:rsidR="006C2BB9" w:rsidRPr="00460EEB">
        <w:rPr>
          <w:rFonts w:ascii="Times New Roman" w:hAnsi="Times New Roman"/>
          <w:szCs w:val="24"/>
          <w:lang w:val="pt-PT"/>
        </w:rPr>
        <w:t>gliomas</w:t>
      </w:r>
      <w:r w:rsidR="0045488C">
        <w:rPr>
          <w:rFonts w:ascii="Times New Roman" w:hAnsi="Times New Roman"/>
          <w:szCs w:val="24"/>
          <w:lang w:val="pt-PT"/>
        </w:rPr>
        <w:t xml:space="preserve"> sem outra especificação (SOE)</w:t>
      </w:r>
      <w:r w:rsidR="006C2BB9" w:rsidRPr="00460EEB">
        <w:rPr>
          <w:rFonts w:ascii="Times New Roman" w:hAnsi="Times New Roman"/>
          <w:szCs w:val="24"/>
          <w:lang w:val="pt-PT"/>
        </w:rPr>
        <w:t xml:space="preserve"> </w:t>
      </w:r>
      <w:r w:rsidR="0036402C" w:rsidRPr="0036402C">
        <w:rPr>
          <w:rFonts w:ascii="Times New Roman" w:hAnsi="Times New Roman"/>
          <w:szCs w:val="24"/>
          <w:lang w:val="pt-PT"/>
        </w:rPr>
        <w:t xml:space="preserve">e alguns </w:t>
      </w:r>
      <w:r w:rsidR="006C2BB9">
        <w:rPr>
          <w:rFonts w:ascii="Times New Roman" w:hAnsi="Times New Roman"/>
          <w:szCs w:val="24"/>
          <w:lang w:val="pt-PT"/>
        </w:rPr>
        <w:t xml:space="preserve">de </w:t>
      </w:r>
      <w:r w:rsidR="0036402C" w:rsidRPr="0036402C">
        <w:rPr>
          <w:rFonts w:ascii="Times New Roman" w:hAnsi="Times New Roman"/>
          <w:szCs w:val="24"/>
          <w:lang w:val="pt-PT"/>
        </w:rPr>
        <w:t>histologia rar</w:t>
      </w:r>
      <w:r w:rsidR="006C2BB9">
        <w:rPr>
          <w:rFonts w:ascii="Times New Roman" w:hAnsi="Times New Roman"/>
          <w:szCs w:val="24"/>
          <w:lang w:val="pt-PT"/>
        </w:rPr>
        <w:t>a</w:t>
      </w:r>
      <w:r w:rsidR="0070260A">
        <w:rPr>
          <w:rFonts w:ascii="Times New Roman" w:hAnsi="Times New Roman"/>
          <w:szCs w:val="24"/>
          <w:lang w:val="pt-PT"/>
        </w:rPr>
        <w:t xml:space="preserve"> (OSTROM </w:t>
      </w:r>
      <w:r w:rsidR="0070260A">
        <w:rPr>
          <w:rFonts w:ascii="Times New Roman" w:hAnsi="Times New Roman"/>
          <w:i/>
          <w:szCs w:val="24"/>
          <w:lang w:val="pt-PT"/>
        </w:rPr>
        <w:t xml:space="preserve">et al., </w:t>
      </w:r>
      <w:r w:rsidR="0070260A">
        <w:rPr>
          <w:rFonts w:ascii="Times New Roman" w:hAnsi="Times New Roman"/>
          <w:szCs w:val="24"/>
          <w:lang w:val="pt-PT"/>
        </w:rPr>
        <w:t>2014)</w:t>
      </w:r>
      <w:r w:rsidR="0036402C" w:rsidRPr="0036402C">
        <w:rPr>
          <w:rFonts w:ascii="Times New Roman" w:hAnsi="Times New Roman"/>
          <w:szCs w:val="24"/>
          <w:lang w:val="pt-PT"/>
        </w:rPr>
        <w:t>.</w:t>
      </w:r>
    </w:p>
    <w:p w14:paraId="08C6ECD9" w14:textId="77777777" w:rsidR="005E6CBC" w:rsidRPr="005E6CBC" w:rsidRDefault="005E6CBC" w:rsidP="005E6CBC">
      <w:pPr>
        <w:ind w:firstLine="1134"/>
        <w:jc w:val="both"/>
        <w:rPr>
          <w:rFonts w:ascii="Times New Roman" w:hAnsi="Times New Roman"/>
          <w:szCs w:val="24"/>
        </w:rPr>
      </w:pPr>
      <w:r>
        <w:rPr>
          <w:rFonts w:ascii="Times New Roman" w:hAnsi="Times New Roman"/>
          <w:szCs w:val="24"/>
        </w:rPr>
        <w:t xml:space="preserve">Os sinais e sintomas mais comuns apresentados pelos pacientes com tumores do SNC são: </w:t>
      </w:r>
      <w:r w:rsidRPr="005E6CBC">
        <w:rPr>
          <w:rFonts w:ascii="Times New Roman" w:hAnsi="Times New Roman"/>
          <w:szCs w:val="24"/>
        </w:rPr>
        <w:t>Convulsões de início agudo, sinais e sintomas de hipertensão intracraniana, paralisia de nervos cranianos, déficits neurológicos focais, ataxia, alteração ou perda da visão, paraparesia.</w:t>
      </w:r>
    </w:p>
    <w:p w14:paraId="5278F056" w14:textId="77777777" w:rsidR="00E951DF" w:rsidRPr="006E3798" w:rsidRDefault="00E951DF" w:rsidP="00CF1845">
      <w:pPr>
        <w:jc w:val="both"/>
        <w:rPr>
          <w:rFonts w:ascii="Times New Roman" w:hAnsi="Times New Roman"/>
          <w:b/>
          <w:szCs w:val="24"/>
        </w:rPr>
      </w:pPr>
    </w:p>
    <w:p w14:paraId="04A8F33B" w14:textId="77777777" w:rsidR="00E951DF" w:rsidRDefault="00E951DF" w:rsidP="00CF1845">
      <w:pPr>
        <w:jc w:val="both"/>
        <w:rPr>
          <w:rFonts w:ascii="Times New Roman" w:hAnsi="Times New Roman"/>
          <w:b/>
          <w:i/>
          <w:szCs w:val="24"/>
        </w:rPr>
      </w:pPr>
      <w:r>
        <w:rPr>
          <w:rFonts w:ascii="Times New Roman" w:hAnsi="Times New Roman"/>
          <w:b/>
          <w:i/>
          <w:szCs w:val="24"/>
        </w:rPr>
        <w:t xml:space="preserve">2.1.3.1 Tumores do Sistema Nervoso Central em pacientes pediátricos </w:t>
      </w:r>
    </w:p>
    <w:p w14:paraId="6087C5B2" w14:textId="77777777" w:rsidR="00842639" w:rsidRDefault="00842639" w:rsidP="002E6335">
      <w:pPr>
        <w:ind w:firstLine="1134"/>
        <w:jc w:val="both"/>
        <w:rPr>
          <w:rFonts w:ascii="Times New Roman" w:hAnsi="Times New Roman"/>
          <w:szCs w:val="24"/>
        </w:rPr>
      </w:pPr>
    </w:p>
    <w:p w14:paraId="53B81E65" w14:textId="77777777" w:rsidR="00F02D76" w:rsidRPr="00C14466" w:rsidRDefault="00524A72" w:rsidP="00F43591">
      <w:pPr>
        <w:ind w:firstLine="1134"/>
        <w:jc w:val="both"/>
        <w:rPr>
          <w:rFonts w:ascii="Times New Roman" w:hAnsi="Times New Roman"/>
          <w:szCs w:val="24"/>
        </w:rPr>
      </w:pPr>
      <w:r w:rsidRPr="00C14466">
        <w:rPr>
          <w:rFonts w:ascii="Times New Roman" w:hAnsi="Times New Roman"/>
          <w:szCs w:val="24"/>
          <w:lang w:val="pt-PT"/>
        </w:rPr>
        <w:t xml:space="preserve">O câncer é uma fonte significativa de morbidade e mortalidade para crianças com idades entre 0-14 anos nos EUA. </w:t>
      </w:r>
      <w:r w:rsidR="00F02D76" w:rsidRPr="00C14466">
        <w:rPr>
          <w:rFonts w:ascii="Times New Roman" w:hAnsi="Times New Roman"/>
          <w:szCs w:val="24"/>
          <w:lang w:val="pt-PT"/>
        </w:rPr>
        <w:t xml:space="preserve">Em crianças com idades entre 1-4 e 5-14 anos </w:t>
      </w:r>
      <w:r w:rsidRPr="00C14466">
        <w:rPr>
          <w:rFonts w:ascii="Times New Roman" w:hAnsi="Times New Roman"/>
          <w:szCs w:val="24"/>
          <w:lang w:val="pt-PT"/>
        </w:rPr>
        <w:t xml:space="preserve">o cancer é </w:t>
      </w:r>
      <w:r w:rsidR="00F02D76" w:rsidRPr="00C14466">
        <w:rPr>
          <w:rFonts w:ascii="Times New Roman" w:hAnsi="Times New Roman"/>
          <w:szCs w:val="24"/>
          <w:lang w:val="pt-PT"/>
        </w:rPr>
        <w:t>a quarta e segunda causa mais comum de morte, respectivamente, enquanto os tumores do SNC são a causa mais comum de morte por câncer em crianças</w:t>
      </w:r>
      <w:r w:rsidRPr="00C14466">
        <w:rPr>
          <w:rFonts w:ascii="Times New Roman" w:hAnsi="Times New Roman"/>
          <w:szCs w:val="24"/>
          <w:lang w:val="pt-PT"/>
        </w:rPr>
        <w:t xml:space="preserve"> entre </w:t>
      </w:r>
      <w:r w:rsidR="00F02D76" w:rsidRPr="00C14466">
        <w:rPr>
          <w:rFonts w:ascii="Times New Roman" w:hAnsi="Times New Roman"/>
          <w:szCs w:val="24"/>
          <w:lang w:val="pt-PT"/>
        </w:rPr>
        <w:t>0-14 anos nos</w:t>
      </w:r>
      <w:r w:rsidRPr="00C14466">
        <w:rPr>
          <w:rFonts w:ascii="Times New Roman" w:hAnsi="Times New Roman"/>
          <w:szCs w:val="24"/>
          <w:lang w:val="pt-PT"/>
        </w:rPr>
        <w:t xml:space="preserve"> EUA</w:t>
      </w:r>
      <w:r w:rsidR="00C14466">
        <w:rPr>
          <w:rFonts w:ascii="Times New Roman" w:hAnsi="Times New Roman"/>
          <w:szCs w:val="24"/>
          <w:lang w:val="pt-PT"/>
        </w:rPr>
        <w:t xml:space="preserve"> (</w:t>
      </w:r>
      <w:r w:rsidR="00C14466">
        <w:rPr>
          <w:rFonts w:ascii="Times New Roman" w:hAnsi="Times New Roman"/>
          <w:szCs w:val="24"/>
        </w:rPr>
        <w:t xml:space="preserve">OSTROM </w:t>
      </w:r>
      <w:r w:rsidR="00C14466">
        <w:rPr>
          <w:rFonts w:ascii="Times New Roman" w:hAnsi="Times New Roman"/>
          <w:i/>
          <w:szCs w:val="24"/>
        </w:rPr>
        <w:t xml:space="preserve">et al., </w:t>
      </w:r>
      <w:r w:rsidR="00C14466">
        <w:rPr>
          <w:rFonts w:ascii="Times New Roman" w:hAnsi="Times New Roman"/>
          <w:szCs w:val="24"/>
        </w:rPr>
        <w:t xml:space="preserve">2015, </w:t>
      </w:r>
      <w:r w:rsidR="00C14466" w:rsidRPr="00C14466">
        <w:rPr>
          <w:rFonts w:ascii="Times New Roman" w:hAnsi="Times New Roman"/>
          <w:szCs w:val="24"/>
        </w:rPr>
        <w:t xml:space="preserve">VITANZA </w:t>
      </w:r>
      <w:r w:rsidR="00343153">
        <w:rPr>
          <w:rFonts w:ascii="Times New Roman" w:hAnsi="Times New Roman"/>
          <w:szCs w:val="24"/>
        </w:rPr>
        <w:t>AND CHO, 2016</w:t>
      </w:r>
      <w:r w:rsidR="00C14466">
        <w:rPr>
          <w:rFonts w:ascii="Times New Roman" w:hAnsi="Times New Roman"/>
          <w:szCs w:val="24"/>
        </w:rPr>
        <w:t>).</w:t>
      </w:r>
    </w:p>
    <w:p w14:paraId="5972F5A3" w14:textId="02CAC795" w:rsidR="00C14466" w:rsidRPr="00C14466" w:rsidRDefault="00C14466" w:rsidP="00C14466">
      <w:pPr>
        <w:ind w:firstLine="1134"/>
        <w:jc w:val="both"/>
        <w:rPr>
          <w:rFonts w:ascii="Times New Roman" w:hAnsi="Times New Roman"/>
          <w:szCs w:val="24"/>
        </w:rPr>
      </w:pPr>
      <w:r w:rsidRPr="00C14466">
        <w:rPr>
          <w:rFonts w:ascii="Times New Roman" w:hAnsi="Times New Roman"/>
          <w:szCs w:val="24"/>
        </w:rPr>
        <w:t>Estima-se que, no mundo inteiro, cerca de 8 a 15% das neoplasias pediátricas são representadas pelos tumores do SNC. São a segunda forma de câncer mais comum em crianças e a principal neoplasia sólida na infância nos EUA, ocorrendo em torno de 21,3% de todas as crianças com doenças malignas, com incidência anual de 5,26 casos por 100.000 crianças</w:t>
      </w:r>
      <w:ins w:id="7" w:author="Juvenia Bezerra Fontenele" w:date="2016-01-18T21:27:00Z">
        <w:r w:rsidR="00D378E3">
          <w:rPr>
            <w:rFonts w:ascii="Times New Roman" w:hAnsi="Times New Roman"/>
            <w:szCs w:val="24"/>
          </w:rPr>
          <w:t xml:space="preserve"> (</w:t>
        </w:r>
        <w:r w:rsidR="00D378E3" w:rsidRPr="00C14466">
          <w:rPr>
            <w:rFonts w:ascii="Times New Roman" w:hAnsi="Times New Roman"/>
            <w:szCs w:val="24"/>
          </w:rPr>
          <w:t xml:space="preserve">ARAÚJO </w:t>
        </w:r>
        <w:r w:rsidR="00D378E3" w:rsidRPr="00C14466">
          <w:rPr>
            <w:rFonts w:ascii="Times New Roman" w:hAnsi="Times New Roman"/>
            <w:i/>
            <w:szCs w:val="24"/>
          </w:rPr>
          <w:t xml:space="preserve">et al., </w:t>
        </w:r>
        <w:r w:rsidR="00D378E3" w:rsidRPr="00C14466">
          <w:rPr>
            <w:rFonts w:ascii="Times New Roman" w:hAnsi="Times New Roman"/>
            <w:szCs w:val="24"/>
          </w:rPr>
          <w:t>2011</w:t>
        </w:r>
        <w:r w:rsidR="00D378E3">
          <w:rPr>
            <w:rFonts w:ascii="Times New Roman" w:hAnsi="Times New Roman"/>
            <w:szCs w:val="24"/>
          </w:rPr>
          <w:t>)</w:t>
        </w:r>
      </w:ins>
      <w:r w:rsidRPr="00C14466">
        <w:rPr>
          <w:rFonts w:ascii="Times New Roman" w:hAnsi="Times New Roman"/>
          <w:szCs w:val="24"/>
        </w:rPr>
        <w:t xml:space="preserve">. </w:t>
      </w:r>
      <w:r w:rsidRPr="00C14466">
        <w:rPr>
          <w:rFonts w:ascii="Times New Roman" w:hAnsi="Times New Roman"/>
          <w:szCs w:val="24"/>
          <w:lang w:val="pt-PT"/>
        </w:rPr>
        <w:t xml:space="preserve">Cerca de 1 em cada 2.000 crianças nascidas, entre 2009-2011, será diagnosticada com tumores primários malignos do SNC quando tiverem 14 anos </w:t>
      </w:r>
      <w:r w:rsidRPr="00C14466">
        <w:rPr>
          <w:rFonts w:ascii="Times New Roman" w:hAnsi="Times New Roman"/>
          <w:szCs w:val="24"/>
        </w:rPr>
        <w:t>(</w:t>
      </w:r>
      <w:proofErr w:type="spellStart"/>
      <w:del w:id="8" w:author="Juvenia Bezerra Fontenele" w:date="2016-01-18T21:27:00Z">
        <w:r w:rsidRPr="00C14466" w:rsidDel="00D378E3">
          <w:rPr>
            <w:rFonts w:ascii="Times New Roman" w:hAnsi="Times New Roman"/>
            <w:szCs w:val="24"/>
          </w:rPr>
          <w:delText xml:space="preserve">ARAÚJO </w:delText>
        </w:r>
        <w:r w:rsidRPr="00C14466" w:rsidDel="00D378E3">
          <w:rPr>
            <w:rFonts w:ascii="Times New Roman" w:hAnsi="Times New Roman"/>
            <w:i/>
            <w:szCs w:val="24"/>
          </w:rPr>
          <w:delText xml:space="preserve">et al., </w:delText>
        </w:r>
        <w:r w:rsidRPr="00C14466" w:rsidDel="00D378E3">
          <w:rPr>
            <w:rFonts w:ascii="Times New Roman" w:hAnsi="Times New Roman"/>
            <w:szCs w:val="24"/>
          </w:rPr>
          <w:delText xml:space="preserve">2011; </w:delText>
        </w:r>
      </w:del>
      <w:r w:rsidRPr="00C14466">
        <w:rPr>
          <w:rFonts w:ascii="Times New Roman" w:hAnsi="Times New Roman"/>
          <w:szCs w:val="24"/>
        </w:rPr>
        <w:t>OSTROM</w:t>
      </w:r>
      <w:proofErr w:type="spellEnd"/>
      <w:r w:rsidRPr="00C14466">
        <w:rPr>
          <w:rFonts w:ascii="Times New Roman" w:hAnsi="Times New Roman"/>
          <w:szCs w:val="24"/>
        </w:rPr>
        <w:t xml:space="preserve"> </w:t>
      </w:r>
      <w:r w:rsidRPr="00C14466">
        <w:rPr>
          <w:rFonts w:ascii="Times New Roman" w:hAnsi="Times New Roman"/>
          <w:i/>
          <w:szCs w:val="24"/>
        </w:rPr>
        <w:t xml:space="preserve">et al., </w:t>
      </w:r>
      <w:r w:rsidRPr="00C14466">
        <w:rPr>
          <w:rFonts w:ascii="Times New Roman" w:hAnsi="Times New Roman"/>
          <w:szCs w:val="24"/>
        </w:rPr>
        <w:t>2015).</w:t>
      </w:r>
    </w:p>
    <w:p w14:paraId="2A464C1A" w14:textId="77777777" w:rsidR="00354168" w:rsidRDefault="002E6335" w:rsidP="00A81DE1">
      <w:pPr>
        <w:ind w:firstLine="1134"/>
        <w:jc w:val="both"/>
        <w:rPr>
          <w:rFonts w:ascii="Times New Roman" w:hAnsi="Times New Roman"/>
          <w:szCs w:val="24"/>
        </w:rPr>
      </w:pPr>
      <w:r w:rsidRPr="002636E5">
        <w:rPr>
          <w:rFonts w:ascii="Times New Roman" w:hAnsi="Times New Roman"/>
          <w:szCs w:val="24"/>
        </w:rPr>
        <w:t xml:space="preserve">Os tumores do SNC constituem a terceira maior incidência de câncer em crianças nos países em desenvolvimento (ARAUJO </w:t>
      </w:r>
      <w:r w:rsidRPr="002636E5">
        <w:rPr>
          <w:rFonts w:ascii="Times New Roman" w:hAnsi="Times New Roman"/>
          <w:i/>
          <w:szCs w:val="24"/>
        </w:rPr>
        <w:t>et al.,</w:t>
      </w:r>
      <w:r>
        <w:rPr>
          <w:rFonts w:ascii="Times New Roman" w:hAnsi="Times New Roman"/>
          <w:szCs w:val="24"/>
        </w:rPr>
        <w:t xml:space="preserve"> 2011).</w:t>
      </w:r>
      <w:r w:rsidR="00A81DE1">
        <w:rPr>
          <w:rFonts w:ascii="Times New Roman" w:hAnsi="Times New Roman"/>
          <w:szCs w:val="24"/>
        </w:rPr>
        <w:t xml:space="preserve"> </w:t>
      </w:r>
      <w:r w:rsidR="00A81DE1" w:rsidRPr="00A81DE1">
        <w:rPr>
          <w:rFonts w:ascii="Times New Roman" w:hAnsi="Times New Roman"/>
          <w:szCs w:val="24"/>
        </w:rPr>
        <w:t>No Brasil, o primeiro relato do Registro de Câncer</w:t>
      </w:r>
      <w:r w:rsidR="00A81DE1">
        <w:rPr>
          <w:rFonts w:ascii="Times New Roman" w:hAnsi="Times New Roman"/>
          <w:szCs w:val="24"/>
        </w:rPr>
        <w:t xml:space="preserve"> </w:t>
      </w:r>
      <w:r w:rsidR="00A81DE1" w:rsidRPr="00A81DE1">
        <w:rPr>
          <w:rFonts w:ascii="Times New Roman" w:hAnsi="Times New Roman"/>
          <w:szCs w:val="24"/>
        </w:rPr>
        <w:t>de Base Populacional (RCBP) indicou uma incidência, em crianças e adolescentes até 19</w:t>
      </w:r>
      <w:r w:rsidR="00A81DE1">
        <w:rPr>
          <w:rFonts w:ascii="Times New Roman" w:hAnsi="Times New Roman"/>
          <w:szCs w:val="24"/>
        </w:rPr>
        <w:t xml:space="preserve"> </w:t>
      </w:r>
      <w:r w:rsidR="00A81DE1" w:rsidRPr="00A81DE1">
        <w:rPr>
          <w:rFonts w:ascii="Times New Roman" w:hAnsi="Times New Roman"/>
          <w:szCs w:val="24"/>
        </w:rPr>
        <w:t>anos, de 9,6 a 32,5 casos por 1.000.000, variando significativamente em relação à estatística</w:t>
      </w:r>
      <w:r w:rsidR="00A81DE1">
        <w:rPr>
          <w:rFonts w:ascii="Times New Roman" w:hAnsi="Times New Roman"/>
          <w:szCs w:val="24"/>
        </w:rPr>
        <w:t xml:space="preserve"> </w:t>
      </w:r>
      <w:r w:rsidR="00A81DE1" w:rsidRPr="00A81DE1">
        <w:rPr>
          <w:rFonts w:ascii="Times New Roman" w:hAnsi="Times New Roman"/>
          <w:szCs w:val="24"/>
        </w:rPr>
        <w:t>do mundo desenvolvido ocidental (CAMARGO, 2010). Em Fortaleza (CE), a incidência</w:t>
      </w:r>
      <w:r w:rsidR="00A81DE1">
        <w:rPr>
          <w:rFonts w:ascii="Times New Roman" w:hAnsi="Times New Roman"/>
          <w:szCs w:val="24"/>
        </w:rPr>
        <w:t xml:space="preserve"> </w:t>
      </w:r>
      <w:r w:rsidR="00A81DE1" w:rsidRPr="00A81DE1">
        <w:rPr>
          <w:rFonts w:ascii="Times New Roman" w:hAnsi="Times New Roman"/>
          <w:szCs w:val="24"/>
        </w:rPr>
        <w:t>ajustada para a idade no período entre 1998 e 2002 foi de 13,4 casos por 1.000.000. Isso</w:t>
      </w:r>
      <w:r w:rsidR="00A81DE1">
        <w:rPr>
          <w:rFonts w:ascii="Times New Roman" w:hAnsi="Times New Roman"/>
          <w:szCs w:val="24"/>
        </w:rPr>
        <w:t xml:space="preserve"> </w:t>
      </w:r>
      <w:r w:rsidR="00A81DE1" w:rsidRPr="00A81DE1">
        <w:rPr>
          <w:rFonts w:ascii="Times New Roman" w:hAnsi="Times New Roman"/>
          <w:szCs w:val="24"/>
        </w:rPr>
        <w:t>representa 11% de todos os diagnósticos de câncer pediátrico, ocupando o terceiro lugar</w:t>
      </w:r>
      <w:r w:rsidR="00A81DE1">
        <w:rPr>
          <w:rFonts w:ascii="Times New Roman" w:hAnsi="Times New Roman"/>
          <w:szCs w:val="24"/>
        </w:rPr>
        <w:t xml:space="preserve"> </w:t>
      </w:r>
      <w:r w:rsidR="00A81DE1" w:rsidRPr="00A81DE1">
        <w:rPr>
          <w:rFonts w:ascii="Times New Roman" w:hAnsi="Times New Roman"/>
          <w:szCs w:val="24"/>
        </w:rPr>
        <w:t>entre os grupos de neoplasias infantis, abaixo apenas de leucemias (30%) e linfomas (15%)</w:t>
      </w:r>
      <w:r w:rsidR="00A81DE1">
        <w:rPr>
          <w:rFonts w:ascii="Times New Roman" w:hAnsi="Times New Roman"/>
          <w:szCs w:val="24"/>
        </w:rPr>
        <w:t xml:space="preserve"> </w:t>
      </w:r>
      <w:r w:rsidR="00A81DE1" w:rsidRPr="00A81DE1">
        <w:rPr>
          <w:rFonts w:ascii="Times New Roman" w:hAnsi="Times New Roman"/>
          <w:szCs w:val="24"/>
        </w:rPr>
        <w:t>(INCA, 2008). A incidência reportada para fortaleza no período de 2001-2005 foi de 16,6</w:t>
      </w:r>
      <w:r w:rsidR="00A81DE1">
        <w:rPr>
          <w:rFonts w:ascii="Times New Roman" w:hAnsi="Times New Roman"/>
          <w:szCs w:val="24"/>
        </w:rPr>
        <w:t xml:space="preserve"> </w:t>
      </w:r>
      <w:r w:rsidR="00A81DE1" w:rsidRPr="00A81DE1">
        <w:rPr>
          <w:rFonts w:ascii="Times New Roman" w:hAnsi="Times New Roman"/>
          <w:szCs w:val="24"/>
        </w:rPr>
        <w:t xml:space="preserve">casos por 1.000.000, </w:t>
      </w:r>
      <w:r w:rsidR="00A81DE1" w:rsidRPr="00A81DE1">
        <w:rPr>
          <w:rFonts w:ascii="Times New Roman" w:hAnsi="Times New Roman"/>
          <w:szCs w:val="24"/>
        </w:rPr>
        <w:lastRenderedPageBreak/>
        <w:t>representando 13,2% dos tumores pediátricos no período, mas ainda</w:t>
      </w:r>
      <w:r w:rsidR="00A81DE1">
        <w:rPr>
          <w:rFonts w:ascii="Times New Roman" w:hAnsi="Times New Roman"/>
          <w:szCs w:val="24"/>
        </w:rPr>
        <w:t xml:space="preserve"> </w:t>
      </w:r>
      <w:r w:rsidR="00A81DE1" w:rsidRPr="00A81DE1">
        <w:rPr>
          <w:rFonts w:ascii="Times New Roman" w:hAnsi="Times New Roman"/>
          <w:szCs w:val="24"/>
        </w:rPr>
        <w:t>em terceiro lugar dentre as neoplasias infantis (INCA, 2010). Um terço desses tumores é</w:t>
      </w:r>
      <w:r w:rsidR="00A81DE1">
        <w:rPr>
          <w:rFonts w:ascii="Times New Roman" w:hAnsi="Times New Roman"/>
          <w:szCs w:val="24"/>
        </w:rPr>
        <w:t xml:space="preserve"> </w:t>
      </w:r>
      <w:r w:rsidR="00A81DE1" w:rsidRPr="00A81DE1">
        <w:rPr>
          <w:rFonts w:ascii="Times New Roman" w:hAnsi="Times New Roman"/>
          <w:szCs w:val="24"/>
        </w:rPr>
        <w:t>diagnosticado antes dos 3 anos de idade. Meninos são mais afetados que meninas,</w:t>
      </w:r>
      <w:r w:rsidR="00A81DE1">
        <w:rPr>
          <w:rFonts w:ascii="Times New Roman" w:hAnsi="Times New Roman"/>
          <w:szCs w:val="24"/>
        </w:rPr>
        <w:t xml:space="preserve"> </w:t>
      </w:r>
      <w:r w:rsidR="00A81DE1" w:rsidRPr="00A81DE1">
        <w:rPr>
          <w:rFonts w:ascii="Times New Roman" w:hAnsi="Times New Roman"/>
          <w:szCs w:val="24"/>
        </w:rPr>
        <w:t>dependendo do tipo neoplásico e da idade do paciente.</w:t>
      </w:r>
    </w:p>
    <w:p w14:paraId="65E24BC6" w14:textId="77777777" w:rsidR="00DA4A7E" w:rsidRDefault="00DA4A7E" w:rsidP="00DA4A7E">
      <w:pPr>
        <w:ind w:firstLine="1134"/>
        <w:jc w:val="both"/>
        <w:rPr>
          <w:rFonts w:ascii="Times New Roman" w:hAnsi="Times New Roman"/>
          <w:szCs w:val="24"/>
        </w:rPr>
      </w:pPr>
      <w:r>
        <w:rPr>
          <w:rFonts w:ascii="Times New Roman" w:hAnsi="Times New Roman"/>
          <w:szCs w:val="24"/>
        </w:rPr>
        <w:t xml:space="preserve">A classificação dos tumores do SNC em crianças é feita através do CID-O-3 (FRITZ, </w:t>
      </w:r>
      <w:r>
        <w:rPr>
          <w:rFonts w:ascii="Times New Roman" w:hAnsi="Times New Roman"/>
          <w:i/>
          <w:szCs w:val="24"/>
        </w:rPr>
        <w:t xml:space="preserve">et al., </w:t>
      </w:r>
      <w:r w:rsidRPr="005E7701">
        <w:rPr>
          <w:rFonts w:ascii="Times New Roman" w:hAnsi="Times New Roman"/>
          <w:szCs w:val="24"/>
        </w:rPr>
        <w:t>200</w:t>
      </w:r>
      <w:r>
        <w:rPr>
          <w:rFonts w:ascii="Times New Roman" w:hAnsi="Times New Roman"/>
          <w:szCs w:val="24"/>
        </w:rPr>
        <w:t>0</w:t>
      </w:r>
      <w:r w:rsidRPr="005E7701">
        <w:rPr>
          <w:rFonts w:ascii="Times New Roman" w:hAnsi="Times New Roman"/>
          <w:szCs w:val="24"/>
        </w:rPr>
        <w:t>)</w:t>
      </w:r>
      <w:r>
        <w:rPr>
          <w:rFonts w:ascii="Times New Roman" w:hAnsi="Times New Roman"/>
          <w:szCs w:val="24"/>
        </w:rPr>
        <w:t xml:space="preserve"> e da terceira edição da </w:t>
      </w:r>
      <w:r w:rsidRPr="00DA4A7E">
        <w:rPr>
          <w:rFonts w:ascii="Times New Roman" w:hAnsi="Times New Roman"/>
          <w:szCs w:val="24"/>
        </w:rPr>
        <w:t>Classificação Internacional do</w:t>
      </w:r>
      <w:r>
        <w:rPr>
          <w:rFonts w:ascii="Times New Roman" w:hAnsi="Times New Roman"/>
          <w:szCs w:val="24"/>
        </w:rPr>
        <w:t xml:space="preserve"> </w:t>
      </w:r>
      <w:r w:rsidRPr="00DA4A7E">
        <w:rPr>
          <w:rFonts w:ascii="Times New Roman" w:hAnsi="Times New Roman"/>
          <w:szCs w:val="24"/>
        </w:rPr>
        <w:t>Câncer na Infância</w:t>
      </w:r>
      <w:r>
        <w:rPr>
          <w:rFonts w:ascii="Times New Roman" w:hAnsi="Times New Roman"/>
          <w:szCs w:val="24"/>
        </w:rPr>
        <w:t xml:space="preserve"> (CICI-3) </w:t>
      </w:r>
      <w:r w:rsidR="00676A99">
        <w:rPr>
          <w:rFonts w:ascii="Times New Roman" w:hAnsi="Times New Roman"/>
          <w:szCs w:val="24"/>
        </w:rPr>
        <w:t>(</w:t>
      </w:r>
      <w:r w:rsidR="00676A99" w:rsidRPr="00676A99">
        <w:rPr>
          <w:rFonts w:ascii="Times New Roman" w:hAnsi="Times New Roman"/>
          <w:szCs w:val="24"/>
        </w:rPr>
        <w:t xml:space="preserve">STELIAROVA-FOUCHER </w:t>
      </w:r>
      <w:r w:rsidR="00676A99">
        <w:rPr>
          <w:rFonts w:ascii="Times New Roman" w:hAnsi="Times New Roman"/>
          <w:i/>
          <w:szCs w:val="24"/>
        </w:rPr>
        <w:t>et al</w:t>
      </w:r>
      <w:r w:rsidR="00676A99">
        <w:rPr>
          <w:rFonts w:ascii="Times New Roman" w:hAnsi="Times New Roman"/>
          <w:szCs w:val="24"/>
        </w:rPr>
        <w:t>., 2005</w:t>
      </w:r>
      <w:r w:rsidRPr="00676A99">
        <w:rPr>
          <w:rFonts w:ascii="Times New Roman" w:hAnsi="Times New Roman"/>
          <w:szCs w:val="24"/>
        </w:rPr>
        <w:t>).</w:t>
      </w:r>
    </w:p>
    <w:p w14:paraId="3581CBF6" w14:textId="3D3D139F" w:rsidR="00354168" w:rsidRDefault="00354168" w:rsidP="00354168">
      <w:pPr>
        <w:ind w:firstLine="1134"/>
        <w:jc w:val="both"/>
        <w:rPr>
          <w:rFonts w:ascii="Times New Roman" w:hAnsi="Times New Roman"/>
          <w:szCs w:val="24"/>
        </w:rPr>
      </w:pPr>
      <w:r w:rsidRPr="00354168">
        <w:rPr>
          <w:rFonts w:ascii="Times New Roman" w:hAnsi="Times New Roman"/>
          <w:szCs w:val="24"/>
        </w:rPr>
        <w:t xml:space="preserve">Os </w:t>
      </w:r>
      <w:proofErr w:type="spellStart"/>
      <w:r w:rsidR="00DA4A7E" w:rsidRPr="00DC5E1F">
        <w:rPr>
          <w:rFonts w:ascii="Times New Roman" w:hAnsi="Times New Roman"/>
          <w:szCs w:val="24"/>
        </w:rPr>
        <w:t>astrocitomas</w:t>
      </w:r>
      <w:proofErr w:type="spellEnd"/>
      <w:r w:rsidR="00DA4A7E" w:rsidRPr="00DC5E1F">
        <w:rPr>
          <w:rFonts w:ascii="Times New Roman" w:hAnsi="Times New Roman"/>
          <w:szCs w:val="24"/>
        </w:rPr>
        <w:t xml:space="preserve"> </w:t>
      </w:r>
      <w:proofErr w:type="spellStart"/>
      <w:r w:rsidR="00DA4A7E" w:rsidRPr="00354168">
        <w:rPr>
          <w:rFonts w:ascii="Times New Roman" w:hAnsi="Times New Roman"/>
          <w:szCs w:val="24"/>
        </w:rPr>
        <w:t>pilocíticos</w:t>
      </w:r>
      <w:proofErr w:type="spellEnd"/>
      <w:r w:rsidR="00DA4A7E">
        <w:rPr>
          <w:rFonts w:ascii="Times New Roman" w:hAnsi="Times New Roman"/>
          <w:szCs w:val="24"/>
        </w:rPr>
        <w:t xml:space="preserve">, </w:t>
      </w:r>
      <w:r w:rsidR="00DA4A7E" w:rsidRPr="00343153">
        <w:rPr>
          <w:rFonts w:ascii="Times New Roman" w:hAnsi="Times New Roman"/>
          <w:szCs w:val="24"/>
        </w:rPr>
        <w:t xml:space="preserve">os </w:t>
      </w:r>
      <w:r w:rsidRPr="00343153">
        <w:rPr>
          <w:rFonts w:ascii="Times New Roman" w:hAnsi="Times New Roman"/>
          <w:szCs w:val="24"/>
        </w:rPr>
        <w:t>tumores do SNC mais frequentes em crianças</w:t>
      </w:r>
      <w:r w:rsidR="00DA4A7E" w:rsidRPr="00343153">
        <w:rPr>
          <w:rFonts w:ascii="Times New Roman" w:hAnsi="Times New Roman"/>
          <w:szCs w:val="24"/>
        </w:rPr>
        <w:t>,</w:t>
      </w:r>
      <w:r w:rsidRPr="00343153">
        <w:rPr>
          <w:rFonts w:ascii="Times New Roman" w:hAnsi="Times New Roman"/>
          <w:szCs w:val="24"/>
        </w:rPr>
        <w:t xml:space="preserve"> </w:t>
      </w:r>
      <w:r w:rsidR="00DA4A7E" w:rsidRPr="00343153">
        <w:rPr>
          <w:rFonts w:ascii="Times New Roman" w:hAnsi="Times New Roman"/>
          <w:szCs w:val="24"/>
        </w:rPr>
        <w:t>sã</w:t>
      </w:r>
      <w:r w:rsidR="00DA4A7E">
        <w:rPr>
          <w:rFonts w:ascii="Times New Roman" w:hAnsi="Times New Roman"/>
          <w:szCs w:val="24"/>
        </w:rPr>
        <w:t xml:space="preserve">o </w:t>
      </w:r>
      <w:r w:rsidRPr="00354168">
        <w:rPr>
          <w:rFonts w:ascii="Times New Roman" w:hAnsi="Times New Roman"/>
          <w:szCs w:val="24"/>
        </w:rPr>
        <w:t>tumores de comportamento incerto, ora classificados como benignos, ora como malignos.</w:t>
      </w:r>
      <w:r>
        <w:rPr>
          <w:rFonts w:ascii="Times New Roman" w:hAnsi="Times New Roman"/>
          <w:szCs w:val="24"/>
        </w:rPr>
        <w:t xml:space="preserve"> </w:t>
      </w:r>
      <w:r w:rsidRPr="00354168">
        <w:rPr>
          <w:rFonts w:ascii="Times New Roman" w:hAnsi="Times New Roman"/>
          <w:szCs w:val="24"/>
        </w:rPr>
        <w:t>Eles representam em torno de 18% dos tumores cerebrais infantis. Em seguida, vêm os</w:t>
      </w:r>
      <w:r>
        <w:rPr>
          <w:rFonts w:ascii="Times New Roman" w:hAnsi="Times New Roman"/>
          <w:szCs w:val="24"/>
        </w:rPr>
        <w:t xml:space="preserve"> </w:t>
      </w:r>
      <w:r w:rsidRPr="00354168">
        <w:rPr>
          <w:rFonts w:ascii="Times New Roman" w:hAnsi="Times New Roman"/>
          <w:szCs w:val="24"/>
        </w:rPr>
        <w:t xml:space="preserve">tumores embrionários, a maior parte dos quais </w:t>
      </w:r>
      <w:proofErr w:type="spellStart"/>
      <w:r w:rsidRPr="00DC5E1F">
        <w:rPr>
          <w:rFonts w:ascii="Times New Roman" w:hAnsi="Times New Roman"/>
          <w:szCs w:val="24"/>
        </w:rPr>
        <w:t>meduloblastomas</w:t>
      </w:r>
      <w:proofErr w:type="spellEnd"/>
      <w:r w:rsidRPr="00DC5E1F">
        <w:rPr>
          <w:rFonts w:ascii="Times New Roman" w:hAnsi="Times New Roman"/>
          <w:szCs w:val="24"/>
        </w:rPr>
        <w:t>, os</w:t>
      </w:r>
      <w:r w:rsidRPr="00354168">
        <w:rPr>
          <w:rFonts w:ascii="Times New Roman" w:hAnsi="Times New Roman"/>
          <w:szCs w:val="24"/>
        </w:rPr>
        <w:t xml:space="preserve"> tumores malignos mais</w:t>
      </w:r>
      <w:r>
        <w:rPr>
          <w:rFonts w:ascii="Times New Roman" w:hAnsi="Times New Roman"/>
          <w:szCs w:val="24"/>
        </w:rPr>
        <w:t xml:space="preserve"> </w:t>
      </w:r>
      <w:r w:rsidRPr="00354168">
        <w:rPr>
          <w:rFonts w:ascii="Times New Roman" w:hAnsi="Times New Roman"/>
          <w:szCs w:val="24"/>
        </w:rPr>
        <w:t>comuns da infância, que representam em torno de 15% dos diagnósticos de tumor cerebral</w:t>
      </w:r>
      <w:r>
        <w:rPr>
          <w:rFonts w:ascii="Times New Roman" w:hAnsi="Times New Roman"/>
          <w:szCs w:val="24"/>
        </w:rPr>
        <w:t xml:space="preserve"> </w:t>
      </w:r>
      <w:r w:rsidRPr="00354168">
        <w:rPr>
          <w:rFonts w:ascii="Times New Roman" w:hAnsi="Times New Roman"/>
          <w:szCs w:val="24"/>
        </w:rPr>
        <w:t>em crianças (CBTRUS, 2012</w:t>
      </w:r>
      <w:r w:rsidR="00343153">
        <w:rPr>
          <w:rFonts w:ascii="Times New Roman" w:hAnsi="Times New Roman"/>
          <w:szCs w:val="24"/>
        </w:rPr>
        <w:t xml:space="preserve">, </w:t>
      </w:r>
      <w:r w:rsidR="00343153" w:rsidRPr="00C14466">
        <w:rPr>
          <w:rFonts w:ascii="Times New Roman" w:hAnsi="Times New Roman"/>
          <w:szCs w:val="24"/>
        </w:rPr>
        <w:t xml:space="preserve">VITANZA </w:t>
      </w:r>
      <w:r w:rsidR="00343153">
        <w:rPr>
          <w:rFonts w:ascii="Times New Roman" w:hAnsi="Times New Roman"/>
          <w:szCs w:val="24"/>
        </w:rPr>
        <w:t>AND CHO, 2016</w:t>
      </w:r>
      <w:r w:rsidRPr="00354168">
        <w:rPr>
          <w:rFonts w:ascii="Times New Roman" w:hAnsi="Times New Roman"/>
          <w:szCs w:val="24"/>
        </w:rPr>
        <w:t xml:space="preserve">). </w:t>
      </w:r>
      <w:r w:rsidR="00343153">
        <w:rPr>
          <w:rFonts w:ascii="Times New Roman" w:hAnsi="Times New Roman"/>
          <w:szCs w:val="24"/>
        </w:rPr>
        <w:t>Os e</w:t>
      </w:r>
      <w:r w:rsidR="00343153">
        <w:rPr>
          <w:rFonts w:ascii="Times New Roman" w:hAnsi="Times New Roman"/>
          <w:szCs w:val="24"/>
          <w:lang w:val="pt-PT"/>
        </w:rPr>
        <w:t>pendi</w:t>
      </w:r>
      <w:r w:rsidR="00343153" w:rsidRPr="00343153">
        <w:rPr>
          <w:rFonts w:ascii="Times New Roman" w:hAnsi="Times New Roman"/>
          <w:szCs w:val="24"/>
          <w:lang w:val="pt-PT"/>
        </w:rPr>
        <w:t>moma</w:t>
      </w:r>
      <w:r w:rsidR="00343153">
        <w:rPr>
          <w:rFonts w:ascii="Times New Roman" w:hAnsi="Times New Roman"/>
          <w:szCs w:val="24"/>
          <w:lang w:val="pt-PT"/>
        </w:rPr>
        <w:t>s</w:t>
      </w:r>
      <w:del w:id="9" w:author="Francisco Felix" w:date="2016-01-18T17:59:00Z">
        <w:r w:rsidR="00343153" w:rsidRPr="00343153" w:rsidDel="00E3735C">
          <w:rPr>
            <w:rFonts w:ascii="Times New Roman" w:hAnsi="Times New Roman"/>
            <w:szCs w:val="24"/>
            <w:lang w:val="pt-PT"/>
          </w:rPr>
          <w:delText>,</w:delText>
        </w:r>
      </w:del>
      <w:r w:rsidR="00343153" w:rsidRPr="00343153">
        <w:rPr>
          <w:rFonts w:ascii="Times New Roman" w:hAnsi="Times New Roman"/>
          <w:szCs w:val="24"/>
          <w:lang w:val="pt-PT"/>
        </w:rPr>
        <w:t xml:space="preserve"> </w:t>
      </w:r>
      <w:del w:id="10" w:author="Francisco Felix" w:date="2016-01-18T17:59:00Z">
        <w:r w:rsidR="00343153" w:rsidDel="00E3735C">
          <w:rPr>
            <w:rFonts w:ascii="Times New Roman" w:hAnsi="Times New Roman"/>
            <w:szCs w:val="24"/>
            <w:lang w:val="pt-PT"/>
          </w:rPr>
          <w:delText xml:space="preserve">são </w:delText>
        </w:r>
      </w:del>
      <w:ins w:id="11" w:author="Francisco Felix" w:date="2016-01-18T17:59:00Z">
        <w:r w:rsidR="00E3735C">
          <w:rPr>
            <w:rFonts w:ascii="Times New Roman" w:hAnsi="Times New Roman"/>
            <w:szCs w:val="24"/>
            <w:lang w:val="pt-PT"/>
          </w:rPr>
          <w:t xml:space="preserve">constituem </w:t>
        </w:r>
      </w:ins>
      <w:del w:id="12" w:author="Francisco Felix" w:date="2016-01-18T17:59:00Z">
        <w:r w:rsidR="00343153" w:rsidDel="00E3735C">
          <w:rPr>
            <w:rFonts w:ascii="Times New Roman" w:hAnsi="Times New Roman"/>
            <w:szCs w:val="24"/>
            <w:lang w:val="pt-PT"/>
          </w:rPr>
          <w:delText xml:space="preserve">os </w:delText>
        </w:r>
      </w:del>
      <w:ins w:id="13" w:author="Francisco Felix" w:date="2016-01-18T17:59:00Z">
        <w:r w:rsidR="00E3735C">
          <w:rPr>
            <w:rFonts w:ascii="Times New Roman" w:hAnsi="Times New Roman"/>
            <w:szCs w:val="24"/>
            <w:lang w:val="pt-PT"/>
          </w:rPr>
          <w:t xml:space="preserve">o </w:t>
        </w:r>
      </w:ins>
      <w:del w:id="14" w:author="Francisco Felix" w:date="2016-01-18T17:59:00Z">
        <w:r w:rsidR="00343153" w:rsidDel="00E3735C">
          <w:rPr>
            <w:rFonts w:ascii="Times New Roman" w:hAnsi="Times New Roman"/>
            <w:szCs w:val="24"/>
            <w:lang w:val="pt-PT"/>
          </w:rPr>
          <w:delText xml:space="preserve">terceiros </w:delText>
        </w:r>
      </w:del>
      <w:ins w:id="15" w:author="Francisco Felix" w:date="2016-01-18T17:59:00Z">
        <w:r w:rsidR="00E3735C">
          <w:rPr>
            <w:rFonts w:ascii="Times New Roman" w:hAnsi="Times New Roman"/>
            <w:szCs w:val="24"/>
            <w:lang w:val="pt-PT"/>
          </w:rPr>
          <w:t xml:space="preserve">terceiro grupo </w:t>
        </w:r>
      </w:ins>
      <w:r w:rsidR="00343153">
        <w:rPr>
          <w:rFonts w:ascii="Times New Roman" w:hAnsi="Times New Roman"/>
          <w:szCs w:val="24"/>
          <w:lang w:val="pt-PT"/>
        </w:rPr>
        <w:t>mais comu</w:t>
      </w:r>
      <w:ins w:id="16" w:author="Francisco Felix" w:date="2016-01-18T18:00:00Z">
        <w:r w:rsidR="00E3735C">
          <w:rPr>
            <w:rFonts w:ascii="Times New Roman" w:hAnsi="Times New Roman"/>
            <w:szCs w:val="24"/>
            <w:lang w:val="pt-PT"/>
          </w:rPr>
          <w:t>m</w:t>
        </w:r>
      </w:ins>
      <w:del w:id="17" w:author="Francisco Felix" w:date="2016-01-18T18:00:00Z">
        <w:r w:rsidR="00343153" w:rsidDel="00E3735C">
          <w:rPr>
            <w:rFonts w:ascii="Times New Roman" w:hAnsi="Times New Roman"/>
            <w:szCs w:val="24"/>
            <w:lang w:val="pt-PT"/>
          </w:rPr>
          <w:delText>n</w:delText>
        </w:r>
      </w:del>
      <w:ins w:id="18" w:author="Francisco Felix" w:date="2016-01-18T17:59:00Z">
        <w:r w:rsidR="00E3735C">
          <w:rPr>
            <w:rFonts w:ascii="Times New Roman" w:hAnsi="Times New Roman"/>
            <w:szCs w:val="24"/>
            <w:lang w:val="pt-PT"/>
          </w:rPr>
          <w:t xml:space="preserve"> de</w:t>
        </w:r>
      </w:ins>
      <w:del w:id="19" w:author="Francisco Felix" w:date="2016-01-18T17:59:00Z">
        <w:r w:rsidR="00343153" w:rsidDel="00E3735C">
          <w:rPr>
            <w:rFonts w:ascii="Times New Roman" w:hAnsi="Times New Roman"/>
            <w:szCs w:val="24"/>
            <w:lang w:val="pt-PT"/>
          </w:rPr>
          <w:delText>s</w:delText>
        </w:r>
      </w:del>
      <w:r w:rsidR="00343153" w:rsidRPr="00343153">
        <w:rPr>
          <w:rFonts w:ascii="Times New Roman" w:hAnsi="Times New Roman"/>
          <w:szCs w:val="24"/>
          <w:lang w:val="pt-PT"/>
        </w:rPr>
        <w:t xml:space="preserve"> </w:t>
      </w:r>
      <w:r w:rsidR="00343153">
        <w:rPr>
          <w:rFonts w:ascii="Times New Roman" w:hAnsi="Times New Roman"/>
          <w:szCs w:val="24"/>
          <w:lang w:val="pt-PT"/>
        </w:rPr>
        <w:t>t</w:t>
      </w:r>
      <w:r w:rsidR="00343153" w:rsidRPr="00343153">
        <w:rPr>
          <w:rFonts w:ascii="Times New Roman" w:hAnsi="Times New Roman"/>
          <w:szCs w:val="24"/>
          <w:lang w:val="pt-PT"/>
        </w:rPr>
        <w:t>umor</w:t>
      </w:r>
      <w:r w:rsidR="00343153">
        <w:rPr>
          <w:rFonts w:ascii="Times New Roman" w:hAnsi="Times New Roman"/>
          <w:szCs w:val="24"/>
          <w:lang w:val="pt-PT"/>
        </w:rPr>
        <w:t>es</w:t>
      </w:r>
      <w:r w:rsidR="00343153" w:rsidRPr="00343153">
        <w:rPr>
          <w:rFonts w:ascii="Times New Roman" w:hAnsi="Times New Roman"/>
          <w:szCs w:val="24"/>
          <w:lang w:val="pt-PT"/>
        </w:rPr>
        <w:t xml:space="preserve"> </w:t>
      </w:r>
      <w:r w:rsidR="00343153">
        <w:rPr>
          <w:rFonts w:ascii="Times New Roman" w:hAnsi="Times New Roman"/>
          <w:szCs w:val="24"/>
          <w:lang w:val="pt-PT"/>
        </w:rPr>
        <w:t xml:space="preserve">pediátricos do </w:t>
      </w:r>
      <w:r w:rsidR="00343153" w:rsidRPr="00343153">
        <w:rPr>
          <w:rFonts w:ascii="Times New Roman" w:hAnsi="Times New Roman"/>
          <w:szCs w:val="24"/>
          <w:lang w:val="pt-PT"/>
        </w:rPr>
        <w:t>SNC, compreende</w:t>
      </w:r>
      <w:ins w:id="20" w:author="Francisco Felix" w:date="2016-01-18T17:59:00Z">
        <w:r w:rsidR="00E3735C">
          <w:rPr>
            <w:rFonts w:ascii="Times New Roman" w:hAnsi="Times New Roman"/>
            <w:szCs w:val="24"/>
            <w:lang w:val="pt-PT"/>
          </w:rPr>
          <w:t>ndo</w:t>
        </w:r>
      </w:ins>
      <w:del w:id="21" w:author="Francisco Felix" w:date="2016-01-18T17:59:00Z">
        <w:r w:rsidR="00343153" w:rsidDel="00E3735C">
          <w:rPr>
            <w:rFonts w:ascii="Times New Roman" w:hAnsi="Times New Roman"/>
            <w:szCs w:val="24"/>
            <w:lang w:val="pt-PT"/>
          </w:rPr>
          <w:delText>m</w:delText>
        </w:r>
      </w:del>
      <w:r w:rsidR="00343153" w:rsidRPr="00343153">
        <w:rPr>
          <w:rFonts w:ascii="Times New Roman" w:hAnsi="Times New Roman"/>
          <w:szCs w:val="24"/>
          <w:lang w:val="pt-PT"/>
        </w:rPr>
        <w:t xml:space="preserve"> cerca de 10% </w:t>
      </w:r>
      <w:r w:rsidR="00343153">
        <w:rPr>
          <w:rFonts w:ascii="Times New Roman" w:hAnsi="Times New Roman"/>
          <w:szCs w:val="24"/>
          <w:lang w:val="pt-PT"/>
        </w:rPr>
        <w:t xml:space="preserve">dos </w:t>
      </w:r>
      <w:r w:rsidR="00343153" w:rsidRPr="00343153">
        <w:rPr>
          <w:rFonts w:ascii="Times New Roman" w:hAnsi="Times New Roman"/>
          <w:szCs w:val="24"/>
          <w:lang w:val="pt-PT"/>
        </w:rPr>
        <w:t>tumores cerebrais pediátricos e 23% dos tumores da coluna vertebral</w:t>
      </w:r>
      <w:r w:rsidR="00343153">
        <w:rPr>
          <w:rFonts w:ascii="Times New Roman" w:hAnsi="Times New Roman"/>
          <w:szCs w:val="24"/>
          <w:lang w:val="pt-PT"/>
        </w:rPr>
        <w:t xml:space="preserve"> (</w:t>
      </w:r>
      <w:r w:rsidR="00343153" w:rsidRPr="00C14466">
        <w:rPr>
          <w:rFonts w:ascii="Times New Roman" w:hAnsi="Times New Roman"/>
          <w:szCs w:val="24"/>
        </w:rPr>
        <w:t xml:space="preserve">VITANZA </w:t>
      </w:r>
      <w:r w:rsidR="00343153">
        <w:rPr>
          <w:rFonts w:ascii="Times New Roman" w:hAnsi="Times New Roman"/>
          <w:szCs w:val="24"/>
        </w:rPr>
        <w:t>AND CHO, 2016).</w:t>
      </w:r>
      <w:r w:rsidR="00343153">
        <w:rPr>
          <w:rFonts w:ascii="Times New Roman" w:hAnsi="Times New Roman"/>
          <w:szCs w:val="24"/>
          <w:lang w:val="pt-PT"/>
        </w:rPr>
        <w:t xml:space="preserve"> </w:t>
      </w:r>
      <w:proofErr w:type="spellStart"/>
      <w:r w:rsidRPr="00DE2CFA">
        <w:rPr>
          <w:rFonts w:ascii="Times New Roman" w:hAnsi="Times New Roman"/>
          <w:szCs w:val="24"/>
        </w:rPr>
        <w:t>Astrocitomas</w:t>
      </w:r>
      <w:proofErr w:type="spellEnd"/>
      <w:r w:rsidRPr="00DE2CFA">
        <w:rPr>
          <w:rFonts w:ascii="Times New Roman" w:hAnsi="Times New Roman"/>
          <w:szCs w:val="24"/>
        </w:rPr>
        <w:t xml:space="preserve"> </w:t>
      </w:r>
      <w:proofErr w:type="spellStart"/>
      <w:r w:rsidRPr="00DE2CFA">
        <w:rPr>
          <w:rFonts w:ascii="Times New Roman" w:hAnsi="Times New Roman"/>
          <w:szCs w:val="24"/>
        </w:rPr>
        <w:t>pilocíticos</w:t>
      </w:r>
      <w:proofErr w:type="spellEnd"/>
      <w:r w:rsidRPr="00354168">
        <w:rPr>
          <w:rFonts w:ascii="Times New Roman" w:hAnsi="Times New Roman"/>
          <w:szCs w:val="24"/>
        </w:rPr>
        <w:t xml:space="preserve"> são tumores indolentes, de</w:t>
      </w:r>
      <w:r>
        <w:rPr>
          <w:rFonts w:ascii="Times New Roman" w:hAnsi="Times New Roman"/>
          <w:szCs w:val="24"/>
        </w:rPr>
        <w:t xml:space="preserve"> </w:t>
      </w:r>
      <w:r w:rsidRPr="00354168">
        <w:rPr>
          <w:rFonts w:ascii="Times New Roman" w:hAnsi="Times New Roman"/>
          <w:szCs w:val="24"/>
        </w:rPr>
        <w:t>crescimento lento, tratados principalmente pela ressecção cirúrgica, a qual é curativa na</w:t>
      </w:r>
      <w:r>
        <w:rPr>
          <w:rFonts w:ascii="Times New Roman" w:hAnsi="Times New Roman"/>
          <w:szCs w:val="24"/>
        </w:rPr>
        <w:t xml:space="preserve"> </w:t>
      </w:r>
      <w:r w:rsidRPr="00354168">
        <w:rPr>
          <w:rFonts w:ascii="Times New Roman" w:hAnsi="Times New Roman"/>
          <w:szCs w:val="24"/>
        </w:rPr>
        <w:t>maioria dos casos, com pouca probabilidade de disseminação e virtualmente ausência de</w:t>
      </w:r>
      <w:r>
        <w:rPr>
          <w:rFonts w:ascii="Times New Roman" w:hAnsi="Times New Roman"/>
          <w:szCs w:val="24"/>
        </w:rPr>
        <w:t xml:space="preserve"> </w:t>
      </w:r>
      <w:r w:rsidRPr="00354168">
        <w:rPr>
          <w:rFonts w:ascii="Times New Roman" w:hAnsi="Times New Roman"/>
          <w:szCs w:val="24"/>
        </w:rPr>
        <w:t>transformação maligna (</w:t>
      </w:r>
      <w:r w:rsidR="001D0FD8" w:rsidRPr="001D0FD8">
        <w:rPr>
          <w:rFonts w:ascii="Times New Roman" w:hAnsi="Times New Roman"/>
          <w:szCs w:val="24"/>
        </w:rPr>
        <w:t>GAN AND HAAS-KOGAN</w:t>
      </w:r>
      <w:r w:rsidRPr="001D0FD8">
        <w:rPr>
          <w:rFonts w:ascii="Times New Roman" w:hAnsi="Times New Roman"/>
          <w:szCs w:val="24"/>
        </w:rPr>
        <w:t>, 2010).</w:t>
      </w:r>
      <w:r w:rsidRPr="00354168">
        <w:rPr>
          <w:rFonts w:ascii="Times New Roman" w:hAnsi="Times New Roman"/>
          <w:szCs w:val="24"/>
        </w:rPr>
        <w:t xml:space="preserve"> Já os </w:t>
      </w:r>
      <w:proofErr w:type="spellStart"/>
      <w:r w:rsidRPr="00DE2CFA">
        <w:rPr>
          <w:rFonts w:ascii="Times New Roman" w:hAnsi="Times New Roman"/>
          <w:szCs w:val="24"/>
        </w:rPr>
        <w:t>meduloblastomas</w:t>
      </w:r>
      <w:proofErr w:type="spellEnd"/>
      <w:r w:rsidRPr="00354168">
        <w:rPr>
          <w:rFonts w:ascii="Times New Roman" w:hAnsi="Times New Roman"/>
          <w:szCs w:val="24"/>
        </w:rPr>
        <w:t xml:space="preserve"> são tumores</w:t>
      </w:r>
      <w:r>
        <w:rPr>
          <w:rFonts w:ascii="Times New Roman" w:hAnsi="Times New Roman"/>
          <w:szCs w:val="24"/>
        </w:rPr>
        <w:t xml:space="preserve"> </w:t>
      </w:r>
      <w:r w:rsidRPr="00354168">
        <w:rPr>
          <w:rFonts w:ascii="Times New Roman" w:hAnsi="Times New Roman"/>
          <w:szCs w:val="24"/>
        </w:rPr>
        <w:t xml:space="preserve">indiferenciados, com elevado índice mitótico, </w:t>
      </w:r>
      <w:r>
        <w:rPr>
          <w:rFonts w:ascii="Times New Roman" w:hAnsi="Times New Roman"/>
          <w:szCs w:val="24"/>
        </w:rPr>
        <w:t>e</w:t>
      </w:r>
      <w:r w:rsidRPr="00354168">
        <w:rPr>
          <w:rFonts w:ascii="Times New Roman" w:hAnsi="Times New Roman"/>
          <w:szCs w:val="24"/>
        </w:rPr>
        <w:t xml:space="preserve"> acentuada propensão à disseminação e</w:t>
      </w:r>
      <w:r>
        <w:rPr>
          <w:rFonts w:ascii="Times New Roman" w:hAnsi="Times New Roman"/>
          <w:szCs w:val="24"/>
        </w:rPr>
        <w:t xml:space="preserve"> </w:t>
      </w:r>
      <w:r w:rsidRPr="00354168">
        <w:rPr>
          <w:rFonts w:ascii="Times New Roman" w:hAnsi="Times New Roman"/>
          <w:szCs w:val="24"/>
        </w:rPr>
        <w:t>recidiva, necessitando de terapia adjuvante com radio</w:t>
      </w:r>
      <w:r>
        <w:rPr>
          <w:rFonts w:ascii="Times New Roman" w:hAnsi="Times New Roman"/>
          <w:szCs w:val="24"/>
        </w:rPr>
        <w:t xml:space="preserve"> e </w:t>
      </w:r>
      <w:r w:rsidRPr="00354168">
        <w:rPr>
          <w:rFonts w:ascii="Times New Roman" w:hAnsi="Times New Roman"/>
          <w:szCs w:val="24"/>
        </w:rPr>
        <w:t>quimioterapia após ressecção cirúrgica</w:t>
      </w:r>
      <w:r>
        <w:rPr>
          <w:rFonts w:ascii="Times New Roman" w:hAnsi="Times New Roman"/>
          <w:szCs w:val="24"/>
        </w:rPr>
        <w:t xml:space="preserve"> </w:t>
      </w:r>
      <w:r w:rsidRPr="00354168">
        <w:rPr>
          <w:rFonts w:ascii="Times New Roman" w:hAnsi="Times New Roman"/>
          <w:szCs w:val="24"/>
        </w:rPr>
        <w:t>(</w:t>
      </w:r>
      <w:r w:rsidR="001D0FD8" w:rsidRPr="001D0FD8">
        <w:rPr>
          <w:rFonts w:ascii="Times New Roman" w:hAnsi="Times New Roman"/>
          <w:szCs w:val="24"/>
        </w:rPr>
        <w:t>PARTAP AND FISHER,</w:t>
      </w:r>
      <w:r w:rsidR="001D0FD8" w:rsidRPr="00354168">
        <w:rPr>
          <w:rFonts w:ascii="Times New Roman" w:hAnsi="Times New Roman"/>
          <w:szCs w:val="24"/>
        </w:rPr>
        <w:t xml:space="preserve"> </w:t>
      </w:r>
      <w:r w:rsidRPr="00354168">
        <w:rPr>
          <w:rFonts w:ascii="Times New Roman" w:hAnsi="Times New Roman"/>
          <w:szCs w:val="24"/>
        </w:rPr>
        <w:t>2010). Estes dois tipos tumorais, que juntos correspondem a mais de 30%</w:t>
      </w:r>
      <w:r>
        <w:rPr>
          <w:rFonts w:ascii="Times New Roman" w:hAnsi="Times New Roman"/>
          <w:szCs w:val="24"/>
        </w:rPr>
        <w:t xml:space="preserve"> </w:t>
      </w:r>
      <w:r w:rsidRPr="00354168">
        <w:rPr>
          <w:rFonts w:ascii="Times New Roman" w:hAnsi="Times New Roman"/>
          <w:szCs w:val="24"/>
        </w:rPr>
        <w:t>dos casos de tumores cerebrais em crianças, têm hoj</w:t>
      </w:r>
      <w:ins w:id="22" w:author="Juvenia Bezerra Fontenele" w:date="2016-01-18T21:44:00Z">
        <w:r w:rsidR="00FC3A54">
          <w:rPr>
            <w:rFonts w:ascii="Times New Roman" w:hAnsi="Times New Roman"/>
            <w:szCs w:val="24"/>
          </w:rPr>
          <w:t>e</w:t>
        </w:r>
      </w:ins>
      <w:del w:id="23" w:author="Juvenia Bezerra Fontenele" w:date="2016-01-18T21:44:00Z">
        <w:r w:rsidRPr="00354168" w:rsidDel="00FC3A54">
          <w:rPr>
            <w:rFonts w:ascii="Times New Roman" w:hAnsi="Times New Roman"/>
            <w:szCs w:val="24"/>
          </w:rPr>
          <w:delText>e</w:delText>
        </w:r>
      </w:del>
      <w:r w:rsidRPr="00354168">
        <w:rPr>
          <w:rFonts w:ascii="Times New Roman" w:hAnsi="Times New Roman"/>
          <w:szCs w:val="24"/>
        </w:rPr>
        <w:t xml:space="preserve"> um </w:t>
      </w:r>
      <w:del w:id="24" w:author="Juvenia Bezerra Fontenele" w:date="2016-01-18T21:44:00Z">
        <w:r w:rsidRPr="00354168" w:rsidDel="00383F91">
          <w:rPr>
            <w:rFonts w:ascii="Times New Roman" w:hAnsi="Times New Roman"/>
            <w:szCs w:val="24"/>
          </w:rPr>
          <w:delText xml:space="preserve">excelente </w:delText>
        </w:r>
      </w:del>
      <w:r w:rsidRPr="00354168">
        <w:rPr>
          <w:rFonts w:ascii="Times New Roman" w:hAnsi="Times New Roman"/>
          <w:szCs w:val="24"/>
        </w:rPr>
        <w:t>prognóstico</w:t>
      </w:r>
      <w:ins w:id="25" w:author="Juvenia Bezerra Fontenele" w:date="2016-01-18T21:44:00Z">
        <w:r w:rsidR="00383F91">
          <w:rPr>
            <w:rFonts w:ascii="Times New Roman" w:hAnsi="Times New Roman"/>
            <w:szCs w:val="24"/>
          </w:rPr>
          <w:t xml:space="preserve"> favor</w:t>
        </w:r>
      </w:ins>
      <w:ins w:id="26" w:author="Juvenia Bezerra Fontenele" w:date="2016-01-18T21:45:00Z">
        <w:r w:rsidR="00383F91">
          <w:rPr>
            <w:rFonts w:ascii="Times New Roman" w:hAnsi="Times New Roman"/>
            <w:szCs w:val="24"/>
          </w:rPr>
          <w:t>ável</w:t>
        </w:r>
      </w:ins>
      <w:r w:rsidRPr="00354168">
        <w:rPr>
          <w:rFonts w:ascii="Times New Roman" w:hAnsi="Times New Roman"/>
          <w:szCs w:val="24"/>
        </w:rPr>
        <w:t xml:space="preserve"> quando</w:t>
      </w:r>
      <w:r>
        <w:rPr>
          <w:rFonts w:ascii="Times New Roman" w:hAnsi="Times New Roman"/>
          <w:szCs w:val="24"/>
        </w:rPr>
        <w:t xml:space="preserve"> </w:t>
      </w:r>
      <w:r w:rsidRPr="00354168">
        <w:rPr>
          <w:rFonts w:ascii="Times New Roman" w:hAnsi="Times New Roman"/>
          <w:szCs w:val="24"/>
        </w:rPr>
        <w:t>comparado ao passado. Outros tipos tumorais menos frequentes, todavia, têm resultados</w:t>
      </w:r>
      <w:r>
        <w:rPr>
          <w:rFonts w:ascii="Times New Roman" w:hAnsi="Times New Roman"/>
          <w:szCs w:val="24"/>
        </w:rPr>
        <w:t xml:space="preserve"> </w:t>
      </w:r>
      <w:r w:rsidRPr="00354168">
        <w:rPr>
          <w:rFonts w:ascii="Times New Roman" w:hAnsi="Times New Roman"/>
          <w:szCs w:val="24"/>
        </w:rPr>
        <w:t>menos brilhantes com o tratamento atualmente disponível</w:t>
      </w:r>
      <w:r w:rsidRPr="00DC5E1F">
        <w:rPr>
          <w:rFonts w:ascii="Times New Roman" w:hAnsi="Times New Roman"/>
          <w:szCs w:val="24"/>
        </w:rPr>
        <w:t>.</w:t>
      </w:r>
      <w:ins w:id="27" w:author="Juvenia Bezerra Fontenele" w:date="2016-01-18T21:42:00Z">
        <w:r w:rsidR="00FC3A54">
          <w:rPr>
            <w:rFonts w:ascii="Times New Roman" w:hAnsi="Times New Roman"/>
            <w:szCs w:val="24"/>
          </w:rPr>
          <w:t xml:space="preserve"> </w:t>
        </w:r>
        <w:proofErr w:type="spellStart"/>
        <w:r w:rsidR="00FC3A54">
          <w:rPr>
            <w:rFonts w:ascii="Times New Roman" w:hAnsi="Times New Roman"/>
            <w:szCs w:val="24"/>
          </w:rPr>
          <w:t>Ependimomas</w:t>
        </w:r>
        <w:proofErr w:type="spellEnd"/>
        <w:r w:rsidR="00FC3A54">
          <w:rPr>
            <w:rFonts w:ascii="Times New Roman" w:hAnsi="Times New Roman"/>
            <w:szCs w:val="24"/>
          </w:rPr>
          <w:t xml:space="preserve"> têm uma propens</w:t>
        </w:r>
      </w:ins>
      <w:ins w:id="28" w:author="Juvenia Bezerra Fontenele" w:date="2016-01-18T21:43:00Z">
        <w:r w:rsidR="00FC3A54">
          <w:rPr>
            <w:rFonts w:ascii="Times New Roman" w:hAnsi="Times New Roman"/>
            <w:szCs w:val="24"/>
          </w:rPr>
          <w:t>ão elevada à recorrência local, com taxas de sobrevida de cerca de 25% após a recidiva</w:t>
        </w:r>
      </w:ins>
      <w:ins w:id="29" w:author="Juvenia Bezerra Fontenele" w:date="2016-01-18T21:45:00Z">
        <w:r w:rsidR="00383F91">
          <w:rPr>
            <w:rFonts w:ascii="Times New Roman" w:hAnsi="Times New Roman"/>
            <w:szCs w:val="24"/>
          </w:rPr>
          <w:t xml:space="preserve"> (</w:t>
        </w:r>
        <w:proofErr w:type="spellStart"/>
        <w:r w:rsidR="00383F91">
          <w:rPr>
            <w:rFonts w:ascii="Times New Roman" w:hAnsi="Times New Roman"/>
            <w:szCs w:val="24"/>
          </w:rPr>
          <w:t>COYLE</w:t>
        </w:r>
        <w:proofErr w:type="spellEnd"/>
        <w:r w:rsidR="00383F91">
          <w:rPr>
            <w:rFonts w:ascii="Times New Roman" w:hAnsi="Times New Roman"/>
            <w:szCs w:val="24"/>
          </w:rPr>
          <w:t xml:space="preserve"> </w:t>
        </w:r>
        <w:r w:rsidR="00383F91" w:rsidRPr="00383F91">
          <w:rPr>
            <w:rFonts w:ascii="Times New Roman" w:hAnsi="Times New Roman"/>
            <w:i/>
            <w:szCs w:val="24"/>
            <w:rPrChange w:id="30" w:author="Juvenia Bezerra Fontenele" w:date="2016-01-18T21:48:00Z">
              <w:rPr>
                <w:rFonts w:ascii="Times New Roman" w:hAnsi="Times New Roman"/>
                <w:szCs w:val="24"/>
              </w:rPr>
            </w:rPrChange>
          </w:rPr>
          <w:t>et al</w:t>
        </w:r>
      </w:ins>
      <w:ins w:id="31" w:author="Juvenia Bezerra Fontenele" w:date="2016-01-18T21:46:00Z">
        <w:r w:rsidR="00383F91" w:rsidRPr="00383F91">
          <w:rPr>
            <w:rFonts w:ascii="Times New Roman" w:hAnsi="Times New Roman"/>
            <w:i/>
            <w:szCs w:val="24"/>
            <w:rPrChange w:id="32" w:author="Juvenia Bezerra Fontenele" w:date="2016-01-18T21:48:00Z">
              <w:rPr>
                <w:rFonts w:ascii="Times New Roman" w:hAnsi="Times New Roman"/>
                <w:szCs w:val="24"/>
              </w:rPr>
            </w:rPrChange>
          </w:rPr>
          <w:t>.,</w:t>
        </w:r>
        <w:r w:rsidR="00383F91">
          <w:rPr>
            <w:rFonts w:ascii="Times New Roman" w:hAnsi="Times New Roman"/>
            <w:szCs w:val="24"/>
          </w:rPr>
          <w:t xml:space="preserve"> 2015</w:t>
        </w:r>
      </w:ins>
      <w:ins w:id="33" w:author="Juvenia Bezerra Fontenele" w:date="2016-01-18T21:45:00Z">
        <w:r w:rsidR="00383F91">
          <w:rPr>
            <w:rFonts w:ascii="Times New Roman" w:hAnsi="Times New Roman"/>
            <w:szCs w:val="24"/>
          </w:rPr>
          <w:t>)</w:t>
        </w:r>
      </w:ins>
      <w:ins w:id="34" w:author="Juvenia Bezerra Fontenele" w:date="2016-01-18T21:43:00Z">
        <w:r w:rsidR="00FC3A54">
          <w:rPr>
            <w:rFonts w:ascii="Times New Roman" w:hAnsi="Times New Roman"/>
            <w:szCs w:val="24"/>
          </w:rPr>
          <w:t>.</w:t>
        </w:r>
      </w:ins>
      <w:r w:rsidRPr="00DC5E1F">
        <w:rPr>
          <w:rFonts w:ascii="Times New Roman" w:hAnsi="Times New Roman"/>
          <w:szCs w:val="24"/>
        </w:rPr>
        <w:t xml:space="preserve"> Tumores de tronco cerebral,</w:t>
      </w:r>
      <w:r>
        <w:rPr>
          <w:rFonts w:ascii="Times New Roman" w:hAnsi="Times New Roman"/>
          <w:szCs w:val="24"/>
        </w:rPr>
        <w:t xml:space="preserve"> </w:t>
      </w:r>
      <w:r w:rsidRPr="00354168">
        <w:rPr>
          <w:rFonts w:ascii="Times New Roman" w:hAnsi="Times New Roman"/>
          <w:szCs w:val="24"/>
        </w:rPr>
        <w:t xml:space="preserve">normalmente não </w:t>
      </w:r>
      <w:proofErr w:type="spellStart"/>
      <w:r w:rsidRPr="00354168">
        <w:rPr>
          <w:rFonts w:ascii="Times New Roman" w:hAnsi="Times New Roman"/>
          <w:szCs w:val="24"/>
        </w:rPr>
        <w:t>biopsiados</w:t>
      </w:r>
      <w:proofErr w:type="spellEnd"/>
      <w:r w:rsidRPr="00354168">
        <w:rPr>
          <w:rFonts w:ascii="Times New Roman" w:hAnsi="Times New Roman"/>
          <w:szCs w:val="24"/>
        </w:rPr>
        <w:t xml:space="preserve"> na sua maioria, constituem cerca de 10% dos tumores cerebrais</w:t>
      </w:r>
      <w:r>
        <w:rPr>
          <w:rFonts w:ascii="Times New Roman" w:hAnsi="Times New Roman"/>
          <w:szCs w:val="24"/>
        </w:rPr>
        <w:t xml:space="preserve"> </w:t>
      </w:r>
      <w:r w:rsidRPr="00354168">
        <w:rPr>
          <w:rFonts w:ascii="Times New Roman" w:hAnsi="Times New Roman"/>
          <w:szCs w:val="24"/>
        </w:rPr>
        <w:t>infantis, e têm um prognóstico extremamente reservado, com apenas um subgrupo pequeno</w:t>
      </w:r>
      <w:r>
        <w:rPr>
          <w:rFonts w:ascii="Times New Roman" w:hAnsi="Times New Roman"/>
          <w:szCs w:val="24"/>
        </w:rPr>
        <w:t xml:space="preserve"> </w:t>
      </w:r>
      <w:r w:rsidRPr="00354168">
        <w:rPr>
          <w:rFonts w:ascii="Times New Roman" w:hAnsi="Times New Roman"/>
          <w:szCs w:val="24"/>
        </w:rPr>
        <w:t>de pacientes com tumores neste sítio alcançando sobrevida prolongada.</w:t>
      </w:r>
    </w:p>
    <w:p w14:paraId="4F7A7ED3" w14:textId="77777777" w:rsidR="00DE2CFA" w:rsidRDefault="00DE2CFA" w:rsidP="00DE2CFA">
      <w:pPr>
        <w:ind w:firstLine="1134"/>
        <w:jc w:val="both"/>
        <w:rPr>
          <w:rFonts w:ascii="Times New Roman" w:hAnsi="Times New Roman"/>
          <w:szCs w:val="24"/>
        </w:rPr>
      </w:pPr>
      <w:r w:rsidRPr="00502185">
        <w:rPr>
          <w:rFonts w:ascii="Times New Roman" w:hAnsi="Times New Roman"/>
          <w:szCs w:val="24"/>
        </w:rPr>
        <w:t xml:space="preserve">Tumores </w:t>
      </w:r>
      <w:commentRangeStart w:id="35"/>
      <w:del w:id="36" w:author="Francisco Felix" w:date="2016-01-18T18:01:00Z">
        <w:r w:rsidRPr="00502185" w:rsidDel="00E3735C">
          <w:rPr>
            <w:rFonts w:ascii="Times New Roman" w:hAnsi="Times New Roman"/>
            <w:szCs w:val="24"/>
          </w:rPr>
          <w:delText xml:space="preserve">cerebelares </w:delText>
        </w:r>
      </w:del>
      <w:proofErr w:type="spellStart"/>
      <w:ins w:id="37" w:author="Francisco Felix" w:date="2016-01-18T18:01:00Z">
        <w:r w:rsidR="00E3735C">
          <w:rPr>
            <w:rFonts w:ascii="Times New Roman" w:hAnsi="Times New Roman"/>
            <w:szCs w:val="24"/>
          </w:rPr>
          <w:t>infratentoriais</w:t>
        </w:r>
      </w:ins>
      <w:commentRangeEnd w:id="35"/>
      <w:proofErr w:type="spellEnd"/>
      <w:r w:rsidR="00FC3A54">
        <w:rPr>
          <w:rStyle w:val="Refdecomentrio"/>
        </w:rPr>
        <w:commentReference w:id="35"/>
      </w:r>
      <w:ins w:id="38" w:author="Francisco Felix" w:date="2016-01-18T18:01:00Z">
        <w:r w:rsidR="00E3735C" w:rsidRPr="00502185">
          <w:rPr>
            <w:rFonts w:ascii="Times New Roman" w:hAnsi="Times New Roman"/>
            <w:szCs w:val="24"/>
          </w:rPr>
          <w:t xml:space="preserve"> </w:t>
        </w:r>
      </w:ins>
      <w:r w:rsidRPr="00502185">
        <w:rPr>
          <w:rFonts w:ascii="Times New Roman" w:hAnsi="Times New Roman"/>
          <w:szCs w:val="24"/>
        </w:rPr>
        <w:t>são mais comuns em crianças,</w:t>
      </w:r>
      <w:r w:rsidRPr="002636E5">
        <w:rPr>
          <w:rFonts w:ascii="Times New Roman" w:hAnsi="Times New Roman"/>
          <w:szCs w:val="24"/>
        </w:rPr>
        <w:t xml:space="preserve"> enquanto que em adultos </w:t>
      </w:r>
      <w:r w:rsidRPr="00502185">
        <w:rPr>
          <w:rFonts w:ascii="Times New Roman" w:hAnsi="Times New Roman"/>
          <w:szCs w:val="24"/>
        </w:rPr>
        <w:t>predominam em um dos hemisférios cerebrais</w:t>
      </w:r>
      <w:ins w:id="39" w:author="Francisco Felix" w:date="2016-01-18T18:01:00Z">
        <w:r w:rsidR="00E3735C">
          <w:rPr>
            <w:rFonts w:ascii="Times New Roman" w:hAnsi="Times New Roman"/>
            <w:szCs w:val="24"/>
          </w:rPr>
          <w:t xml:space="preserve"> (</w:t>
        </w:r>
        <w:proofErr w:type="spellStart"/>
        <w:r w:rsidR="00E3735C">
          <w:rPr>
            <w:rFonts w:ascii="Times New Roman" w:hAnsi="Times New Roman"/>
            <w:szCs w:val="24"/>
          </w:rPr>
          <w:t>supratentoriais</w:t>
        </w:r>
        <w:proofErr w:type="spellEnd"/>
        <w:r w:rsidR="00E3735C">
          <w:rPr>
            <w:rFonts w:ascii="Times New Roman" w:hAnsi="Times New Roman"/>
            <w:szCs w:val="24"/>
          </w:rPr>
          <w:t>)</w:t>
        </w:r>
      </w:ins>
      <w:r w:rsidRPr="00502185">
        <w:rPr>
          <w:rFonts w:ascii="Times New Roman" w:hAnsi="Times New Roman"/>
          <w:szCs w:val="24"/>
        </w:rPr>
        <w:t xml:space="preserve">. Todos os tumores do SNC crescem por infiltração e/ou compressão ao tecido neural adjacente, causando </w:t>
      </w:r>
      <w:r w:rsidRPr="00502185">
        <w:rPr>
          <w:rFonts w:ascii="Times New Roman" w:hAnsi="Times New Roman"/>
          <w:szCs w:val="24"/>
        </w:rPr>
        <w:lastRenderedPageBreak/>
        <w:t>edema e aumentando a pressão intracraniana. Isso pode levar a um dano focal e prejudicar a drenagem do fluido</w:t>
      </w:r>
      <w:r w:rsidRPr="002636E5">
        <w:rPr>
          <w:rFonts w:ascii="Times New Roman" w:hAnsi="Times New Roman"/>
          <w:szCs w:val="24"/>
        </w:rPr>
        <w:t xml:space="preserve"> cérebro-espinhal (FCE)</w:t>
      </w:r>
      <w:r>
        <w:rPr>
          <w:rFonts w:ascii="Times New Roman" w:hAnsi="Times New Roman"/>
          <w:szCs w:val="24"/>
        </w:rPr>
        <w:t xml:space="preserve"> (NEAL </w:t>
      </w:r>
      <w:r w:rsidRPr="006E2EFA">
        <w:rPr>
          <w:rFonts w:ascii="Times New Roman" w:hAnsi="Times New Roman"/>
          <w:szCs w:val="24"/>
        </w:rPr>
        <w:t>AND HOSKIN, 2009)</w:t>
      </w:r>
      <w:r>
        <w:rPr>
          <w:rFonts w:ascii="Times New Roman" w:hAnsi="Times New Roman"/>
          <w:szCs w:val="24"/>
        </w:rPr>
        <w:t>.</w:t>
      </w:r>
    </w:p>
    <w:p w14:paraId="2960320E" w14:textId="2F757033" w:rsidR="00977C19" w:rsidRPr="00977C19" w:rsidRDefault="00977C19" w:rsidP="00977C19">
      <w:pPr>
        <w:ind w:firstLine="1134"/>
        <w:jc w:val="both"/>
        <w:rPr>
          <w:rFonts w:ascii="Times New Roman" w:hAnsi="Times New Roman"/>
          <w:color w:val="008000"/>
          <w:szCs w:val="24"/>
          <w:lang w:val="en-US"/>
        </w:rPr>
      </w:pPr>
      <w:commentRangeStart w:id="40"/>
      <w:proofErr w:type="spellStart"/>
      <w:r w:rsidRPr="005E7701">
        <w:rPr>
          <w:rFonts w:ascii="Times New Roman" w:hAnsi="Times New Roman"/>
          <w:color w:val="008000"/>
          <w:szCs w:val="24"/>
          <w:lang w:val="en-US"/>
        </w:rPr>
        <w:t>Medulloblastomas</w:t>
      </w:r>
      <w:proofErr w:type="spellEnd"/>
      <w:r w:rsidRPr="005E7701">
        <w:rPr>
          <w:rFonts w:ascii="Times New Roman" w:hAnsi="Times New Roman"/>
          <w:color w:val="008000"/>
          <w:szCs w:val="24"/>
          <w:lang w:val="en-US"/>
        </w:rPr>
        <w:t xml:space="preserve"> and </w:t>
      </w:r>
      <w:proofErr w:type="spellStart"/>
      <w:r w:rsidRPr="005E7701">
        <w:rPr>
          <w:rFonts w:ascii="Times New Roman" w:hAnsi="Times New Roman"/>
          <w:color w:val="008000"/>
          <w:szCs w:val="24"/>
          <w:lang w:val="en-US"/>
        </w:rPr>
        <w:t>ependymomas</w:t>
      </w:r>
      <w:proofErr w:type="spellEnd"/>
      <w:r w:rsidRPr="005E7701">
        <w:rPr>
          <w:rFonts w:ascii="Times New Roman" w:hAnsi="Times New Roman"/>
          <w:color w:val="008000"/>
          <w:szCs w:val="24"/>
          <w:lang w:val="en-US"/>
        </w:rPr>
        <w:t xml:space="preserve"> account for over 30% of </w:t>
      </w:r>
      <w:proofErr w:type="spellStart"/>
      <w:r w:rsidRPr="005E7701">
        <w:rPr>
          <w:rFonts w:ascii="Times New Roman" w:hAnsi="Times New Roman"/>
          <w:color w:val="008000"/>
          <w:szCs w:val="24"/>
          <w:lang w:val="en-US"/>
        </w:rPr>
        <w:t>paediatric</w:t>
      </w:r>
      <w:proofErr w:type="spellEnd"/>
      <w:r w:rsidRPr="005E7701">
        <w:rPr>
          <w:rFonts w:ascii="Times New Roman" w:hAnsi="Times New Roman"/>
          <w:color w:val="008000"/>
          <w:szCs w:val="24"/>
          <w:lang w:val="en-US"/>
        </w:rPr>
        <w:t xml:space="preserve"> brain </w:t>
      </w:r>
      <w:proofErr w:type="spellStart"/>
      <w:r w:rsidRPr="005E7701">
        <w:rPr>
          <w:rFonts w:ascii="Times New Roman" w:hAnsi="Times New Roman"/>
          <w:color w:val="008000"/>
          <w:szCs w:val="24"/>
          <w:lang w:val="en-US"/>
        </w:rPr>
        <w:t>tumours</w:t>
      </w:r>
      <w:proofErr w:type="spellEnd"/>
      <w:r w:rsidRPr="005E7701">
        <w:rPr>
          <w:rFonts w:ascii="Times New Roman" w:hAnsi="Times New Roman"/>
          <w:color w:val="008000"/>
          <w:szCs w:val="24"/>
          <w:lang w:val="en-US"/>
        </w:rPr>
        <w:t xml:space="preserve">. Advances in neurosurgery, adjuvant radiotherapy and chemotherapy have led to improvements in 5-year overall survival rates. There remain, however, significant numbers of </w:t>
      </w:r>
      <w:proofErr w:type="spellStart"/>
      <w:r w:rsidRPr="005E7701">
        <w:rPr>
          <w:rFonts w:ascii="Times New Roman" w:hAnsi="Times New Roman"/>
          <w:color w:val="008000"/>
          <w:szCs w:val="24"/>
          <w:lang w:val="en-US"/>
        </w:rPr>
        <w:t>medulloblastoma</w:t>
      </w:r>
      <w:proofErr w:type="spellEnd"/>
      <w:r w:rsidRPr="005E7701">
        <w:rPr>
          <w:rFonts w:ascii="Times New Roman" w:hAnsi="Times New Roman"/>
          <w:color w:val="008000"/>
          <w:szCs w:val="24"/>
          <w:lang w:val="en-US"/>
        </w:rPr>
        <w:t xml:space="preserve"> patients that have intrinsically drug-resistant </w:t>
      </w:r>
      <w:proofErr w:type="spellStart"/>
      <w:r w:rsidRPr="005E7701">
        <w:rPr>
          <w:rFonts w:ascii="Times New Roman" w:hAnsi="Times New Roman"/>
          <w:color w:val="008000"/>
          <w:szCs w:val="24"/>
          <w:lang w:val="en-US"/>
        </w:rPr>
        <w:t>tumours</w:t>
      </w:r>
      <w:proofErr w:type="spellEnd"/>
      <w:r w:rsidRPr="005E7701">
        <w:rPr>
          <w:rFonts w:ascii="Times New Roman" w:hAnsi="Times New Roman"/>
          <w:color w:val="008000"/>
          <w:szCs w:val="24"/>
          <w:lang w:val="en-US"/>
        </w:rPr>
        <w:t xml:space="preserve"> and/or present with disseminated disease. Local relapse in </w:t>
      </w:r>
      <w:proofErr w:type="spellStart"/>
      <w:r w:rsidRPr="005E7701">
        <w:rPr>
          <w:rFonts w:ascii="Times New Roman" w:hAnsi="Times New Roman"/>
          <w:color w:val="008000"/>
          <w:szCs w:val="24"/>
          <w:lang w:val="en-US"/>
        </w:rPr>
        <w:t>ependymoma</w:t>
      </w:r>
      <w:proofErr w:type="spellEnd"/>
      <w:r w:rsidRPr="005E7701">
        <w:rPr>
          <w:rFonts w:ascii="Times New Roman" w:hAnsi="Times New Roman"/>
          <w:color w:val="008000"/>
          <w:szCs w:val="24"/>
          <w:lang w:val="en-US"/>
        </w:rPr>
        <w:t xml:space="preserve"> is also common and has an extremely poor prognosis with only 25% of children surviving first relapse.</w:t>
      </w:r>
      <w:r>
        <w:rPr>
          <w:rFonts w:ascii="Times New Roman" w:hAnsi="Times New Roman"/>
          <w:color w:val="008000"/>
          <w:szCs w:val="24"/>
          <w:lang w:val="en-US"/>
        </w:rPr>
        <w:t xml:space="preserve"> (</w:t>
      </w:r>
      <w:del w:id="41" w:author="Juvenia Bezerra Fontenele" w:date="2016-01-18T21:48:00Z">
        <w:r w:rsidR="00262011" w:rsidDel="00383F91">
          <w:fldChar w:fldCharType="begin"/>
        </w:r>
        <w:r w:rsidR="00262011" w:rsidDel="00383F91">
          <w:delInstrText xml:space="preserve"> HYPERLINK "http://www.ncbi.nlm.nih.gov/pubmed/26517917" \o "Biochemical Society transacti</w:delInstrText>
        </w:r>
        <w:r w:rsidR="00262011" w:rsidDel="00383F91">
          <w:delInstrText xml:space="preserve">ons." </w:delInstrText>
        </w:r>
        <w:r w:rsidR="00262011" w:rsidDel="00383F91">
          <w:fldChar w:fldCharType="separate"/>
        </w:r>
        <w:r w:rsidRPr="00977C19" w:rsidDel="00383F91">
          <w:rPr>
            <w:rStyle w:val="Hyperlink"/>
            <w:rFonts w:ascii="Times New Roman" w:hAnsi="Times New Roman"/>
            <w:szCs w:val="24"/>
            <w:lang w:val="en-US"/>
          </w:rPr>
          <w:delText>Biochem Soc Trans.</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lang w:val="en-US"/>
          </w:rPr>
          <w:delText xml:space="preserve"> 2015 Oct 1;43(5):1018-22.</w:delText>
        </w:r>
        <w:r w:rsidDel="00383F91">
          <w:rPr>
            <w:rFonts w:ascii="Times New Roman" w:hAnsi="Times New Roman"/>
            <w:color w:val="008000"/>
            <w:szCs w:val="24"/>
            <w:lang w:val="en-US"/>
          </w:rPr>
          <w:delText xml:space="preserve"> </w:delText>
        </w:r>
        <w:r w:rsidRPr="00977C19" w:rsidDel="00383F91">
          <w:rPr>
            <w:rFonts w:ascii="Times New Roman" w:hAnsi="Times New Roman"/>
            <w:b/>
            <w:bCs/>
            <w:color w:val="008000"/>
            <w:szCs w:val="24"/>
            <w:lang w:val="en-US"/>
          </w:rPr>
          <w:delText>ABCB1 in children's brain tumours.</w:delText>
        </w:r>
        <w:r w:rsidDel="00383F91">
          <w:rPr>
            <w:rFonts w:ascii="Times New Roman" w:hAnsi="Times New Roman"/>
            <w:b/>
            <w:bCs/>
            <w:color w:val="008000"/>
            <w:szCs w:val="24"/>
            <w:lang w:val="en-US"/>
          </w:rPr>
          <w:delText xml:space="preserve"> </w:delText>
        </w:r>
        <w:r w:rsidR="00262011" w:rsidDel="00383F91">
          <w:fldChar w:fldCharType="begin"/>
        </w:r>
        <w:r w:rsidR="00262011" w:rsidDel="00383F91">
          <w:delInstrText xml:space="preserve"> HYPERLINK "http://www.ncbi.nlm.nih.gov/pubmed/?term=Coyle%20B%5BAuthor%5D&amp;cauthor=true&amp;cauthor_uid=26517917" </w:delInstrText>
        </w:r>
        <w:r w:rsidR="00262011" w:rsidDel="00383F91">
          <w:fldChar w:fldCharType="separate"/>
        </w:r>
        <w:r w:rsidRPr="00977C19" w:rsidDel="00383F91">
          <w:rPr>
            <w:rStyle w:val="Hyperlink"/>
            <w:rFonts w:ascii="Times New Roman" w:hAnsi="Times New Roman"/>
            <w:szCs w:val="24"/>
            <w:lang w:val="en-US"/>
          </w:rPr>
          <w:delText>Coyle B</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vertAlign w:val="superscript"/>
            <w:lang w:val="en-US"/>
          </w:rPr>
          <w:delText>1</w:delText>
        </w:r>
        <w:r w:rsidRPr="00977C19" w:rsidDel="00383F91">
          <w:rPr>
            <w:rFonts w:ascii="Times New Roman" w:hAnsi="Times New Roman"/>
            <w:color w:val="008000"/>
            <w:szCs w:val="24"/>
            <w:lang w:val="en-US"/>
          </w:rPr>
          <w:delText xml:space="preserve">, </w:delText>
        </w:r>
        <w:r w:rsidR="00262011" w:rsidDel="00383F91">
          <w:fldChar w:fldCharType="begin"/>
        </w:r>
        <w:r w:rsidR="00262011" w:rsidDel="00383F91">
          <w:delInstrText xml:space="preserve"> HYPERLINK "http://www.ncbi.nlm.nih.gov/pubmed/?term=Kessler%20M%5BAuthor%5D&amp;cauthor=true&amp;cauthor_uid=26517917" </w:delInstrText>
        </w:r>
        <w:r w:rsidR="00262011" w:rsidDel="00383F91">
          <w:fldChar w:fldCharType="separate"/>
        </w:r>
        <w:r w:rsidRPr="00977C19" w:rsidDel="00383F91">
          <w:rPr>
            <w:rStyle w:val="Hyperlink"/>
            <w:rFonts w:ascii="Times New Roman" w:hAnsi="Times New Roman"/>
            <w:szCs w:val="24"/>
            <w:lang w:val="en-US"/>
          </w:rPr>
          <w:delText>Kessler M</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vertAlign w:val="superscript"/>
            <w:lang w:val="en-US"/>
          </w:rPr>
          <w:delText>2</w:delText>
        </w:r>
        <w:r w:rsidRPr="00977C19" w:rsidDel="00383F91">
          <w:rPr>
            <w:rFonts w:ascii="Times New Roman" w:hAnsi="Times New Roman"/>
            <w:color w:val="008000"/>
            <w:szCs w:val="24"/>
            <w:lang w:val="en-US"/>
          </w:rPr>
          <w:delText xml:space="preserve">, </w:delText>
        </w:r>
        <w:r w:rsidR="00262011" w:rsidDel="00383F91">
          <w:fldChar w:fldCharType="begin"/>
        </w:r>
        <w:r w:rsidR="00262011" w:rsidDel="00383F91">
          <w:delInstrText xml:space="preserve"> HYPERLINK "http://www.ncbi.nlm.nih.gov/pubmed/?term=Sabnis%20DH%5BAuthor%5D&amp;cauthor=true&amp;cauthor_uid=26517917" </w:delInstrText>
        </w:r>
        <w:r w:rsidR="00262011" w:rsidDel="00383F91">
          <w:fldChar w:fldCharType="separate"/>
        </w:r>
        <w:r w:rsidRPr="00977C19" w:rsidDel="00383F91">
          <w:rPr>
            <w:rStyle w:val="Hyperlink"/>
            <w:rFonts w:ascii="Times New Roman" w:hAnsi="Times New Roman"/>
            <w:szCs w:val="24"/>
            <w:lang w:val="en-US"/>
          </w:rPr>
          <w:delText>Sabnis DH</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vertAlign w:val="superscript"/>
            <w:lang w:val="en-US"/>
          </w:rPr>
          <w:delText>2</w:delText>
        </w:r>
        <w:r w:rsidRPr="00977C19" w:rsidDel="00383F91">
          <w:rPr>
            <w:rFonts w:ascii="Times New Roman" w:hAnsi="Times New Roman"/>
            <w:color w:val="008000"/>
            <w:szCs w:val="24"/>
            <w:lang w:val="en-US"/>
          </w:rPr>
          <w:delText xml:space="preserve">, </w:delText>
        </w:r>
        <w:r w:rsidR="00262011" w:rsidDel="00383F91">
          <w:fldChar w:fldCharType="begin"/>
        </w:r>
        <w:r w:rsidR="00262011" w:rsidDel="00383F91">
          <w:delInstrText xml:space="preserve"> H</w:delInstrText>
        </w:r>
        <w:r w:rsidR="00262011" w:rsidDel="00383F91">
          <w:delInstrText xml:space="preserve">YPERLINK "http://www.ncbi.nlm.nih.gov/pubmed/?term=Kerr%20ID%5BAuthor%5D&amp;cauthor=true&amp;cauthor_uid=26517917" </w:delInstrText>
        </w:r>
        <w:r w:rsidR="00262011" w:rsidDel="00383F91">
          <w:fldChar w:fldCharType="separate"/>
        </w:r>
        <w:r w:rsidRPr="00977C19" w:rsidDel="00383F91">
          <w:rPr>
            <w:rStyle w:val="Hyperlink"/>
            <w:rFonts w:ascii="Times New Roman" w:hAnsi="Times New Roman"/>
            <w:szCs w:val="24"/>
            <w:lang w:val="en-US"/>
          </w:rPr>
          <w:delText>Kerr ID</w:delText>
        </w:r>
        <w:r w:rsidR="00262011" w:rsidDel="00383F91">
          <w:rPr>
            <w:rStyle w:val="Hyperlink"/>
            <w:rFonts w:ascii="Times New Roman" w:hAnsi="Times New Roman"/>
            <w:szCs w:val="24"/>
            <w:lang w:val="en-US"/>
          </w:rPr>
          <w:fldChar w:fldCharType="end"/>
        </w:r>
        <w:r w:rsidRPr="00977C19" w:rsidDel="00383F91">
          <w:rPr>
            <w:rFonts w:ascii="Times New Roman" w:hAnsi="Times New Roman"/>
            <w:color w:val="008000"/>
            <w:szCs w:val="24"/>
            <w:vertAlign w:val="superscript"/>
            <w:lang w:val="en-US"/>
          </w:rPr>
          <w:delText>3</w:delText>
        </w:r>
        <w:r w:rsidDel="00383F91">
          <w:rPr>
            <w:rFonts w:ascii="Times New Roman" w:hAnsi="Times New Roman"/>
            <w:color w:val="008000"/>
            <w:szCs w:val="24"/>
            <w:lang w:val="en-US"/>
          </w:rPr>
          <w:delText>)</w:delText>
        </w:r>
        <w:r w:rsidRPr="00977C19" w:rsidDel="00383F91">
          <w:rPr>
            <w:rFonts w:ascii="Times New Roman" w:hAnsi="Times New Roman"/>
            <w:color w:val="008000"/>
            <w:szCs w:val="24"/>
            <w:lang w:val="en-US"/>
          </w:rPr>
          <w:delText>.</w:delText>
        </w:r>
        <w:commentRangeEnd w:id="40"/>
        <w:r w:rsidR="00E3735C" w:rsidDel="00383F91">
          <w:rPr>
            <w:rStyle w:val="Refdecomentrio"/>
          </w:rPr>
          <w:commentReference w:id="40"/>
        </w:r>
      </w:del>
    </w:p>
    <w:p w14:paraId="6A6D0EE9" w14:textId="77777777" w:rsidR="00DE2CFA" w:rsidRPr="00383F91" w:rsidRDefault="00DE2CFA" w:rsidP="00DE2CFA">
      <w:pPr>
        <w:ind w:firstLine="1134"/>
        <w:jc w:val="both"/>
        <w:rPr>
          <w:rFonts w:ascii="Times New Roman" w:hAnsi="Times New Roman"/>
          <w:szCs w:val="24"/>
          <w:rPrChange w:id="42" w:author="Juvenia Bezerra Fontenele" w:date="2016-01-18T21:48:00Z">
            <w:rPr>
              <w:rFonts w:ascii="Times New Roman" w:hAnsi="Times New Roman"/>
              <w:color w:val="C00000"/>
              <w:szCs w:val="24"/>
            </w:rPr>
          </w:rPrChange>
        </w:rPr>
      </w:pPr>
      <w:proofErr w:type="spellStart"/>
      <w:r w:rsidRPr="00383F91">
        <w:rPr>
          <w:rFonts w:ascii="Times New Roman" w:hAnsi="Times New Roman"/>
          <w:szCs w:val="24"/>
          <w:rPrChange w:id="43" w:author="Juvenia Bezerra Fontenele" w:date="2016-01-18T21:48:00Z">
            <w:rPr>
              <w:rFonts w:ascii="Times New Roman" w:hAnsi="Times New Roman"/>
              <w:color w:val="C00000"/>
              <w:szCs w:val="24"/>
            </w:rPr>
          </w:rPrChange>
        </w:rPr>
        <w:t>Histologicamente</w:t>
      </w:r>
      <w:proofErr w:type="spellEnd"/>
      <w:r w:rsidRPr="00383F91">
        <w:rPr>
          <w:rFonts w:ascii="Times New Roman" w:hAnsi="Times New Roman"/>
          <w:szCs w:val="24"/>
          <w:rPrChange w:id="44" w:author="Juvenia Bezerra Fontenele" w:date="2016-01-18T21:48:00Z">
            <w:rPr>
              <w:rFonts w:ascii="Times New Roman" w:hAnsi="Times New Roman"/>
              <w:color w:val="C00000"/>
              <w:szCs w:val="24"/>
            </w:rPr>
          </w:rPrChange>
        </w:rPr>
        <w:t xml:space="preserve">, os </w:t>
      </w:r>
      <w:proofErr w:type="spellStart"/>
      <w:r w:rsidRPr="00383F91">
        <w:rPr>
          <w:rFonts w:ascii="Times New Roman" w:hAnsi="Times New Roman"/>
          <w:szCs w:val="24"/>
          <w:rPrChange w:id="45" w:author="Juvenia Bezerra Fontenele" w:date="2016-01-18T21:48:00Z">
            <w:rPr>
              <w:rFonts w:ascii="Times New Roman" w:hAnsi="Times New Roman"/>
              <w:color w:val="C00000"/>
              <w:szCs w:val="24"/>
            </w:rPr>
          </w:rPrChange>
        </w:rPr>
        <w:t>astrocitomas</w:t>
      </w:r>
      <w:proofErr w:type="spellEnd"/>
      <w:r w:rsidRPr="00383F91">
        <w:rPr>
          <w:rFonts w:ascii="Times New Roman" w:hAnsi="Times New Roman"/>
          <w:szCs w:val="24"/>
          <w:rPrChange w:id="46" w:author="Juvenia Bezerra Fontenele" w:date="2016-01-18T21:48:00Z">
            <w:rPr>
              <w:rFonts w:ascii="Times New Roman" w:hAnsi="Times New Roman"/>
              <w:color w:val="C00000"/>
              <w:szCs w:val="24"/>
            </w:rPr>
          </w:rPrChange>
        </w:rPr>
        <w:t xml:space="preserve"> são divididos </w:t>
      </w:r>
      <w:ins w:id="47" w:author="Francisco Felix" w:date="2016-01-18T18:04:00Z">
        <w:r w:rsidR="0030374E" w:rsidRPr="00383F91">
          <w:rPr>
            <w:rFonts w:ascii="Times New Roman" w:hAnsi="Times New Roman"/>
            <w:szCs w:val="24"/>
            <w:rPrChange w:id="48" w:author="Juvenia Bezerra Fontenele" w:date="2016-01-18T21:48:00Z">
              <w:rPr>
                <w:rFonts w:ascii="Times New Roman" w:hAnsi="Times New Roman"/>
                <w:color w:val="C00000"/>
                <w:szCs w:val="24"/>
              </w:rPr>
            </w:rPrChange>
          </w:rPr>
          <w:t xml:space="preserve">pela OMS </w:t>
        </w:r>
      </w:ins>
      <w:r w:rsidRPr="00383F91">
        <w:rPr>
          <w:rFonts w:ascii="Times New Roman" w:hAnsi="Times New Roman"/>
          <w:szCs w:val="24"/>
          <w:rPrChange w:id="49" w:author="Juvenia Bezerra Fontenele" w:date="2016-01-18T21:48:00Z">
            <w:rPr>
              <w:rFonts w:ascii="Times New Roman" w:hAnsi="Times New Roman"/>
              <w:color w:val="C00000"/>
              <w:szCs w:val="24"/>
            </w:rPr>
          </w:rPrChange>
        </w:rPr>
        <w:t xml:space="preserve">em: de baixo grau (grau 1 e 2) e de alto grau (grau 3 e 4). Os de grau 4 são denominados </w:t>
      </w:r>
      <w:proofErr w:type="spellStart"/>
      <w:r w:rsidRPr="00383F91">
        <w:rPr>
          <w:rFonts w:ascii="Times New Roman" w:hAnsi="Times New Roman"/>
          <w:szCs w:val="24"/>
          <w:rPrChange w:id="50" w:author="Juvenia Bezerra Fontenele" w:date="2016-01-18T21:48:00Z">
            <w:rPr>
              <w:rFonts w:ascii="Times New Roman" w:hAnsi="Times New Roman"/>
              <w:color w:val="C00000"/>
              <w:szCs w:val="24"/>
            </w:rPr>
          </w:rPrChange>
        </w:rPr>
        <w:t>glioblastomas</w:t>
      </w:r>
      <w:proofErr w:type="spellEnd"/>
      <w:r w:rsidRPr="00383F91">
        <w:rPr>
          <w:rFonts w:ascii="Times New Roman" w:hAnsi="Times New Roman"/>
          <w:szCs w:val="24"/>
          <w:rPrChange w:id="51" w:author="Juvenia Bezerra Fontenele" w:date="2016-01-18T21:48:00Z">
            <w:rPr>
              <w:rFonts w:ascii="Times New Roman" w:hAnsi="Times New Roman"/>
              <w:color w:val="C00000"/>
              <w:szCs w:val="24"/>
            </w:rPr>
          </w:rPrChange>
        </w:rPr>
        <w:t xml:space="preserve"> multiformes e ocasionalmente são multifocais.</w:t>
      </w:r>
    </w:p>
    <w:p w14:paraId="74E1F9F3" w14:textId="77777777" w:rsidR="00DC5E1F" w:rsidRPr="00DC5E1F" w:rsidRDefault="00DC5E1F" w:rsidP="00DE2CFA">
      <w:pPr>
        <w:ind w:firstLine="1134"/>
        <w:jc w:val="both"/>
        <w:rPr>
          <w:rFonts w:ascii="Times New Roman" w:hAnsi="Times New Roman"/>
          <w:szCs w:val="24"/>
        </w:rPr>
      </w:pPr>
      <w:r w:rsidRPr="00DC5E1F">
        <w:rPr>
          <w:rFonts w:ascii="Times New Roman" w:hAnsi="Times New Roman"/>
          <w:szCs w:val="24"/>
        </w:rPr>
        <w:t xml:space="preserve">Para investigar-se um tumor cerebral, é utilizada comumente tomografia computadorizada (TC), imagens de ressonância magnética (RMN), ressonância magnética angiográfica (RMA), tomografia por emissão de pósitrons (PET, pósitron </w:t>
      </w:r>
      <w:proofErr w:type="spellStart"/>
      <w:r w:rsidRPr="00DC5E1F">
        <w:rPr>
          <w:rFonts w:ascii="Times New Roman" w:hAnsi="Times New Roman"/>
          <w:szCs w:val="24"/>
        </w:rPr>
        <w:t>emission</w:t>
      </w:r>
      <w:proofErr w:type="spellEnd"/>
      <w:r w:rsidRPr="00DC5E1F">
        <w:rPr>
          <w:rFonts w:ascii="Times New Roman" w:hAnsi="Times New Roman"/>
          <w:szCs w:val="24"/>
        </w:rPr>
        <w:t xml:space="preserve"> </w:t>
      </w:r>
      <w:proofErr w:type="spellStart"/>
      <w:r w:rsidRPr="00DC5E1F">
        <w:rPr>
          <w:rFonts w:ascii="Times New Roman" w:hAnsi="Times New Roman"/>
          <w:szCs w:val="24"/>
        </w:rPr>
        <w:t>tomography</w:t>
      </w:r>
      <w:proofErr w:type="spellEnd"/>
      <w:r w:rsidRPr="00DC5E1F">
        <w:rPr>
          <w:rFonts w:ascii="Times New Roman" w:hAnsi="Times New Roman"/>
          <w:szCs w:val="24"/>
        </w:rPr>
        <w:t xml:space="preserve">), </w:t>
      </w:r>
      <w:proofErr w:type="spellStart"/>
      <w:r w:rsidRPr="00DC5E1F">
        <w:rPr>
          <w:rFonts w:ascii="Times New Roman" w:hAnsi="Times New Roman"/>
          <w:szCs w:val="24"/>
        </w:rPr>
        <w:t>mielografia</w:t>
      </w:r>
      <w:proofErr w:type="spellEnd"/>
      <w:r w:rsidRPr="00DC5E1F">
        <w:rPr>
          <w:rFonts w:ascii="Times New Roman" w:hAnsi="Times New Roman"/>
          <w:szCs w:val="24"/>
        </w:rPr>
        <w:t xml:space="preserve">, agulha de biópsia </w:t>
      </w:r>
      <w:proofErr w:type="spellStart"/>
      <w:r w:rsidRPr="00DC5E1F">
        <w:rPr>
          <w:rFonts w:ascii="Times New Roman" w:hAnsi="Times New Roman"/>
          <w:szCs w:val="24"/>
        </w:rPr>
        <w:t>estereotáxica</w:t>
      </w:r>
      <w:proofErr w:type="spellEnd"/>
      <w:r w:rsidRPr="00DC5E1F">
        <w:rPr>
          <w:rFonts w:ascii="Times New Roman" w:hAnsi="Times New Roman"/>
          <w:szCs w:val="24"/>
        </w:rPr>
        <w:t xml:space="preserve"> ou biópsia aberta e punção lombar (NEAL AND HOSKIN, 2009).</w:t>
      </w:r>
    </w:p>
    <w:p w14:paraId="1C3EE268" w14:textId="77777777" w:rsidR="00DE2CFA" w:rsidRPr="001D0FD8" w:rsidRDefault="00DE2CFA" w:rsidP="00DE2CFA">
      <w:pPr>
        <w:ind w:firstLine="1134"/>
        <w:jc w:val="both"/>
        <w:rPr>
          <w:rFonts w:ascii="Times New Roman" w:eastAsia="Times New Roman" w:hAnsi="Times New Roman"/>
          <w:szCs w:val="24"/>
          <w:lang w:eastAsia="pt-BR"/>
        </w:rPr>
      </w:pPr>
      <w:r w:rsidRPr="001D0FD8">
        <w:rPr>
          <w:rFonts w:ascii="Times New Roman" w:eastAsia="Times New Roman" w:hAnsi="Times New Roman"/>
          <w:szCs w:val="24"/>
          <w:lang w:eastAsia="pt-BR"/>
        </w:rPr>
        <w:t xml:space="preserve">Os tumores pediátricos de Sistema Nervoso Central são diagnosticados mais rapidamente quando se manifestam na região </w:t>
      </w:r>
      <w:proofErr w:type="spellStart"/>
      <w:r w:rsidRPr="001D0FD8">
        <w:rPr>
          <w:rFonts w:ascii="Times New Roman" w:eastAsia="Times New Roman" w:hAnsi="Times New Roman"/>
          <w:szCs w:val="24"/>
          <w:lang w:eastAsia="pt-BR"/>
        </w:rPr>
        <w:t>infratentorial</w:t>
      </w:r>
      <w:proofErr w:type="spellEnd"/>
      <w:r w:rsidRPr="001D0FD8">
        <w:rPr>
          <w:rFonts w:ascii="Times New Roman" w:eastAsia="Times New Roman" w:hAnsi="Times New Roman"/>
          <w:szCs w:val="24"/>
          <w:lang w:eastAsia="pt-BR"/>
        </w:rPr>
        <w:t xml:space="preserve"> (10,8 semanas em média) do que quando ocorrem na região </w:t>
      </w:r>
      <w:proofErr w:type="spellStart"/>
      <w:r w:rsidRPr="001D0FD8">
        <w:rPr>
          <w:rFonts w:ascii="Times New Roman" w:eastAsia="Times New Roman" w:hAnsi="Times New Roman"/>
          <w:szCs w:val="24"/>
          <w:lang w:eastAsia="pt-BR"/>
        </w:rPr>
        <w:t>supratentorial</w:t>
      </w:r>
      <w:proofErr w:type="spellEnd"/>
      <w:r w:rsidRPr="001D0FD8">
        <w:rPr>
          <w:rFonts w:ascii="Times New Roman" w:eastAsia="Times New Roman" w:hAnsi="Times New Roman"/>
          <w:szCs w:val="24"/>
          <w:lang w:eastAsia="pt-BR"/>
        </w:rPr>
        <w:t xml:space="preserve"> (43,4 semanas em média) (FLORES, 1986</w:t>
      </w:r>
      <w:r w:rsidR="009A04E9">
        <w:rPr>
          <w:rFonts w:ascii="Times New Roman" w:eastAsia="Times New Roman" w:hAnsi="Times New Roman"/>
          <w:szCs w:val="24"/>
          <w:lang w:eastAsia="pt-BR"/>
        </w:rPr>
        <w:t>, INCA, 2009</w:t>
      </w:r>
      <w:r w:rsidRPr="001D0FD8">
        <w:rPr>
          <w:rFonts w:ascii="Times New Roman" w:eastAsia="Times New Roman" w:hAnsi="Times New Roman"/>
          <w:szCs w:val="24"/>
          <w:lang w:eastAsia="pt-BR"/>
        </w:rPr>
        <w:t>).</w:t>
      </w:r>
    </w:p>
    <w:p w14:paraId="33805E76" w14:textId="77777777" w:rsidR="00A122A5" w:rsidRDefault="002E6335" w:rsidP="00A122A5">
      <w:pPr>
        <w:ind w:firstLine="1134"/>
        <w:jc w:val="both"/>
        <w:rPr>
          <w:rFonts w:ascii="Times New Roman" w:hAnsi="Times New Roman"/>
          <w:szCs w:val="24"/>
        </w:rPr>
      </w:pPr>
      <w:r w:rsidRPr="006E2EFA">
        <w:rPr>
          <w:rFonts w:ascii="Times New Roman" w:hAnsi="Times New Roman"/>
          <w:szCs w:val="24"/>
        </w:rPr>
        <w:t>As</w:t>
      </w:r>
      <w:r w:rsidRPr="002636E5">
        <w:rPr>
          <w:rFonts w:ascii="Times New Roman" w:hAnsi="Times New Roman"/>
          <w:szCs w:val="24"/>
        </w:rPr>
        <w:t xml:space="preserve"> principais modalidades de tratamento de tumores infantis são cirurgia, radioterapia e quimioterapia. </w:t>
      </w:r>
      <w:r w:rsidR="008E28C9" w:rsidRPr="001D0FD8">
        <w:rPr>
          <w:rFonts w:ascii="Times New Roman" w:hAnsi="Times New Roman"/>
          <w:szCs w:val="24"/>
        </w:rPr>
        <w:t>A cirurgia</w:t>
      </w:r>
      <w:r w:rsidR="008E28C9">
        <w:rPr>
          <w:rFonts w:ascii="Times New Roman" w:hAnsi="Times New Roman"/>
          <w:szCs w:val="24"/>
        </w:rPr>
        <w:t xml:space="preserve"> </w:t>
      </w:r>
      <w:r w:rsidR="008E28C9" w:rsidRPr="001D0FD8">
        <w:rPr>
          <w:rFonts w:ascii="Times New Roman" w:hAnsi="Times New Roman"/>
          <w:szCs w:val="24"/>
        </w:rPr>
        <w:t>(ressecção completa) é o principal tratamento dos tumores</w:t>
      </w:r>
      <w:r w:rsidR="008E28C9">
        <w:rPr>
          <w:rFonts w:ascii="Times New Roman" w:hAnsi="Times New Roman"/>
          <w:szCs w:val="24"/>
        </w:rPr>
        <w:t xml:space="preserve"> </w:t>
      </w:r>
      <w:r w:rsidR="008E28C9" w:rsidRPr="001D0FD8">
        <w:rPr>
          <w:rFonts w:ascii="Times New Roman" w:hAnsi="Times New Roman"/>
          <w:szCs w:val="24"/>
        </w:rPr>
        <w:t>do SNC (sendo, por exemplo, a única modalidade necessária</w:t>
      </w:r>
      <w:r w:rsidR="008E28C9">
        <w:rPr>
          <w:rFonts w:ascii="Times New Roman" w:hAnsi="Times New Roman"/>
          <w:szCs w:val="24"/>
        </w:rPr>
        <w:t xml:space="preserve"> </w:t>
      </w:r>
      <w:r w:rsidR="008E28C9" w:rsidRPr="001D0FD8">
        <w:rPr>
          <w:rFonts w:ascii="Times New Roman" w:hAnsi="Times New Roman"/>
          <w:szCs w:val="24"/>
        </w:rPr>
        <w:t xml:space="preserve">para muitos pacientes com </w:t>
      </w:r>
      <w:proofErr w:type="spellStart"/>
      <w:r w:rsidR="008E28C9" w:rsidRPr="001D0FD8">
        <w:rPr>
          <w:rFonts w:ascii="Times New Roman" w:hAnsi="Times New Roman"/>
          <w:szCs w:val="24"/>
        </w:rPr>
        <w:t>astrocitomas</w:t>
      </w:r>
      <w:proofErr w:type="spellEnd"/>
      <w:r w:rsidR="008E28C9" w:rsidRPr="001D0FD8">
        <w:rPr>
          <w:rFonts w:ascii="Times New Roman" w:hAnsi="Times New Roman"/>
          <w:szCs w:val="24"/>
        </w:rPr>
        <w:t xml:space="preserve"> de baixo grau) e o</w:t>
      </w:r>
      <w:r w:rsidR="008E28C9">
        <w:rPr>
          <w:rFonts w:ascii="Times New Roman" w:hAnsi="Times New Roman"/>
          <w:szCs w:val="24"/>
        </w:rPr>
        <w:t xml:space="preserve"> </w:t>
      </w:r>
      <w:r w:rsidR="008E28C9" w:rsidRPr="001D0FD8">
        <w:rPr>
          <w:rFonts w:ascii="Times New Roman" w:hAnsi="Times New Roman"/>
          <w:szCs w:val="24"/>
        </w:rPr>
        <w:t>de maior impacto na sobrevida dos mesmos. A radioterapia</w:t>
      </w:r>
      <w:r w:rsidR="008E28C9">
        <w:rPr>
          <w:rFonts w:ascii="Times New Roman" w:hAnsi="Times New Roman"/>
          <w:szCs w:val="24"/>
        </w:rPr>
        <w:t xml:space="preserve"> </w:t>
      </w:r>
      <w:r w:rsidR="008E28C9" w:rsidRPr="001D0FD8">
        <w:rPr>
          <w:rFonts w:ascii="Times New Roman" w:hAnsi="Times New Roman"/>
          <w:szCs w:val="24"/>
        </w:rPr>
        <w:t>é necessária em pacientes nos quais somente o tratamento</w:t>
      </w:r>
      <w:r w:rsidR="008E28C9">
        <w:rPr>
          <w:rFonts w:ascii="Times New Roman" w:hAnsi="Times New Roman"/>
          <w:szCs w:val="24"/>
        </w:rPr>
        <w:t xml:space="preserve"> </w:t>
      </w:r>
      <w:r w:rsidR="008E28C9" w:rsidRPr="001D0FD8">
        <w:rPr>
          <w:rFonts w:ascii="Times New Roman" w:hAnsi="Times New Roman"/>
          <w:szCs w:val="24"/>
        </w:rPr>
        <w:t>cirúrgico não é suficiente para controlar a doença ou nos</w:t>
      </w:r>
      <w:r w:rsidR="008E28C9">
        <w:rPr>
          <w:rFonts w:ascii="Times New Roman" w:hAnsi="Times New Roman"/>
          <w:szCs w:val="24"/>
        </w:rPr>
        <w:t xml:space="preserve"> </w:t>
      </w:r>
      <w:r w:rsidR="008E28C9" w:rsidRPr="001D0FD8">
        <w:rPr>
          <w:rFonts w:ascii="Times New Roman" w:hAnsi="Times New Roman"/>
          <w:szCs w:val="24"/>
        </w:rPr>
        <w:t>pacientes em que a cirurgia não é possível (por exemplo,</w:t>
      </w:r>
      <w:r w:rsidR="008E28C9">
        <w:rPr>
          <w:rFonts w:ascii="Times New Roman" w:hAnsi="Times New Roman"/>
          <w:szCs w:val="24"/>
        </w:rPr>
        <w:t xml:space="preserve"> </w:t>
      </w:r>
      <w:r w:rsidR="008E28C9" w:rsidRPr="001D0FD8">
        <w:rPr>
          <w:rFonts w:ascii="Times New Roman" w:hAnsi="Times New Roman"/>
          <w:szCs w:val="24"/>
        </w:rPr>
        <w:t xml:space="preserve">pacientes com </w:t>
      </w:r>
      <w:proofErr w:type="spellStart"/>
      <w:r w:rsidR="008E28C9" w:rsidRPr="001D0FD8">
        <w:rPr>
          <w:rFonts w:ascii="Times New Roman" w:hAnsi="Times New Roman"/>
          <w:szCs w:val="24"/>
        </w:rPr>
        <w:t>meduloblastomas</w:t>
      </w:r>
      <w:proofErr w:type="spellEnd"/>
      <w:r w:rsidR="008E28C9" w:rsidRPr="001D0FD8">
        <w:rPr>
          <w:rFonts w:ascii="Times New Roman" w:hAnsi="Times New Roman"/>
          <w:szCs w:val="24"/>
        </w:rPr>
        <w:t xml:space="preserve"> ou tumores </w:t>
      </w:r>
      <w:proofErr w:type="spellStart"/>
      <w:r w:rsidR="008E28C9" w:rsidRPr="001D0FD8">
        <w:rPr>
          <w:rFonts w:ascii="Times New Roman" w:hAnsi="Times New Roman"/>
          <w:szCs w:val="24"/>
        </w:rPr>
        <w:t>infiltrativos</w:t>
      </w:r>
      <w:proofErr w:type="spellEnd"/>
      <w:r w:rsidR="008E28C9">
        <w:rPr>
          <w:rFonts w:ascii="Times New Roman" w:hAnsi="Times New Roman"/>
          <w:szCs w:val="24"/>
        </w:rPr>
        <w:t xml:space="preserve"> </w:t>
      </w:r>
      <w:r w:rsidR="008E28C9" w:rsidRPr="001D0FD8">
        <w:rPr>
          <w:rFonts w:ascii="Times New Roman" w:hAnsi="Times New Roman"/>
          <w:szCs w:val="24"/>
        </w:rPr>
        <w:t>de ponte). A radioterapia, porém, não é isenta de efeitos</w:t>
      </w:r>
      <w:r w:rsidR="008E28C9">
        <w:rPr>
          <w:rFonts w:ascii="Times New Roman" w:hAnsi="Times New Roman"/>
          <w:szCs w:val="24"/>
        </w:rPr>
        <w:t xml:space="preserve"> </w:t>
      </w:r>
      <w:r w:rsidR="008E28C9" w:rsidRPr="001D0FD8">
        <w:rPr>
          <w:rFonts w:ascii="Times New Roman" w:hAnsi="Times New Roman"/>
          <w:szCs w:val="24"/>
        </w:rPr>
        <w:t xml:space="preserve">colaterais </w:t>
      </w:r>
      <w:r w:rsidR="008E28C9">
        <w:rPr>
          <w:rFonts w:ascii="Times New Roman" w:hAnsi="Times New Roman"/>
          <w:szCs w:val="24"/>
        </w:rPr>
        <w:t>em</w:t>
      </w:r>
      <w:r w:rsidR="008E28C9" w:rsidRPr="001D0FD8">
        <w:rPr>
          <w:rFonts w:ascii="Times New Roman" w:hAnsi="Times New Roman"/>
          <w:szCs w:val="24"/>
        </w:rPr>
        <w:t xml:space="preserve"> curto e </w:t>
      </w:r>
      <w:r w:rsidR="008E28C9">
        <w:rPr>
          <w:rFonts w:ascii="Times New Roman" w:hAnsi="Times New Roman"/>
          <w:szCs w:val="24"/>
        </w:rPr>
        <w:t xml:space="preserve">em </w:t>
      </w:r>
      <w:r w:rsidR="008E28C9" w:rsidRPr="001D0FD8">
        <w:rPr>
          <w:rFonts w:ascii="Times New Roman" w:hAnsi="Times New Roman"/>
          <w:szCs w:val="24"/>
        </w:rPr>
        <w:t>longo prazo, sobretudo em relação à</w:t>
      </w:r>
      <w:r w:rsidR="008E28C9">
        <w:rPr>
          <w:rFonts w:ascii="Times New Roman" w:hAnsi="Times New Roman"/>
          <w:szCs w:val="24"/>
        </w:rPr>
        <w:t xml:space="preserve"> </w:t>
      </w:r>
      <w:r w:rsidR="008E28C9" w:rsidRPr="001D0FD8">
        <w:rPr>
          <w:rFonts w:ascii="Times New Roman" w:hAnsi="Times New Roman"/>
          <w:szCs w:val="24"/>
        </w:rPr>
        <w:t>cognição e ao crescimento na dependência da dose utilizada</w:t>
      </w:r>
      <w:r w:rsidR="008E28C9">
        <w:rPr>
          <w:rFonts w:ascii="Times New Roman" w:hAnsi="Times New Roman"/>
          <w:szCs w:val="24"/>
        </w:rPr>
        <w:t xml:space="preserve"> </w:t>
      </w:r>
      <w:r w:rsidR="008E28C9" w:rsidRPr="001D0FD8">
        <w:rPr>
          <w:rFonts w:ascii="Times New Roman" w:hAnsi="Times New Roman"/>
          <w:szCs w:val="24"/>
        </w:rPr>
        <w:t>e da área coberta. Além disso, não é rotineiramente realizada</w:t>
      </w:r>
      <w:r w:rsidR="008E28C9">
        <w:rPr>
          <w:rFonts w:ascii="Times New Roman" w:hAnsi="Times New Roman"/>
          <w:szCs w:val="24"/>
        </w:rPr>
        <w:t xml:space="preserve"> </w:t>
      </w:r>
      <w:r w:rsidR="008E28C9" w:rsidRPr="001D0FD8">
        <w:rPr>
          <w:rFonts w:ascii="Times New Roman" w:hAnsi="Times New Roman"/>
          <w:szCs w:val="24"/>
        </w:rPr>
        <w:t>nos menores de 3 anos. Até a década de 1990, o uso de</w:t>
      </w:r>
      <w:r w:rsidR="008E28C9">
        <w:rPr>
          <w:rFonts w:ascii="Times New Roman" w:hAnsi="Times New Roman"/>
          <w:szCs w:val="24"/>
        </w:rPr>
        <w:t xml:space="preserve"> </w:t>
      </w:r>
      <w:r w:rsidR="008E28C9" w:rsidRPr="001D0FD8">
        <w:rPr>
          <w:rFonts w:ascii="Times New Roman" w:hAnsi="Times New Roman"/>
          <w:szCs w:val="24"/>
        </w:rPr>
        <w:t>quimioterapia era controverso em tumores cerebrais, mas</w:t>
      </w:r>
      <w:r w:rsidR="008E28C9">
        <w:rPr>
          <w:rFonts w:ascii="Times New Roman" w:hAnsi="Times New Roman"/>
          <w:szCs w:val="24"/>
        </w:rPr>
        <w:t xml:space="preserve"> </w:t>
      </w:r>
      <w:r w:rsidR="008E28C9" w:rsidRPr="001D0FD8">
        <w:rPr>
          <w:rFonts w:ascii="Times New Roman" w:hAnsi="Times New Roman"/>
          <w:szCs w:val="24"/>
        </w:rPr>
        <w:t>um número cada vez maior de pacientes beneficia-se dessa</w:t>
      </w:r>
      <w:r w:rsidR="008E28C9">
        <w:rPr>
          <w:rFonts w:ascii="Times New Roman" w:hAnsi="Times New Roman"/>
          <w:szCs w:val="24"/>
        </w:rPr>
        <w:t xml:space="preserve"> </w:t>
      </w:r>
      <w:r w:rsidR="008E28C9" w:rsidRPr="001D0FD8">
        <w:rPr>
          <w:rFonts w:ascii="Times New Roman" w:hAnsi="Times New Roman"/>
          <w:szCs w:val="24"/>
        </w:rPr>
        <w:t>modalidade. Atualmente, a quimioterapia está bem estabelecida</w:t>
      </w:r>
      <w:r w:rsidR="008E28C9">
        <w:rPr>
          <w:rFonts w:ascii="Times New Roman" w:hAnsi="Times New Roman"/>
          <w:szCs w:val="24"/>
        </w:rPr>
        <w:t xml:space="preserve"> </w:t>
      </w:r>
      <w:r w:rsidR="008E28C9" w:rsidRPr="001D0FD8">
        <w:rPr>
          <w:rFonts w:ascii="Times New Roman" w:hAnsi="Times New Roman"/>
          <w:szCs w:val="24"/>
        </w:rPr>
        <w:t xml:space="preserve">em pacientes pediátricos com </w:t>
      </w:r>
      <w:proofErr w:type="spellStart"/>
      <w:r w:rsidR="008E28C9" w:rsidRPr="001D0FD8">
        <w:rPr>
          <w:rFonts w:ascii="Times New Roman" w:hAnsi="Times New Roman"/>
          <w:szCs w:val="24"/>
        </w:rPr>
        <w:t>meduloblastomas</w:t>
      </w:r>
      <w:proofErr w:type="spellEnd"/>
      <w:r w:rsidR="008E28C9" w:rsidRPr="001D0FD8">
        <w:rPr>
          <w:rFonts w:ascii="Times New Roman" w:hAnsi="Times New Roman"/>
          <w:szCs w:val="24"/>
        </w:rPr>
        <w:t xml:space="preserve"> e</w:t>
      </w:r>
      <w:r w:rsidR="008E28C9">
        <w:rPr>
          <w:rFonts w:ascii="Times New Roman" w:hAnsi="Times New Roman"/>
          <w:szCs w:val="24"/>
        </w:rPr>
        <w:t xml:space="preserve"> </w:t>
      </w:r>
      <w:proofErr w:type="spellStart"/>
      <w:r w:rsidR="00A122A5">
        <w:rPr>
          <w:rFonts w:ascii="Times New Roman" w:hAnsi="Times New Roman"/>
          <w:szCs w:val="24"/>
        </w:rPr>
        <w:t>astrocitomas</w:t>
      </w:r>
      <w:proofErr w:type="spellEnd"/>
      <w:r w:rsidR="00A122A5">
        <w:rPr>
          <w:rFonts w:ascii="Times New Roman" w:hAnsi="Times New Roman"/>
          <w:szCs w:val="24"/>
        </w:rPr>
        <w:t xml:space="preserve"> de baixo grau (</w:t>
      </w:r>
      <w:r w:rsidR="00A122A5" w:rsidRPr="002636E5">
        <w:rPr>
          <w:rFonts w:ascii="Times New Roman" w:hAnsi="Times New Roman"/>
          <w:szCs w:val="24"/>
        </w:rPr>
        <w:t>ARAUJO</w:t>
      </w:r>
      <w:r w:rsidR="00A122A5" w:rsidRPr="002636E5">
        <w:rPr>
          <w:rFonts w:ascii="Times New Roman" w:hAnsi="Times New Roman"/>
          <w:i/>
          <w:szCs w:val="24"/>
        </w:rPr>
        <w:t xml:space="preserve"> et al</w:t>
      </w:r>
      <w:r w:rsidR="00A122A5" w:rsidRPr="002636E5">
        <w:rPr>
          <w:rFonts w:ascii="Times New Roman" w:hAnsi="Times New Roman"/>
          <w:szCs w:val="24"/>
        </w:rPr>
        <w:t>., 2011</w:t>
      </w:r>
      <w:r w:rsidR="00A122A5">
        <w:rPr>
          <w:rFonts w:ascii="Times New Roman" w:hAnsi="Times New Roman"/>
          <w:szCs w:val="24"/>
        </w:rPr>
        <w:t xml:space="preserve">; </w:t>
      </w:r>
      <w:r w:rsidR="00977C19" w:rsidRPr="00A122A5">
        <w:rPr>
          <w:rFonts w:ascii="Times New Roman" w:hAnsi="Times New Roman"/>
          <w:szCs w:val="24"/>
        </w:rPr>
        <w:t>BLANEY</w:t>
      </w:r>
      <w:r w:rsidR="00A122A5" w:rsidRPr="00A122A5">
        <w:rPr>
          <w:rFonts w:ascii="Times New Roman" w:hAnsi="Times New Roman"/>
          <w:szCs w:val="24"/>
        </w:rPr>
        <w:t xml:space="preserve"> </w:t>
      </w:r>
      <w:r w:rsidR="00A122A5" w:rsidRPr="00A122A5">
        <w:rPr>
          <w:rFonts w:ascii="Times New Roman" w:hAnsi="Times New Roman"/>
          <w:i/>
          <w:szCs w:val="24"/>
        </w:rPr>
        <w:t>et al.,</w:t>
      </w:r>
      <w:r w:rsidR="00A122A5">
        <w:rPr>
          <w:rFonts w:ascii="Times New Roman" w:hAnsi="Times New Roman"/>
          <w:szCs w:val="24"/>
        </w:rPr>
        <w:t xml:space="preserve"> 2006)</w:t>
      </w:r>
      <w:r w:rsidR="00A122A5" w:rsidRPr="002636E5">
        <w:rPr>
          <w:rFonts w:ascii="Times New Roman" w:hAnsi="Times New Roman"/>
          <w:szCs w:val="24"/>
        </w:rPr>
        <w:t>.</w:t>
      </w:r>
    </w:p>
    <w:p w14:paraId="5EB4B4EC" w14:textId="77777777" w:rsidR="00977C19" w:rsidRPr="00977C19" w:rsidRDefault="00977C19" w:rsidP="00A122A5">
      <w:pPr>
        <w:ind w:firstLine="1134"/>
        <w:jc w:val="both"/>
        <w:rPr>
          <w:rFonts w:ascii="Times New Roman" w:hAnsi="Times New Roman"/>
          <w:szCs w:val="24"/>
        </w:rPr>
      </w:pPr>
    </w:p>
    <w:p w14:paraId="558DBCB1" w14:textId="77777777" w:rsidR="00A7544B" w:rsidRDefault="00D432BB" w:rsidP="00D432BB">
      <w:pPr>
        <w:jc w:val="both"/>
        <w:rPr>
          <w:rFonts w:ascii="Times New Roman" w:hAnsi="Times New Roman"/>
          <w:b/>
          <w:szCs w:val="24"/>
        </w:rPr>
      </w:pPr>
      <w:r>
        <w:rPr>
          <w:rFonts w:ascii="Times New Roman" w:hAnsi="Times New Roman"/>
          <w:b/>
          <w:szCs w:val="24"/>
        </w:rPr>
        <w:t xml:space="preserve">2.2 </w:t>
      </w:r>
      <w:r w:rsidR="00A7544B" w:rsidRPr="00A7544B">
        <w:rPr>
          <w:rFonts w:ascii="Times New Roman" w:hAnsi="Times New Roman"/>
          <w:b/>
          <w:szCs w:val="24"/>
        </w:rPr>
        <w:t>Classes de Fármacos Quimioterápicos</w:t>
      </w:r>
    </w:p>
    <w:p w14:paraId="398CAEEA" w14:textId="77777777" w:rsidR="00A7544B" w:rsidRDefault="00A7544B" w:rsidP="00D432BB">
      <w:pPr>
        <w:jc w:val="both"/>
        <w:rPr>
          <w:rFonts w:ascii="Times New Roman" w:hAnsi="Times New Roman"/>
          <w:b/>
          <w:szCs w:val="24"/>
        </w:rPr>
      </w:pPr>
    </w:p>
    <w:p w14:paraId="651F0DF7" w14:textId="77777777" w:rsidR="00A7544B" w:rsidRPr="002636E5" w:rsidRDefault="00A7544B" w:rsidP="00A7544B">
      <w:pPr>
        <w:ind w:firstLine="1134"/>
        <w:jc w:val="both"/>
        <w:rPr>
          <w:rFonts w:ascii="Times New Roman" w:hAnsi="Times New Roman"/>
          <w:szCs w:val="24"/>
        </w:rPr>
      </w:pPr>
      <w:r w:rsidRPr="002636E5">
        <w:rPr>
          <w:rFonts w:ascii="Times New Roman" w:hAnsi="Times New Roman"/>
          <w:szCs w:val="24"/>
        </w:rPr>
        <w:t xml:space="preserve">No presente trabalho, adotou-se para os agentes quimioterápicos a classificação de </w:t>
      </w:r>
      <w:proofErr w:type="spellStart"/>
      <w:r w:rsidRPr="002636E5">
        <w:rPr>
          <w:rFonts w:ascii="Times New Roman" w:hAnsi="Times New Roman"/>
          <w:szCs w:val="24"/>
        </w:rPr>
        <w:t>Brunton</w:t>
      </w:r>
      <w:proofErr w:type="spellEnd"/>
      <w:r w:rsidRPr="002636E5">
        <w:rPr>
          <w:rFonts w:ascii="Times New Roman" w:hAnsi="Times New Roman"/>
          <w:szCs w:val="24"/>
        </w:rPr>
        <w:t xml:space="preserve">, </w:t>
      </w:r>
      <w:proofErr w:type="spellStart"/>
      <w:r w:rsidRPr="002636E5">
        <w:rPr>
          <w:rFonts w:ascii="Times New Roman" w:hAnsi="Times New Roman"/>
          <w:szCs w:val="24"/>
        </w:rPr>
        <w:t>Chabner</w:t>
      </w:r>
      <w:proofErr w:type="spellEnd"/>
      <w:r w:rsidRPr="002636E5">
        <w:rPr>
          <w:rFonts w:ascii="Times New Roman" w:hAnsi="Times New Roman"/>
          <w:szCs w:val="24"/>
        </w:rPr>
        <w:t xml:space="preserve"> e </w:t>
      </w:r>
      <w:proofErr w:type="spellStart"/>
      <w:r w:rsidRPr="002636E5">
        <w:rPr>
          <w:rFonts w:ascii="Times New Roman" w:hAnsi="Times New Roman"/>
          <w:szCs w:val="24"/>
        </w:rPr>
        <w:t>Knollmann</w:t>
      </w:r>
      <w:proofErr w:type="spellEnd"/>
      <w:r w:rsidRPr="002636E5">
        <w:rPr>
          <w:rFonts w:ascii="Times New Roman" w:hAnsi="Times New Roman"/>
          <w:szCs w:val="24"/>
        </w:rPr>
        <w:t xml:space="preserve"> (2014).</w:t>
      </w:r>
    </w:p>
    <w:p w14:paraId="73679717" w14:textId="77777777" w:rsidR="00D432BB" w:rsidRPr="00D432BB" w:rsidRDefault="00D432BB" w:rsidP="00D432BB">
      <w:pPr>
        <w:jc w:val="both"/>
        <w:rPr>
          <w:rFonts w:ascii="Times New Roman" w:hAnsi="Times New Roman"/>
          <w:b/>
          <w:szCs w:val="24"/>
        </w:rPr>
      </w:pPr>
    </w:p>
    <w:p w14:paraId="681C4FCE" w14:textId="77777777" w:rsidR="00D432BB" w:rsidRPr="002636E5" w:rsidRDefault="00A7544B" w:rsidP="00D432BB">
      <w:pPr>
        <w:jc w:val="both"/>
        <w:rPr>
          <w:rFonts w:ascii="Times New Roman" w:hAnsi="Times New Roman"/>
          <w:szCs w:val="24"/>
        </w:rPr>
      </w:pPr>
      <w:r>
        <w:rPr>
          <w:rFonts w:ascii="Times New Roman" w:hAnsi="Times New Roman"/>
          <w:b/>
          <w:i/>
          <w:szCs w:val="24"/>
        </w:rPr>
        <w:t xml:space="preserve">2.2.1 </w:t>
      </w:r>
      <w:r w:rsidRPr="00A7544B">
        <w:rPr>
          <w:rFonts w:ascii="Times New Roman" w:hAnsi="Times New Roman"/>
          <w:b/>
          <w:i/>
          <w:szCs w:val="24"/>
        </w:rPr>
        <w:t xml:space="preserve">Fármacos </w:t>
      </w:r>
      <w:proofErr w:type="spellStart"/>
      <w:r w:rsidRPr="00A7544B">
        <w:rPr>
          <w:rFonts w:ascii="Times New Roman" w:hAnsi="Times New Roman"/>
          <w:b/>
          <w:i/>
          <w:szCs w:val="24"/>
        </w:rPr>
        <w:t>Alquilantes</w:t>
      </w:r>
      <w:proofErr w:type="spellEnd"/>
    </w:p>
    <w:p w14:paraId="212E74D2" w14:textId="77777777" w:rsidR="00D432BB" w:rsidRPr="002636E5" w:rsidRDefault="00D432BB" w:rsidP="00D432BB">
      <w:pPr>
        <w:jc w:val="both"/>
        <w:rPr>
          <w:rFonts w:ascii="Times New Roman" w:hAnsi="Times New Roman"/>
          <w:szCs w:val="24"/>
        </w:rPr>
      </w:pPr>
    </w:p>
    <w:p w14:paraId="0E444DBF" w14:textId="77777777" w:rsidR="00D432BB" w:rsidRPr="00502185" w:rsidRDefault="00D432BB" w:rsidP="00D432BB">
      <w:pPr>
        <w:ind w:firstLine="1134"/>
        <w:jc w:val="both"/>
        <w:rPr>
          <w:rFonts w:ascii="Times New Roman" w:hAnsi="Times New Roman"/>
          <w:szCs w:val="24"/>
        </w:rPr>
      </w:pPr>
      <w:proofErr w:type="spellStart"/>
      <w:r>
        <w:rPr>
          <w:rFonts w:ascii="Times New Roman" w:hAnsi="Times New Roman"/>
          <w:szCs w:val="24"/>
        </w:rPr>
        <w:t>Chabner</w:t>
      </w:r>
      <w:proofErr w:type="spellEnd"/>
      <w:r>
        <w:rPr>
          <w:rFonts w:ascii="Times New Roman" w:hAnsi="Times New Roman"/>
          <w:szCs w:val="24"/>
        </w:rPr>
        <w:t xml:space="preserve"> (2014</w:t>
      </w:r>
      <w:r w:rsidRPr="00502185">
        <w:rPr>
          <w:rFonts w:ascii="Times New Roman" w:hAnsi="Times New Roman"/>
          <w:szCs w:val="24"/>
        </w:rPr>
        <w:t xml:space="preserve">) classifica os fármacos </w:t>
      </w:r>
      <w:proofErr w:type="spellStart"/>
      <w:r w:rsidRPr="00502185">
        <w:rPr>
          <w:rFonts w:ascii="Times New Roman" w:hAnsi="Times New Roman"/>
          <w:szCs w:val="24"/>
        </w:rPr>
        <w:t>alquilantes</w:t>
      </w:r>
      <w:proofErr w:type="spellEnd"/>
      <w:r w:rsidRPr="00502185">
        <w:rPr>
          <w:rFonts w:ascii="Times New Roman" w:hAnsi="Times New Roman"/>
          <w:szCs w:val="24"/>
        </w:rPr>
        <w:t xml:space="preserve"> em: mostardas nitrogenadas, derivados da metil-hidrazina, </w:t>
      </w:r>
      <w:proofErr w:type="spellStart"/>
      <w:r w:rsidRPr="00502185">
        <w:rPr>
          <w:rFonts w:ascii="Times New Roman" w:hAnsi="Times New Roman"/>
          <w:szCs w:val="24"/>
        </w:rPr>
        <w:t>alquilsulfonato</w:t>
      </w:r>
      <w:proofErr w:type="spellEnd"/>
      <w:r w:rsidRPr="00502185">
        <w:rPr>
          <w:rFonts w:ascii="Times New Roman" w:hAnsi="Times New Roman"/>
          <w:szCs w:val="24"/>
        </w:rPr>
        <w:t xml:space="preserve"> (</w:t>
      </w:r>
      <w:proofErr w:type="spellStart"/>
      <w:r w:rsidRPr="00502185">
        <w:rPr>
          <w:rFonts w:ascii="Times New Roman" w:hAnsi="Times New Roman"/>
          <w:szCs w:val="24"/>
        </w:rPr>
        <w:t>bussulfano</w:t>
      </w:r>
      <w:proofErr w:type="spellEnd"/>
      <w:r w:rsidRPr="00502185">
        <w:rPr>
          <w:rFonts w:ascii="Times New Roman" w:hAnsi="Times New Roman"/>
          <w:szCs w:val="24"/>
        </w:rPr>
        <w:t xml:space="preserve">), </w:t>
      </w:r>
      <w:proofErr w:type="spellStart"/>
      <w:r w:rsidRPr="00502185">
        <w:rPr>
          <w:rFonts w:ascii="Times New Roman" w:hAnsi="Times New Roman"/>
          <w:szCs w:val="24"/>
        </w:rPr>
        <w:t>nitrosureias</w:t>
      </w:r>
      <w:proofErr w:type="spellEnd"/>
      <w:r w:rsidRPr="00502185">
        <w:rPr>
          <w:rFonts w:ascii="Times New Roman" w:hAnsi="Times New Roman"/>
          <w:szCs w:val="24"/>
        </w:rPr>
        <w:t xml:space="preserve">, </w:t>
      </w:r>
      <w:proofErr w:type="spellStart"/>
      <w:r w:rsidRPr="00502185">
        <w:rPr>
          <w:rFonts w:ascii="Times New Roman" w:hAnsi="Times New Roman"/>
          <w:szCs w:val="24"/>
        </w:rPr>
        <w:t>triazenos</w:t>
      </w:r>
      <w:proofErr w:type="spellEnd"/>
      <w:r w:rsidRPr="00502185">
        <w:rPr>
          <w:rFonts w:ascii="Times New Roman" w:hAnsi="Times New Roman"/>
          <w:szCs w:val="24"/>
        </w:rPr>
        <w:t xml:space="preserve"> e complexos de coordenação de platina.</w:t>
      </w:r>
    </w:p>
    <w:p w14:paraId="6D67475D" w14:textId="77777777" w:rsidR="00D432BB" w:rsidRPr="002636E5" w:rsidRDefault="00D432BB" w:rsidP="00D432BB">
      <w:pPr>
        <w:ind w:firstLine="1134"/>
        <w:jc w:val="both"/>
        <w:rPr>
          <w:rFonts w:ascii="Times New Roman" w:hAnsi="Times New Roman"/>
          <w:szCs w:val="24"/>
        </w:rPr>
      </w:pPr>
      <w:r w:rsidRPr="00502185">
        <w:rPr>
          <w:rFonts w:ascii="Times New Roman" w:hAnsi="Times New Roman"/>
          <w:szCs w:val="24"/>
        </w:rPr>
        <w:t xml:space="preserve">São fármacos citotóxicos que transferem seus grupos alquila para vários constituintes celulares. A </w:t>
      </w:r>
      <w:proofErr w:type="spellStart"/>
      <w:r w:rsidRPr="00502185">
        <w:rPr>
          <w:rFonts w:ascii="Times New Roman" w:hAnsi="Times New Roman"/>
          <w:szCs w:val="24"/>
        </w:rPr>
        <w:t>alquilação</w:t>
      </w:r>
      <w:proofErr w:type="spellEnd"/>
      <w:r w:rsidRPr="00502185">
        <w:rPr>
          <w:rFonts w:ascii="Times New Roman" w:hAnsi="Times New Roman"/>
          <w:szCs w:val="24"/>
        </w:rPr>
        <w:t xml:space="preserve"> mais importante é provavelmente a do DNA, levando a morte celular. Geralmente, há uma </w:t>
      </w:r>
      <w:proofErr w:type="spellStart"/>
      <w:r w:rsidRPr="00502185">
        <w:rPr>
          <w:rFonts w:ascii="Times New Roman" w:hAnsi="Times New Roman"/>
          <w:szCs w:val="24"/>
        </w:rPr>
        <w:t>ciclização</w:t>
      </w:r>
      <w:proofErr w:type="spellEnd"/>
      <w:r w:rsidRPr="00502185">
        <w:rPr>
          <w:rFonts w:ascii="Times New Roman" w:hAnsi="Times New Roman"/>
          <w:szCs w:val="24"/>
        </w:rPr>
        <w:t xml:space="preserve"> </w:t>
      </w:r>
      <w:proofErr w:type="spellStart"/>
      <w:r w:rsidRPr="00502185">
        <w:rPr>
          <w:rFonts w:ascii="Times New Roman" w:hAnsi="Times New Roman"/>
          <w:szCs w:val="24"/>
        </w:rPr>
        <w:t>intramolecular</w:t>
      </w:r>
      <w:proofErr w:type="spellEnd"/>
      <w:r w:rsidRPr="00502185">
        <w:rPr>
          <w:rFonts w:ascii="Times New Roman" w:hAnsi="Times New Roman"/>
          <w:szCs w:val="24"/>
        </w:rPr>
        <w:t xml:space="preserve"> para formar um íon </w:t>
      </w:r>
      <w:proofErr w:type="spellStart"/>
      <w:r w:rsidRPr="00502185">
        <w:rPr>
          <w:rFonts w:ascii="Times New Roman" w:hAnsi="Times New Roman"/>
          <w:szCs w:val="24"/>
        </w:rPr>
        <w:t>etilenoimônio</w:t>
      </w:r>
      <w:proofErr w:type="spellEnd"/>
      <w:r w:rsidRPr="00502185">
        <w:rPr>
          <w:rFonts w:ascii="Times New Roman" w:hAnsi="Times New Roman"/>
          <w:szCs w:val="24"/>
        </w:rPr>
        <w:t xml:space="preserve"> que transfere um grupo alquila para um constituinte celular diretamente ou pela formação de um íon carbônio. A posição N7 da guanina é o principal ponto de </w:t>
      </w:r>
      <w:proofErr w:type="spellStart"/>
      <w:r w:rsidRPr="00502185">
        <w:rPr>
          <w:rFonts w:ascii="Times New Roman" w:hAnsi="Times New Roman"/>
          <w:szCs w:val="24"/>
        </w:rPr>
        <w:t>alquilação</w:t>
      </w:r>
      <w:proofErr w:type="spellEnd"/>
      <w:r w:rsidRPr="00502185">
        <w:rPr>
          <w:rFonts w:ascii="Times New Roman" w:hAnsi="Times New Roman"/>
          <w:szCs w:val="24"/>
        </w:rPr>
        <w:t xml:space="preserve">, em menor extensão de </w:t>
      </w:r>
      <w:proofErr w:type="spellStart"/>
      <w:r w:rsidRPr="00502185">
        <w:rPr>
          <w:rFonts w:ascii="Times New Roman" w:hAnsi="Times New Roman"/>
          <w:szCs w:val="24"/>
        </w:rPr>
        <w:t>alquilação</w:t>
      </w:r>
      <w:proofErr w:type="spellEnd"/>
      <w:r w:rsidRPr="00502185">
        <w:rPr>
          <w:rFonts w:ascii="Times New Roman" w:hAnsi="Times New Roman"/>
          <w:szCs w:val="24"/>
        </w:rPr>
        <w:t xml:space="preserve"> tem-se: a N1 e N3 da adenina, a N3 da citosina e O6 da guanina, além de proteínas e fosfatos associados ao DNA. Possuem efeitos colaterais dose-dependente em tecidos de rápido crescimento como, por exemplo, náuseas, vômitos, lesão do tecido local de administração e toxicidade sistêmica.</w:t>
      </w:r>
    </w:p>
    <w:p w14:paraId="2E29B6B8" w14:textId="77777777" w:rsidR="00D432BB" w:rsidRPr="00502185" w:rsidRDefault="00D432BB" w:rsidP="00D432BB">
      <w:pPr>
        <w:ind w:firstLine="1134"/>
        <w:jc w:val="both"/>
        <w:rPr>
          <w:rFonts w:ascii="Times New Roman" w:hAnsi="Times New Roman"/>
          <w:szCs w:val="24"/>
        </w:rPr>
      </w:pPr>
      <w:r w:rsidRPr="002636E5">
        <w:rPr>
          <w:rFonts w:ascii="Times New Roman" w:hAnsi="Times New Roman"/>
          <w:szCs w:val="24"/>
        </w:rPr>
        <w:t xml:space="preserve">Os análogos da platina ou complexos de coordenação da platina, tais como </w:t>
      </w:r>
      <w:r w:rsidRPr="00502185">
        <w:rPr>
          <w:rFonts w:ascii="Times New Roman" w:hAnsi="Times New Roman"/>
          <w:szCs w:val="24"/>
        </w:rPr>
        <w:t xml:space="preserve">cisplatina, </w:t>
      </w:r>
      <w:proofErr w:type="spellStart"/>
      <w:r w:rsidRPr="00502185">
        <w:rPr>
          <w:rFonts w:ascii="Times New Roman" w:hAnsi="Times New Roman"/>
          <w:szCs w:val="24"/>
        </w:rPr>
        <w:t>carboplatina</w:t>
      </w:r>
      <w:proofErr w:type="spellEnd"/>
      <w:r w:rsidRPr="00502185">
        <w:rPr>
          <w:rFonts w:ascii="Times New Roman" w:hAnsi="Times New Roman"/>
          <w:szCs w:val="24"/>
        </w:rPr>
        <w:t xml:space="preserve"> e </w:t>
      </w:r>
      <w:proofErr w:type="spellStart"/>
      <w:r w:rsidRPr="00502185">
        <w:rPr>
          <w:rFonts w:ascii="Times New Roman" w:hAnsi="Times New Roman"/>
          <w:szCs w:val="24"/>
        </w:rPr>
        <w:t>oxaliplatina</w:t>
      </w:r>
      <w:proofErr w:type="spellEnd"/>
      <w:r w:rsidRPr="00502185">
        <w:rPr>
          <w:rFonts w:ascii="Times New Roman" w:hAnsi="Times New Roman"/>
          <w:szCs w:val="24"/>
        </w:rPr>
        <w:t xml:space="preserve">, são usados para tratar neoplasias. Não são agentes </w:t>
      </w:r>
      <w:proofErr w:type="spellStart"/>
      <w:r w:rsidRPr="00502185">
        <w:rPr>
          <w:rFonts w:ascii="Times New Roman" w:hAnsi="Times New Roman"/>
          <w:szCs w:val="24"/>
        </w:rPr>
        <w:t>alquilantes</w:t>
      </w:r>
      <w:proofErr w:type="spellEnd"/>
      <w:r w:rsidRPr="00502185">
        <w:rPr>
          <w:rFonts w:ascii="Times New Roman" w:hAnsi="Times New Roman"/>
          <w:szCs w:val="24"/>
        </w:rPr>
        <w:t xml:space="preserve"> clássicos por se tratarem de compostos organometálicos que formam ligações covalentes com o DNA. Ainda que o mecanismo preciso de ação dos complexos de platina não tenha sido elucidado completamente, sabe-se que eles matam as células tumorais em todas as fases do ciclo celular através de ligações cruzadas com os filamentos de DNA, cujo principal ligante é o N7 da guanina.</w:t>
      </w:r>
    </w:p>
    <w:p w14:paraId="1153751B" w14:textId="77777777" w:rsidR="00D432BB" w:rsidRPr="002636E5" w:rsidRDefault="00D432BB" w:rsidP="00D432BB">
      <w:pPr>
        <w:ind w:firstLine="1134"/>
        <w:jc w:val="both"/>
        <w:rPr>
          <w:rFonts w:ascii="Times New Roman" w:hAnsi="Times New Roman"/>
          <w:szCs w:val="24"/>
        </w:rPr>
      </w:pPr>
      <w:r w:rsidRPr="00502185">
        <w:rPr>
          <w:rFonts w:ascii="Times New Roman" w:hAnsi="Times New Roman"/>
          <w:szCs w:val="24"/>
        </w:rPr>
        <w:t xml:space="preserve">A </w:t>
      </w:r>
      <w:proofErr w:type="spellStart"/>
      <w:r w:rsidRPr="00502185">
        <w:rPr>
          <w:rFonts w:ascii="Times New Roman" w:hAnsi="Times New Roman"/>
          <w:szCs w:val="24"/>
        </w:rPr>
        <w:t>carboplatina</w:t>
      </w:r>
      <w:proofErr w:type="spellEnd"/>
      <w:r w:rsidRPr="00502185">
        <w:rPr>
          <w:rFonts w:ascii="Times New Roman" w:hAnsi="Times New Roman"/>
          <w:szCs w:val="24"/>
        </w:rPr>
        <w:t xml:space="preserve"> é um fármaco de segunda geração de amplo espectro contra tumores sólidos. Se comparada à cisplatina, observa-se toxicidade renal e gastrintestinal bem menor </w:t>
      </w:r>
      <w:r w:rsidRPr="002636E5">
        <w:rPr>
          <w:rFonts w:ascii="Times New Roman" w:hAnsi="Times New Roman"/>
          <w:szCs w:val="24"/>
        </w:rPr>
        <w:t xml:space="preserve">que sua sucessora e com farmacocinética, atividade citotóxica, mecanismo de resistência e farmacologia clínica idênticos. A toxicidade responsável por limitar a dose é a que causa </w:t>
      </w:r>
      <w:proofErr w:type="spellStart"/>
      <w:r w:rsidRPr="002636E5">
        <w:rPr>
          <w:rFonts w:ascii="Times New Roman" w:hAnsi="Times New Roman"/>
          <w:szCs w:val="24"/>
        </w:rPr>
        <w:t>mielossupressão</w:t>
      </w:r>
      <w:proofErr w:type="spellEnd"/>
      <w:r w:rsidRPr="002636E5">
        <w:rPr>
          <w:rFonts w:ascii="Times New Roman" w:hAnsi="Times New Roman"/>
          <w:szCs w:val="24"/>
        </w:rPr>
        <w:t xml:space="preserve">. Por não necessitar de hidratação intravenosa durante a quimioterapia, sua administração é mais fácil (CHU, SARTORELLI, 2014; CHABNER </w:t>
      </w:r>
      <w:r w:rsidRPr="002636E5">
        <w:rPr>
          <w:rFonts w:ascii="Times New Roman" w:hAnsi="Times New Roman"/>
          <w:i/>
          <w:szCs w:val="24"/>
        </w:rPr>
        <w:t>et al.,</w:t>
      </w:r>
      <w:r w:rsidRPr="002636E5">
        <w:rPr>
          <w:rFonts w:ascii="Times New Roman" w:hAnsi="Times New Roman"/>
          <w:szCs w:val="24"/>
        </w:rPr>
        <w:t xml:space="preserve"> 2014).</w:t>
      </w:r>
    </w:p>
    <w:p w14:paraId="49C0527E" w14:textId="77777777" w:rsidR="00D432BB" w:rsidRPr="00502185" w:rsidRDefault="00D432BB" w:rsidP="00D432BB">
      <w:pPr>
        <w:ind w:firstLine="1134"/>
        <w:jc w:val="both"/>
        <w:rPr>
          <w:rFonts w:ascii="Times New Roman" w:hAnsi="Times New Roman"/>
          <w:szCs w:val="24"/>
        </w:rPr>
      </w:pPr>
      <w:r w:rsidRPr="00502185">
        <w:rPr>
          <w:rFonts w:ascii="Times New Roman" w:hAnsi="Times New Roman"/>
          <w:szCs w:val="24"/>
        </w:rPr>
        <w:lastRenderedPageBreak/>
        <w:t>Durante a Primeira Guerra Mundial, observaram-se os efeitos tóxicos das mostardas nitrogenadas. O gás mostarda é um poderoso vesicante, causador de queimaduras na pele, olhos, pulmões e mucosa, além de aplasia medular e ulceração do trato gastrintestinal quando há exposição</w:t>
      </w:r>
      <w:r w:rsidRPr="002636E5">
        <w:rPr>
          <w:rFonts w:ascii="Times New Roman" w:hAnsi="Times New Roman"/>
          <w:szCs w:val="24"/>
        </w:rPr>
        <w:t xml:space="preserve"> maciça. </w:t>
      </w:r>
      <w:r w:rsidRPr="008F48E5">
        <w:rPr>
          <w:rFonts w:ascii="Times New Roman" w:hAnsi="Times New Roman"/>
          <w:szCs w:val="24"/>
        </w:rPr>
        <w:t>A</w:t>
      </w:r>
      <w:r w:rsidRPr="002636E5">
        <w:rPr>
          <w:rFonts w:ascii="Times New Roman" w:hAnsi="Times New Roman"/>
          <w:szCs w:val="24"/>
        </w:rPr>
        <w:t xml:space="preserve"> ciclofosfamida é o agente mais utilizado atualmente dessa classe. As mostardas nitrogen</w:t>
      </w:r>
      <w:r w:rsidRPr="00502185">
        <w:rPr>
          <w:rFonts w:ascii="Times New Roman" w:hAnsi="Times New Roman"/>
          <w:szCs w:val="24"/>
        </w:rPr>
        <w:t xml:space="preserve">adas são seletivas para células tumorais, em parte, porque não conseguem degradar os intermediários pela aldeído </w:t>
      </w:r>
      <w:proofErr w:type="spellStart"/>
      <w:r w:rsidRPr="00502185">
        <w:rPr>
          <w:rFonts w:ascii="Times New Roman" w:hAnsi="Times New Roman"/>
          <w:szCs w:val="24"/>
        </w:rPr>
        <w:t>desidrogenase</w:t>
      </w:r>
      <w:proofErr w:type="spellEnd"/>
      <w:r w:rsidRPr="00502185">
        <w:rPr>
          <w:rFonts w:ascii="Times New Roman" w:hAnsi="Times New Roman"/>
          <w:szCs w:val="24"/>
        </w:rPr>
        <w:t xml:space="preserve">, </w:t>
      </w:r>
      <w:proofErr w:type="spellStart"/>
      <w:r w:rsidRPr="00502185">
        <w:rPr>
          <w:rFonts w:ascii="Times New Roman" w:hAnsi="Times New Roman"/>
          <w:szCs w:val="24"/>
        </w:rPr>
        <w:t>glutationa</w:t>
      </w:r>
      <w:proofErr w:type="spellEnd"/>
      <w:r w:rsidRPr="00502185">
        <w:rPr>
          <w:rFonts w:ascii="Times New Roman" w:hAnsi="Times New Roman"/>
          <w:szCs w:val="24"/>
        </w:rPr>
        <w:t xml:space="preserve"> </w:t>
      </w:r>
      <w:proofErr w:type="spellStart"/>
      <w:r w:rsidRPr="00502185">
        <w:rPr>
          <w:rFonts w:ascii="Times New Roman" w:hAnsi="Times New Roman"/>
          <w:szCs w:val="24"/>
        </w:rPr>
        <w:t>transferase</w:t>
      </w:r>
      <w:proofErr w:type="spellEnd"/>
      <w:r w:rsidRPr="00502185">
        <w:rPr>
          <w:rFonts w:ascii="Times New Roman" w:hAnsi="Times New Roman"/>
          <w:szCs w:val="24"/>
        </w:rPr>
        <w:t xml:space="preserve"> ou outras vias.</w:t>
      </w:r>
    </w:p>
    <w:p w14:paraId="722982C3" w14:textId="77777777" w:rsidR="00D432BB" w:rsidRPr="002636E5" w:rsidRDefault="00D432BB" w:rsidP="00D432BB">
      <w:pPr>
        <w:ind w:firstLine="1134"/>
        <w:jc w:val="both"/>
        <w:rPr>
          <w:rFonts w:ascii="Times New Roman" w:hAnsi="Times New Roman"/>
          <w:szCs w:val="24"/>
        </w:rPr>
      </w:pPr>
      <w:r w:rsidRPr="00502185">
        <w:rPr>
          <w:rFonts w:ascii="Times New Roman" w:hAnsi="Times New Roman"/>
          <w:szCs w:val="24"/>
        </w:rPr>
        <w:t xml:space="preserve">A </w:t>
      </w:r>
      <w:proofErr w:type="spellStart"/>
      <w:r w:rsidRPr="00502185">
        <w:rPr>
          <w:rFonts w:ascii="Times New Roman" w:hAnsi="Times New Roman"/>
          <w:szCs w:val="24"/>
        </w:rPr>
        <w:t>ifosfamida</w:t>
      </w:r>
      <w:proofErr w:type="spellEnd"/>
      <w:r w:rsidRPr="00502185">
        <w:rPr>
          <w:rFonts w:ascii="Times New Roman" w:hAnsi="Times New Roman"/>
          <w:szCs w:val="24"/>
        </w:rPr>
        <w:t xml:space="preserve"> é uma </w:t>
      </w:r>
      <w:proofErr w:type="spellStart"/>
      <w:r w:rsidRPr="00502185">
        <w:rPr>
          <w:rFonts w:ascii="Times New Roman" w:hAnsi="Times New Roman"/>
          <w:szCs w:val="24"/>
        </w:rPr>
        <w:t>oxazafosforina</w:t>
      </w:r>
      <w:proofErr w:type="spellEnd"/>
      <w:r w:rsidRPr="00502185">
        <w:rPr>
          <w:rFonts w:ascii="Times New Roman" w:hAnsi="Times New Roman"/>
          <w:szCs w:val="24"/>
        </w:rPr>
        <w:t xml:space="preserve"> ativada no fígado pela CYP3A4 que possui maior </w:t>
      </w:r>
      <w:proofErr w:type="spellStart"/>
      <w:r w:rsidRPr="00502185">
        <w:rPr>
          <w:rFonts w:ascii="Times New Roman" w:hAnsi="Times New Roman"/>
          <w:szCs w:val="24"/>
        </w:rPr>
        <w:t>neurotoxicidade</w:t>
      </w:r>
      <w:proofErr w:type="spellEnd"/>
      <w:r w:rsidRPr="00502185">
        <w:rPr>
          <w:rFonts w:ascii="Times New Roman" w:hAnsi="Times New Roman"/>
          <w:szCs w:val="24"/>
        </w:rPr>
        <w:t xml:space="preserve"> que a </w:t>
      </w:r>
      <w:proofErr w:type="spellStart"/>
      <w:r w:rsidRPr="00502185">
        <w:rPr>
          <w:rFonts w:ascii="Times New Roman" w:hAnsi="Times New Roman"/>
          <w:szCs w:val="24"/>
        </w:rPr>
        <w:t>ciclosfamida</w:t>
      </w:r>
      <w:proofErr w:type="spellEnd"/>
      <w:r w:rsidRPr="00502185">
        <w:rPr>
          <w:rFonts w:ascii="Times New Roman" w:hAnsi="Times New Roman"/>
          <w:szCs w:val="24"/>
        </w:rPr>
        <w:t xml:space="preserve">. São necessárias doses sempre mais altas de </w:t>
      </w:r>
      <w:proofErr w:type="spellStart"/>
      <w:r w:rsidRPr="00502185">
        <w:rPr>
          <w:rFonts w:ascii="Times New Roman" w:hAnsi="Times New Roman"/>
          <w:szCs w:val="24"/>
        </w:rPr>
        <w:t>ifosfamida</w:t>
      </w:r>
      <w:proofErr w:type="spellEnd"/>
      <w:r w:rsidRPr="00502185">
        <w:rPr>
          <w:rFonts w:ascii="Times New Roman" w:hAnsi="Times New Roman"/>
          <w:szCs w:val="24"/>
        </w:rPr>
        <w:t xml:space="preserve"> que ciclofosfamida provavelmente por causa de sua ativação mais lenta com produção de mais m</w:t>
      </w:r>
      <w:r w:rsidRPr="002636E5">
        <w:rPr>
          <w:rFonts w:ascii="Times New Roman" w:hAnsi="Times New Roman"/>
          <w:szCs w:val="24"/>
        </w:rPr>
        <w:t>etabólitos tóxicos (</w:t>
      </w:r>
      <w:proofErr w:type="spellStart"/>
      <w:r w:rsidRPr="002636E5">
        <w:rPr>
          <w:rFonts w:ascii="Times New Roman" w:hAnsi="Times New Roman"/>
          <w:szCs w:val="24"/>
        </w:rPr>
        <w:t>desclorados</w:t>
      </w:r>
      <w:proofErr w:type="spellEnd"/>
      <w:r w:rsidRPr="002636E5">
        <w:rPr>
          <w:rFonts w:ascii="Times New Roman" w:hAnsi="Times New Roman"/>
          <w:szCs w:val="24"/>
        </w:rPr>
        <w:t xml:space="preserve"> e </w:t>
      </w:r>
      <w:proofErr w:type="spellStart"/>
      <w:r w:rsidRPr="002636E5">
        <w:rPr>
          <w:rFonts w:ascii="Times New Roman" w:hAnsi="Times New Roman"/>
          <w:szCs w:val="24"/>
        </w:rPr>
        <w:t>cloroacetaldeído</w:t>
      </w:r>
      <w:proofErr w:type="spellEnd"/>
      <w:r w:rsidRPr="002636E5">
        <w:rPr>
          <w:rFonts w:ascii="Times New Roman" w:hAnsi="Times New Roman"/>
          <w:szCs w:val="24"/>
        </w:rPr>
        <w:t xml:space="preserve">). </w:t>
      </w:r>
      <w:r w:rsidRPr="00502185">
        <w:rPr>
          <w:rFonts w:ascii="Times New Roman" w:hAnsi="Times New Roman"/>
          <w:szCs w:val="24"/>
        </w:rPr>
        <w:t xml:space="preserve">A </w:t>
      </w:r>
      <w:proofErr w:type="spellStart"/>
      <w:r w:rsidRPr="00502185">
        <w:rPr>
          <w:rFonts w:ascii="Times New Roman" w:hAnsi="Times New Roman"/>
          <w:szCs w:val="24"/>
        </w:rPr>
        <w:t>ifosfamida</w:t>
      </w:r>
      <w:proofErr w:type="spellEnd"/>
      <w:r w:rsidRPr="00502185">
        <w:rPr>
          <w:rFonts w:ascii="Times New Roman" w:hAnsi="Times New Roman"/>
          <w:szCs w:val="24"/>
        </w:rPr>
        <w:t xml:space="preserve"> teve seu</w:t>
      </w:r>
      <w:r w:rsidRPr="002636E5">
        <w:rPr>
          <w:rFonts w:ascii="Times New Roman" w:hAnsi="Times New Roman"/>
          <w:szCs w:val="24"/>
        </w:rPr>
        <w:t xml:space="preserve"> uso limitado a partir da década de 1970 pela ocorrência de toxicidade grave no trato urinário e SNC, mas com hidratação adequada, há redução da </w:t>
      </w:r>
      <w:r>
        <w:rPr>
          <w:rFonts w:ascii="Times New Roman" w:hAnsi="Times New Roman"/>
          <w:szCs w:val="24"/>
        </w:rPr>
        <w:t xml:space="preserve">sua toxicidade vesical </w:t>
      </w:r>
      <w:r w:rsidRPr="002636E5">
        <w:rPr>
          <w:rFonts w:ascii="Times New Roman" w:hAnsi="Times New Roman"/>
          <w:szCs w:val="24"/>
        </w:rPr>
        <w:t xml:space="preserve">(CHABNER </w:t>
      </w:r>
      <w:r w:rsidRPr="002636E5">
        <w:rPr>
          <w:rFonts w:ascii="Times New Roman" w:hAnsi="Times New Roman"/>
          <w:i/>
          <w:szCs w:val="24"/>
        </w:rPr>
        <w:t>et al.,</w:t>
      </w:r>
      <w:r w:rsidRPr="002636E5">
        <w:rPr>
          <w:rFonts w:ascii="Times New Roman" w:hAnsi="Times New Roman"/>
          <w:szCs w:val="24"/>
        </w:rPr>
        <w:t xml:space="preserve"> 2014).</w:t>
      </w:r>
    </w:p>
    <w:p w14:paraId="3D8A6E9F" w14:textId="77777777" w:rsidR="00D432BB" w:rsidRPr="002636E5" w:rsidRDefault="00D432BB" w:rsidP="00D432BB">
      <w:pPr>
        <w:jc w:val="both"/>
        <w:rPr>
          <w:rFonts w:ascii="Times New Roman" w:hAnsi="Times New Roman"/>
          <w:szCs w:val="24"/>
        </w:rPr>
      </w:pPr>
    </w:p>
    <w:p w14:paraId="02C2A64D" w14:textId="77777777" w:rsidR="00D432BB" w:rsidRPr="00A7544B" w:rsidRDefault="00A7544B" w:rsidP="00D432BB">
      <w:pPr>
        <w:jc w:val="both"/>
        <w:rPr>
          <w:rFonts w:ascii="Times New Roman" w:hAnsi="Times New Roman"/>
          <w:b/>
          <w:szCs w:val="24"/>
        </w:rPr>
      </w:pPr>
      <w:r w:rsidRPr="00A7544B">
        <w:rPr>
          <w:rFonts w:ascii="Times New Roman" w:hAnsi="Times New Roman"/>
          <w:b/>
          <w:i/>
          <w:szCs w:val="24"/>
        </w:rPr>
        <w:t>2.2.2</w:t>
      </w:r>
      <w:r w:rsidR="00D432BB" w:rsidRPr="00A7544B">
        <w:rPr>
          <w:rFonts w:ascii="Times New Roman" w:hAnsi="Times New Roman"/>
          <w:b/>
          <w:i/>
          <w:szCs w:val="24"/>
        </w:rPr>
        <w:t xml:space="preserve"> Fármacos </w:t>
      </w:r>
      <w:proofErr w:type="spellStart"/>
      <w:r w:rsidR="00D432BB" w:rsidRPr="00A7544B">
        <w:rPr>
          <w:rFonts w:ascii="Times New Roman" w:hAnsi="Times New Roman"/>
          <w:b/>
          <w:i/>
          <w:szCs w:val="24"/>
        </w:rPr>
        <w:t>Antimetabólitos</w:t>
      </w:r>
      <w:proofErr w:type="spellEnd"/>
    </w:p>
    <w:p w14:paraId="007297F7" w14:textId="77777777" w:rsidR="00D432BB" w:rsidRPr="002636E5" w:rsidRDefault="00D432BB" w:rsidP="00D432BB">
      <w:pPr>
        <w:jc w:val="both"/>
        <w:rPr>
          <w:rFonts w:ascii="Times New Roman" w:hAnsi="Times New Roman"/>
          <w:szCs w:val="24"/>
        </w:rPr>
      </w:pPr>
    </w:p>
    <w:p w14:paraId="473C96DB"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Muitos fármacos dessa classe foram sintetizados e planejados racionalmente com base no conhecimento de processos celulares fundamentais envolvidos na biossíntese do DNA. As diferenças entre as células cancerosas e normais tornam as primeiras mais sensíveis aos </w:t>
      </w:r>
      <w:proofErr w:type="spellStart"/>
      <w:r w:rsidRPr="002636E5">
        <w:rPr>
          <w:rFonts w:ascii="Times New Roman" w:hAnsi="Times New Roman"/>
          <w:szCs w:val="24"/>
        </w:rPr>
        <w:t>antimetabólitos</w:t>
      </w:r>
      <w:proofErr w:type="spellEnd"/>
      <w:r w:rsidRPr="002636E5">
        <w:rPr>
          <w:rFonts w:ascii="Times New Roman" w:hAnsi="Times New Roman"/>
          <w:szCs w:val="24"/>
        </w:rPr>
        <w:t>. O ácido fólico é convertido a tetra-</w:t>
      </w:r>
      <w:proofErr w:type="spellStart"/>
      <w:r w:rsidRPr="002636E5">
        <w:rPr>
          <w:rFonts w:ascii="Times New Roman" w:hAnsi="Times New Roman"/>
          <w:szCs w:val="24"/>
        </w:rPr>
        <w:t>hidrofolato</w:t>
      </w:r>
      <w:proofErr w:type="spellEnd"/>
      <w:r w:rsidRPr="002636E5">
        <w:rPr>
          <w:rFonts w:ascii="Times New Roman" w:hAnsi="Times New Roman"/>
          <w:szCs w:val="24"/>
        </w:rPr>
        <w:t xml:space="preserve"> (FH</w:t>
      </w:r>
      <w:r w:rsidRPr="002636E5">
        <w:rPr>
          <w:rFonts w:ascii="Times New Roman" w:hAnsi="Times New Roman"/>
          <w:szCs w:val="24"/>
          <w:vertAlign w:val="subscript"/>
        </w:rPr>
        <w:t>4</w:t>
      </w:r>
      <w:r w:rsidRPr="002636E5">
        <w:rPr>
          <w:rFonts w:ascii="Times New Roman" w:hAnsi="Times New Roman"/>
          <w:szCs w:val="24"/>
        </w:rPr>
        <w:t xml:space="preserve">) pela enzima </w:t>
      </w:r>
      <w:proofErr w:type="spellStart"/>
      <w:r w:rsidRPr="002636E5">
        <w:rPr>
          <w:rFonts w:ascii="Times New Roman" w:hAnsi="Times New Roman"/>
          <w:szCs w:val="24"/>
        </w:rPr>
        <w:t>diidrofolato</w:t>
      </w:r>
      <w:proofErr w:type="spellEnd"/>
      <w:r w:rsidRPr="002636E5">
        <w:rPr>
          <w:rFonts w:ascii="Times New Roman" w:hAnsi="Times New Roman"/>
          <w:szCs w:val="24"/>
        </w:rPr>
        <w:t xml:space="preserve"> </w:t>
      </w:r>
      <w:proofErr w:type="spellStart"/>
      <w:r w:rsidRPr="002636E5">
        <w:rPr>
          <w:rFonts w:ascii="Times New Roman" w:hAnsi="Times New Roman"/>
          <w:szCs w:val="24"/>
        </w:rPr>
        <w:t>redutase</w:t>
      </w:r>
      <w:proofErr w:type="spellEnd"/>
      <w:r w:rsidRPr="002636E5">
        <w:rPr>
          <w:rFonts w:ascii="Times New Roman" w:hAnsi="Times New Roman"/>
          <w:szCs w:val="24"/>
        </w:rPr>
        <w:t xml:space="preserve"> (</w:t>
      </w:r>
      <w:proofErr w:type="spellStart"/>
      <w:r w:rsidRPr="002636E5">
        <w:rPr>
          <w:rFonts w:ascii="Times New Roman" w:hAnsi="Times New Roman"/>
          <w:szCs w:val="24"/>
        </w:rPr>
        <w:t>DHFR</w:t>
      </w:r>
      <w:proofErr w:type="spellEnd"/>
      <w:r w:rsidRPr="002636E5">
        <w:rPr>
          <w:rFonts w:ascii="Times New Roman" w:hAnsi="Times New Roman"/>
          <w:szCs w:val="24"/>
        </w:rPr>
        <w:t>). O FH</w:t>
      </w:r>
      <w:r w:rsidRPr="002636E5">
        <w:rPr>
          <w:rFonts w:ascii="Times New Roman" w:hAnsi="Times New Roman"/>
          <w:szCs w:val="24"/>
          <w:vertAlign w:val="subscript"/>
        </w:rPr>
        <w:t>4</w:t>
      </w:r>
      <w:r w:rsidRPr="002636E5">
        <w:rPr>
          <w:rFonts w:ascii="Times New Roman" w:hAnsi="Times New Roman"/>
          <w:szCs w:val="24"/>
        </w:rPr>
        <w:t xml:space="preserve"> é uma molécula fornecedora de grupos metila para a síntese de precursores de DNA. Quando se interfere no metabolismo da FH</w:t>
      </w:r>
      <w:r w:rsidRPr="002636E5">
        <w:rPr>
          <w:rFonts w:ascii="Times New Roman" w:hAnsi="Times New Roman"/>
          <w:szCs w:val="24"/>
          <w:vertAlign w:val="subscript"/>
        </w:rPr>
        <w:t>4</w:t>
      </w:r>
      <w:r w:rsidRPr="002636E5">
        <w:rPr>
          <w:rFonts w:ascii="Times New Roman" w:hAnsi="Times New Roman"/>
          <w:szCs w:val="24"/>
        </w:rPr>
        <w:t xml:space="preserve">, reduz-se a capacidade que a célula tem de transferir um carbono e as reações de </w:t>
      </w:r>
      <w:proofErr w:type="spellStart"/>
      <w:r w:rsidRPr="002636E5">
        <w:rPr>
          <w:rFonts w:ascii="Times New Roman" w:hAnsi="Times New Roman"/>
          <w:szCs w:val="24"/>
        </w:rPr>
        <w:t>metilação</w:t>
      </w:r>
      <w:proofErr w:type="spellEnd"/>
      <w:r w:rsidRPr="002636E5">
        <w:rPr>
          <w:rFonts w:ascii="Times New Roman" w:hAnsi="Times New Roman"/>
          <w:szCs w:val="24"/>
        </w:rPr>
        <w:t xml:space="preserve"> na síntese de precursores de DNA, como </w:t>
      </w:r>
      <w:proofErr w:type="spellStart"/>
      <w:r w:rsidRPr="002636E5">
        <w:rPr>
          <w:rFonts w:ascii="Times New Roman" w:hAnsi="Times New Roman"/>
          <w:szCs w:val="24"/>
        </w:rPr>
        <w:t>timidilato</w:t>
      </w:r>
      <w:proofErr w:type="spellEnd"/>
      <w:r w:rsidRPr="002636E5">
        <w:rPr>
          <w:rFonts w:ascii="Times New Roman" w:hAnsi="Times New Roman"/>
          <w:szCs w:val="24"/>
        </w:rPr>
        <w:t xml:space="preserve"> </w:t>
      </w:r>
      <w:proofErr w:type="spellStart"/>
      <w:r w:rsidRPr="002636E5">
        <w:rPr>
          <w:rFonts w:ascii="Times New Roman" w:hAnsi="Times New Roman"/>
          <w:szCs w:val="24"/>
        </w:rPr>
        <w:t>monofosfato</w:t>
      </w:r>
      <w:proofErr w:type="spellEnd"/>
      <w:r w:rsidRPr="002636E5">
        <w:rPr>
          <w:rFonts w:ascii="Times New Roman" w:hAnsi="Times New Roman"/>
          <w:szCs w:val="24"/>
        </w:rPr>
        <w:t xml:space="preserve"> e </w:t>
      </w:r>
      <w:proofErr w:type="spellStart"/>
      <w:r w:rsidRPr="002636E5">
        <w:rPr>
          <w:rFonts w:ascii="Times New Roman" w:hAnsi="Times New Roman"/>
          <w:szCs w:val="24"/>
        </w:rPr>
        <w:t>ribonucleotídeos</w:t>
      </w:r>
      <w:proofErr w:type="spellEnd"/>
      <w:r w:rsidRPr="002636E5">
        <w:rPr>
          <w:rFonts w:ascii="Times New Roman" w:hAnsi="Times New Roman"/>
          <w:szCs w:val="24"/>
        </w:rPr>
        <w:t xml:space="preserve"> de purinas (CHU, SARTORELLI, 2014; CHABNER </w:t>
      </w:r>
      <w:r w:rsidRPr="002636E5">
        <w:rPr>
          <w:rFonts w:ascii="Times New Roman" w:hAnsi="Times New Roman"/>
          <w:i/>
          <w:szCs w:val="24"/>
        </w:rPr>
        <w:t>et al.</w:t>
      </w:r>
      <w:r w:rsidRPr="002636E5">
        <w:rPr>
          <w:rFonts w:ascii="Times New Roman" w:hAnsi="Times New Roman"/>
          <w:szCs w:val="24"/>
        </w:rPr>
        <w:t>, 2014).</w:t>
      </w:r>
    </w:p>
    <w:p w14:paraId="7A741BE7" w14:textId="77777777" w:rsidR="00D432BB" w:rsidRDefault="00D432BB" w:rsidP="00D432BB">
      <w:pPr>
        <w:ind w:firstLine="1134"/>
        <w:jc w:val="both"/>
        <w:rPr>
          <w:rFonts w:ascii="Times New Roman" w:hAnsi="Times New Roman"/>
          <w:szCs w:val="24"/>
        </w:rPr>
      </w:pPr>
      <w:r w:rsidRPr="002636E5">
        <w:rPr>
          <w:rFonts w:ascii="Times New Roman" w:hAnsi="Times New Roman"/>
          <w:szCs w:val="24"/>
        </w:rPr>
        <w:t xml:space="preserve">Agentes </w:t>
      </w:r>
      <w:proofErr w:type="spellStart"/>
      <w:r w:rsidRPr="002636E5">
        <w:rPr>
          <w:rFonts w:ascii="Times New Roman" w:hAnsi="Times New Roman"/>
          <w:szCs w:val="24"/>
        </w:rPr>
        <w:t>antimetabólitos</w:t>
      </w:r>
      <w:proofErr w:type="spellEnd"/>
      <w:r w:rsidRPr="002636E5">
        <w:rPr>
          <w:rFonts w:ascii="Times New Roman" w:hAnsi="Times New Roman"/>
          <w:szCs w:val="24"/>
        </w:rPr>
        <w:t xml:space="preserve"> bloqueiam a síntese de DNA e são restritos a fase S. Os </w:t>
      </w:r>
      <w:proofErr w:type="spellStart"/>
      <w:r w:rsidRPr="002636E5">
        <w:rPr>
          <w:rFonts w:ascii="Times New Roman" w:hAnsi="Times New Roman"/>
          <w:szCs w:val="24"/>
        </w:rPr>
        <w:t>antimetabólitos</w:t>
      </w:r>
      <w:proofErr w:type="spellEnd"/>
      <w:r w:rsidRPr="002636E5">
        <w:rPr>
          <w:rFonts w:ascii="Times New Roman" w:hAnsi="Times New Roman"/>
          <w:szCs w:val="24"/>
        </w:rPr>
        <w:t xml:space="preserve"> podem ser: análogos do ácido fólico ou </w:t>
      </w:r>
      <w:proofErr w:type="spellStart"/>
      <w:r w:rsidRPr="002636E5">
        <w:rPr>
          <w:rFonts w:ascii="Times New Roman" w:hAnsi="Times New Roman"/>
          <w:szCs w:val="24"/>
        </w:rPr>
        <w:t>antifolatos</w:t>
      </w:r>
      <w:proofErr w:type="spellEnd"/>
      <w:r w:rsidRPr="002636E5">
        <w:rPr>
          <w:rFonts w:ascii="Times New Roman" w:hAnsi="Times New Roman"/>
          <w:szCs w:val="24"/>
        </w:rPr>
        <w:t xml:space="preserve"> (</w:t>
      </w:r>
      <w:proofErr w:type="spellStart"/>
      <w:r w:rsidRPr="002636E5">
        <w:rPr>
          <w:rFonts w:ascii="Times New Roman" w:hAnsi="Times New Roman"/>
          <w:szCs w:val="24"/>
        </w:rPr>
        <w:t>metotrexato</w:t>
      </w:r>
      <w:proofErr w:type="spellEnd"/>
      <w:r w:rsidRPr="002636E5">
        <w:rPr>
          <w:rFonts w:ascii="Times New Roman" w:hAnsi="Times New Roman"/>
          <w:szCs w:val="24"/>
        </w:rPr>
        <w:t xml:space="preserve">, </w:t>
      </w:r>
      <w:proofErr w:type="spellStart"/>
      <w:r w:rsidRPr="002636E5">
        <w:rPr>
          <w:rFonts w:ascii="Times New Roman" w:hAnsi="Times New Roman"/>
          <w:szCs w:val="24"/>
        </w:rPr>
        <w:t>pralatrexato</w:t>
      </w:r>
      <w:proofErr w:type="spellEnd"/>
      <w:r w:rsidRPr="002636E5">
        <w:rPr>
          <w:rFonts w:ascii="Times New Roman" w:hAnsi="Times New Roman"/>
          <w:szCs w:val="24"/>
        </w:rPr>
        <w:t xml:space="preserve"> e </w:t>
      </w:r>
      <w:proofErr w:type="spellStart"/>
      <w:r w:rsidRPr="002636E5">
        <w:rPr>
          <w:rFonts w:ascii="Times New Roman" w:hAnsi="Times New Roman"/>
          <w:szCs w:val="24"/>
        </w:rPr>
        <w:t>pemetrexede</w:t>
      </w:r>
      <w:proofErr w:type="spellEnd"/>
      <w:r w:rsidRPr="002636E5">
        <w:rPr>
          <w:rFonts w:ascii="Times New Roman" w:hAnsi="Times New Roman"/>
          <w:szCs w:val="24"/>
        </w:rPr>
        <w:t>), análogo das pirimidinas (</w:t>
      </w:r>
      <w:proofErr w:type="spellStart"/>
      <w:r w:rsidRPr="002636E5">
        <w:rPr>
          <w:rFonts w:ascii="Times New Roman" w:hAnsi="Times New Roman"/>
          <w:szCs w:val="24"/>
        </w:rPr>
        <w:t>capecitabina</w:t>
      </w:r>
      <w:proofErr w:type="spellEnd"/>
      <w:r w:rsidRPr="002636E5">
        <w:rPr>
          <w:rFonts w:ascii="Times New Roman" w:hAnsi="Times New Roman"/>
          <w:szCs w:val="24"/>
        </w:rPr>
        <w:t xml:space="preserve">, 5-fluorouracila, </w:t>
      </w:r>
      <w:proofErr w:type="spellStart"/>
      <w:r w:rsidRPr="002636E5">
        <w:rPr>
          <w:rFonts w:ascii="Times New Roman" w:hAnsi="Times New Roman"/>
          <w:szCs w:val="24"/>
        </w:rPr>
        <w:t>floxuridina</w:t>
      </w:r>
      <w:proofErr w:type="spellEnd"/>
      <w:r w:rsidRPr="002636E5">
        <w:rPr>
          <w:rFonts w:ascii="Times New Roman" w:hAnsi="Times New Roman"/>
          <w:szCs w:val="24"/>
        </w:rPr>
        <w:t xml:space="preserve">, </w:t>
      </w:r>
      <w:proofErr w:type="spellStart"/>
      <w:r w:rsidRPr="002636E5">
        <w:rPr>
          <w:rFonts w:ascii="Times New Roman" w:hAnsi="Times New Roman"/>
          <w:szCs w:val="24"/>
        </w:rPr>
        <w:t>citarabina</w:t>
      </w:r>
      <w:proofErr w:type="spellEnd"/>
      <w:r w:rsidRPr="002636E5">
        <w:rPr>
          <w:rFonts w:ascii="Times New Roman" w:hAnsi="Times New Roman"/>
          <w:szCs w:val="24"/>
        </w:rPr>
        <w:t xml:space="preserve">, 5-azacitidina, </w:t>
      </w:r>
      <w:proofErr w:type="spellStart"/>
      <w:r w:rsidRPr="002636E5">
        <w:rPr>
          <w:rFonts w:ascii="Times New Roman" w:hAnsi="Times New Roman"/>
          <w:szCs w:val="24"/>
        </w:rPr>
        <w:t>gencitabina</w:t>
      </w:r>
      <w:proofErr w:type="spellEnd"/>
      <w:r w:rsidRPr="002636E5">
        <w:rPr>
          <w:rFonts w:ascii="Times New Roman" w:hAnsi="Times New Roman"/>
          <w:szCs w:val="24"/>
        </w:rPr>
        <w:t xml:space="preserve"> e </w:t>
      </w:r>
      <w:proofErr w:type="spellStart"/>
      <w:r w:rsidRPr="002636E5">
        <w:rPr>
          <w:rFonts w:ascii="Times New Roman" w:hAnsi="Times New Roman"/>
          <w:szCs w:val="24"/>
        </w:rPr>
        <w:t>decitabina</w:t>
      </w:r>
      <w:proofErr w:type="spellEnd"/>
      <w:r w:rsidRPr="002636E5">
        <w:rPr>
          <w:rFonts w:ascii="Times New Roman" w:hAnsi="Times New Roman"/>
          <w:szCs w:val="24"/>
        </w:rPr>
        <w:t xml:space="preserve">) e análogos das purinas (6-mercaptopurina, tioguanina, </w:t>
      </w:r>
      <w:proofErr w:type="spellStart"/>
      <w:r w:rsidRPr="002636E5">
        <w:rPr>
          <w:rFonts w:ascii="Times New Roman" w:hAnsi="Times New Roman"/>
          <w:szCs w:val="24"/>
        </w:rPr>
        <w:t>pentostatina</w:t>
      </w:r>
      <w:proofErr w:type="spellEnd"/>
      <w:r w:rsidRPr="002636E5">
        <w:rPr>
          <w:rFonts w:ascii="Times New Roman" w:hAnsi="Times New Roman"/>
          <w:szCs w:val="24"/>
        </w:rPr>
        <w:t xml:space="preserve">, </w:t>
      </w:r>
      <w:proofErr w:type="spellStart"/>
      <w:r w:rsidRPr="002636E5">
        <w:rPr>
          <w:rFonts w:ascii="Times New Roman" w:hAnsi="Times New Roman"/>
          <w:szCs w:val="24"/>
        </w:rPr>
        <w:t>azatioprina</w:t>
      </w:r>
      <w:proofErr w:type="spellEnd"/>
      <w:r w:rsidRPr="002636E5">
        <w:rPr>
          <w:rFonts w:ascii="Times New Roman" w:hAnsi="Times New Roman"/>
          <w:szCs w:val="24"/>
        </w:rPr>
        <w:t xml:space="preserve"> fosfato de </w:t>
      </w:r>
      <w:proofErr w:type="spellStart"/>
      <w:r w:rsidRPr="002636E5">
        <w:rPr>
          <w:rFonts w:ascii="Times New Roman" w:hAnsi="Times New Roman"/>
          <w:szCs w:val="24"/>
        </w:rPr>
        <w:t>fludarabina</w:t>
      </w:r>
      <w:proofErr w:type="spellEnd"/>
      <w:r w:rsidRPr="002636E5">
        <w:rPr>
          <w:rFonts w:ascii="Times New Roman" w:hAnsi="Times New Roman"/>
          <w:szCs w:val="24"/>
        </w:rPr>
        <w:t xml:space="preserve"> e </w:t>
      </w:r>
      <w:proofErr w:type="spellStart"/>
      <w:r w:rsidRPr="002636E5">
        <w:rPr>
          <w:rFonts w:ascii="Times New Roman" w:hAnsi="Times New Roman"/>
          <w:szCs w:val="24"/>
        </w:rPr>
        <w:t>cladribina</w:t>
      </w:r>
      <w:proofErr w:type="spellEnd"/>
      <w:r w:rsidRPr="002636E5">
        <w:rPr>
          <w:rFonts w:ascii="Times New Roman" w:hAnsi="Times New Roman"/>
          <w:szCs w:val="24"/>
        </w:rPr>
        <w:t xml:space="preserve">) (ALMEIDA </w:t>
      </w:r>
      <w:r w:rsidRPr="002636E5">
        <w:rPr>
          <w:rFonts w:ascii="Times New Roman" w:hAnsi="Times New Roman"/>
          <w:i/>
          <w:szCs w:val="24"/>
        </w:rPr>
        <w:t>et al</w:t>
      </w:r>
      <w:r w:rsidRPr="002636E5">
        <w:rPr>
          <w:rFonts w:ascii="Times New Roman" w:hAnsi="Times New Roman"/>
          <w:szCs w:val="24"/>
        </w:rPr>
        <w:t xml:space="preserve">., 2005; CHU, SARTORELLI, 2014; CHABNER </w:t>
      </w:r>
      <w:r w:rsidRPr="002636E5">
        <w:rPr>
          <w:rFonts w:ascii="Times New Roman" w:hAnsi="Times New Roman"/>
          <w:i/>
          <w:szCs w:val="24"/>
        </w:rPr>
        <w:t>et al.</w:t>
      </w:r>
      <w:r w:rsidRPr="002636E5">
        <w:rPr>
          <w:rFonts w:ascii="Times New Roman" w:hAnsi="Times New Roman"/>
          <w:szCs w:val="24"/>
        </w:rPr>
        <w:t>, 2014).</w:t>
      </w:r>
    </w:p>
    <w:p w14:paraId="535F5D89" w14:textId="77777777" w:rsidR="00D432BB" w:rsidRPr="00F7313A" w:rsidRDefault="00D432BB" w:rsidP="00D432BB">
      <w:pPr>
        <w:jc w:val="both"/>
        <w:rPr>
          <w:rFonts w:ascii="Times New Roman" w:hAnsi="Times New Roman"/>
          <w:szCs w:val="24"/>
        </w:rPr>
      </w:pPr>
    </w:p>
    <w:p w14:paraId="0C942AE9" w14:textId="77777777" w:rsidR="00D432BB" w:rsidRPr="00F7313A" w:rsidRDefault="00A7544B" w:rsidP="00D432BB">
      <w:pPr>
        <w:jc w:val="both"/>
        <w:rPr>
          <w:rFonts w:ascii="Times New Roman" w:hAnsi="Times New Roman"/>
          <w:b/>
          <w:i/>
          <w:szCs w:val="24"/>
        </w:rPr>
      </w:pPr>
      <w:r w:rsidRPr="00F7313A">
        <w:rPr>
          <w:rFonts w:ascii="Times New Roman" w:hAnsi="Times New Roman"/>
          <w:b/>
          <w:i/>
          <w:szCs w:val="24"/>
        </w:rPr>
        <w:t>2.2.3</w:t>
      </w:r>
      <w:r w:rsidR="00D432BB" w:rsidRPr="00F7313A">
        <w:rPr>
          <w:rFonts w:ascii="Times New Roman" w:hAnsi="Times New Roman"/>
          <w:b/>
          <w:i/>
          <w:szCs w:val="24"/>
        </w:rPr>
        <w:t xml:space="preserve"> Produtos Naturais</w:t>
      </w:r>
    </w:p>
    <w:p w14:paraId="2B3EF3D4" w14:textId="77777777" w:rsidR="00D432BB" w:rsidRPr="00F7313A" w:rsidRDefault="00D432BB" w:rsidP="00D432BB">
      <w:pPr>
        <w:jc w:val="both"/>
        <w:rPr>
          <w:rFonts w:ascii="Times New Roman" w:hAnsi="Times New Roman"/>
          <w:szCs w:val="24"/>
        </w:rPr>
      </w:pPr>
    </w:p>
    <w:p w14:paraId="291CD4EC"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Os alcaloides da vinca foram os primeiros agentes clínicos utilizados no tratamento de câncer testicular, leucemias e linfomas porque seus extratos purificados, incluindo vincristina e vimblastina, obtiveram êxito no tratamento de leucemia </w:t>
      </w:r>
      <w:proofErr w:type="spellStart"/>
      <w:r w:rsidRPr="002636E5">
        <w:rPr>
          <w:rFonts w:ascii="Times New Roman" w:hAnsi="Times New Roman"/>
          <w:szCs w:val="24"/>
        </w:rPr>
        <w:t>linfocítica</w:t>
      </w:r>
      <w:proofErr w:type="spellEnd"/>
      <w:r w:rsidRPr="002636E5">
        <w:rPr>
          <w:rFonts w:ascii="Times New Roman" w:hAnsi="Times New Roman"/>
          <w:szCs w:val="24"/>
        </w:rPr>
        <w:t xml:space="preserve"> aguda em camundongos, produzindo regressão no tumor.</w:t>
      </w:r>
    </w:p>
    <w:p w14:paraId="52213175"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O mecanismo geral de ação dos alcaloides da vinca é o bloqueio da mitose. Eles ligam-se preferencialmente à </w:t>
      </w:r>
      <w:r w:rsidRPr="005078DC">
        <w:rPr>
          <w:rFonts w:ascii="Symbol" w:hAnsi="Symbol"/>
          <w:szCs w:val="24"/>
        </w:rPr>
        <w:t></w:t>
      </w:r>
      <w:r w:rsidRPr="002636E5">
        <w:rPr>
          <w:rFonts w:ascii="Times New Roman" w:hAnsi="Times New Roman"/>
          <w:szCs w:val="24"/>
        </w:rPr>
        <w:t>-</w:t>
      </w:r>
      <w:proofErr w:type="spellStart"/>
      <w:r w:rsidRPr="002636E5">
        <w:rPr>
          <w:rFonts w:ascii="Times New Roman" w:hAnsi="Times New Roman"/>
          <w:szCs w:val="24"/>
        </w:rPr>
        <w:t>tubulina</w:t>
      </w:r>
      <w:proofErr w:type="spellEnd"/>
      <w:r w:rsidRPr="002636E5">
        <w:rPr>
          <w:rFonts w:ascii="Times New Roman" w:hAnsi="Times New Roman"/>
          <w:szCs w:val="24"/>
        </w:rPr>
        <w:t xml:space="preserve"> e bloqueiam sua polimerização com a </w:t>
      </w:r>
      <w:r w:rsidRPr="005078DC">
        <w:rPr>
          <w:rFonts w:ascii="Symbol" w:hAnsi="Symbol"/>
          <w:szCs w:val="24"/>
        </w:rPr>
        <w:t></w:t>
      </w:r>
      <w:r w:rsidRPr="002636E5">
        <w:rPr>
          <w:rFonts w:ascii="Times New Roman" w:hAnsi="Times New Roman"/>
          <w:szCs w:val="24"/>
        </w:rPr>
        <w:t>-</w:t>
      </w:r>
      <w:proofErr w:type="spellStart"/>
      <w:r w:rsidRPr="002636E5">
        <w:rPr>
          <w:rFonts w:ascii="Times New Roman" w:hAnsi="Times New Roman"/>
          <w:szCs w:val="24"/>
        </w:rPr>
        <w:t>tubulina</w:t>
      </w:r>
      <w:proofErr w:type="spellEnd"/>
      <w:r w:rsidRPr="002636E5">
        <w:rPr>
          <w:rFonts w:ascii="Times New Roman" w:hAnsi="Times New Roman"/>
          <w:szCs w:val="24"/>
        </w:rPr>
        <w:t xml:space="preserve"> nos </w:t>
      </w:r>
      <w:proofErr w:type="spellStart"/>
      <w:r w:rsidRPr="002636E5">
        <w:rPr>
          <w:rFonts w:ascii="Times New Roman" w:hAnsi="Times New Roman"/>
          <w:szCs w:val="24"/>
        </w:rPr>
        <w:t>microtúbulos</w:t>
      </w:r>
      <w:proofErr w:type="spellEnd"/>
      <w:r w:rsidRPr="002636E5">
        <w:rPr>
          <w:rFonts w:ascii="Times New Roman" w:hAnsi="Times New Roman"/>
          <w:szCs w:val="24"/>
        </w:rPr>
        <w:t>.</w:t>
      </w:r>
    </w:p>
    <w:p w14:paraId="5E733988"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Ao incubar células tumorais com vincristina, tem-se uma reação </w:t>
      </w:r>
      <w:proofErr w:type="spellStart"/>
      <w:r w:rsidRPr="002636E5">
        <w:rPr>
          <w:rFonts w:ascii="Times New Roman" w:hAnsi="Times New Roman"/>
          <w:szCs w:val="24"/>
        </w:rPr>
        <w:t>equimolar</w:t>
      </w:r>
      <w:proofErr w:type="spellEnd"/>
      <w:r w:rsidRPr="002636E5">
        <w:rPr>
          <w:rFonts w:ascii="Times New Roman" w:hAnsi="Times New Roman"/>
          <w:szCs w:val="24"/>
        </w:rPr>
        <w:t xml:space="preserve"> de vincristina com os </w:t>
      </w:r>
      <w:proofErr w:type="spellStart"/>
      <w:r w:rsidRPr="002636E5">
        <w:rPr>
          <w:rFonts w:ascii="Times New Roman" w:hAnsi="Times New Roman"/>
          <w:szCs w:val="24"/>
        </w:rPr>
        <w:t>microtúbulos</w:t>
      </w:r>
      <w:proofErr w:type="spellEnd"/>
      <w:r w:rsidRPr="002636E5">
        <w:rPr>
          <w:rFonts w:ascii="Times New Roman" w:hAnsi="Times New Roman"/>
          <w:szCs w:val="24"/>
        </w:rPr>
        <w:t>, formando-se uma rede cristalina altamente regular. Durante a metáfase a divisão celular é interrompida. Sem fuso mitótico não há possibilidade de alinhamento dos cromossomos na placa equatorial (mitose explodida).</w:t>
      </w:r>
    </w:p>
    <w:p w14:paraId="0573030E" w14:textId="77777777" w:rsidR="00D432BB" w:rsidRPr="00794E78" w:rsidRDefault="00D432BB" w:rsidP="00D432BB">
      <w:pPr>
        <w:ind w:firstLine="1134"/>
        <w:jc w:val="both"/>
        <w:rPr>
          <w:rFonts w:ascii="Times New Roman" w:hAnsi="Times New Roman"/>
          <w:szCs w:val="24"/>
        </w:rPr>
      </w:pPr>
      <w:r w:rsidRPr="002636E5">
        <w:rPr>
          <w:rFonts w:ascii="Times New Roman" w:hAnsi="Times New Roman"/>
          <w:szCs w:val="24"/>
        </w:rPr>
        <w:t xml:space="preserve">Os </w:t>
      </w:r>
      <w:proofErr w:type="spellStart"/>
      <w:r w:rsidRPr="002636E5">
        <w:rPr>
          <w:rFonts w:ascii="Times New Roman" w:hAnsi="Times New Roman"/>
          <w:szCs w:val="24"/>
        </w:rPr>
        <w:t>microtúbulos</w:t>
      </w:r>
      <w:proofErr w:type="spellEnd"/>
      <w:r w:rsidRPr="002636E5">
        <w:rPr>
          <w:rFonts w:ascii="Times New Roman" w:hAnsi="Times New Roman"/>
          <w:szCs w:val="24"/>
        </w:rPr>
        <w:t xml:space="preserve"> também se encontram em grande quantida</w:t>
      </w:r>
      <w:r w:rsidRPr="00502185">
        <w:rPr>
          <w:rFonts w:ascii="Times New Roman" w:hAnsi="Times New Roman"/>
          <w:szCs w:val="24"/>
        </w:rPr>
        <w:t xml:space="preserve">de no cérebro e lá se envolvem em outras funções celulares como: movimento, fagocitose e transporte </w:t>
      </w:r>
      <w:proofErr w:type="spellStart"/>
      <w:r w:rsidRPr="00502185">
        <w:rPr>
          <w:rFonts w:ascii="Times New Roman" w:hAnsi="Times New Roman"/>
          <w:szCs w:val="24"/>
        </w:rPr>
        <w:t>axônico</w:t>
      </w:r>
      <w:proofErr w:type="spellEnd"/>
      <w:r w:rsidRPr="00502185">
        <w:rPr>
          <w:rFonts w:ascii="Times New Roman" w:hAnsi="Times New Roman"/>
          <w:szCs w:val="24"/>
        </w:rPr>
        <w:t xml:space="preserve">. Os alcaloides da vinca influenciam nessas funções, daí a sua </w:t>
      </w:r>
      <w:proofErr w:type="spellStart"/>
      <w:r w:rsidRPr="00502185">
        <w:rPr>
          <w:rFonts w:ascii="Times New Roman" w:hAnsi="Times New Roman"/>
          <w:szCs w:val="24"/>
        </w:rPr>
        <w:t>neurotoxicidad</w:t>
      </w:r>
      <w:r w:rsidRPr="00794E78">
        <w:rPr>
          <w:rFonts w:ascii="Times New Roman" w:hAnsi="Times New Roman"/>
          <w:szCs w:val="24"/>
        </w:rPr>
        <w:t>e</w:t>
      </w:r>
      <w:proofErr w:type="spellEnd"/>
      <w:r w:rsidRPr="00794E78">
        <w:rPr>
          <w:rFonts w:ascii="Times New Roman" w:hAnsi="Times New Roman"/>
          <w:szCs w:val="24"/>
        </w:rPr>
        <w:t>.</w:t>
      </w:r>
    </w:p>
    <w:p w14:paraId="2848F219" w14:textId="77777777" w:rsidR="00D432BB" w:rsidRPr="002636E5" w:rsidRDefault="00D432BB" w:rsidP="00D432BB">
      <w:pPr>
        <w:ind w:firstLine="1134"/>
        <w:jc w:val="both"/>
        <w:rPr>
          <w:rFonts w:ascii="Times New Roman" w:hAnsi="Times New Roman"/>
          <w:szCs w:val="24"/>
        </w:rPr>
      </w:pPr>
      <w:r w:rsidRPr="002636E5">
        <w:rPr>
          <w:rFonts w:ascii="Times New Roman" w:hAnsi="Times New Roman"/>
          <w:szCs w:val="24"/>
        </w:rPr>
        <w:t xml:space="preserve">A ação </w:t>
      </w:r>
      <w:proofErr w:type="spellStart"/>
      <w:r w:rsidRPr="002636E5">
        <w:rPr>
          <w:rFonts w:ascii="Times New Roman" w:hAnsi="Times New Roman"/>
          <w:szCs w:val="24"/>
        </w:rPr>
        <w:t>mielossupressora</w:t>
      </w:r>
      <w:proofErr w:type="spellEnd"/>
      <w:r w:rsidRPr="002636E5">
        <w:rPr>
          <w:rFonts w:ascii="Times New Roman" w:hAnsi="Times New Roman"/>
          <w:szCs w:val="24"/>
        </w:rPr>
        <w:t xml:space="preserve"> limitada da vincristina a faz um fármaco de escolha para vários esquemas terapêuticos para leucemia e linfoma. A vimblastina não apresenta efeito citotóxico de </w:t>
      </w:r>
      <w:proofErr w:type="spellStart"/>
      <w:r w:rsidRPr="002636E5">
        <w:rPr>
          <w:rFonts w:ascii="Times New Roman" w:hAnsi="Times New Roman"/>
          <w:szCs w:val="24"/>
        </w:rPr>
        <w:t>neurotoxicidade</w:t>
      </w:r>
      <w:proofErr w:type="spellEnd"/>
      <w:r w:rsidRPr="002636E5">
        <w:rPr>
          <w:rFonts w:ascii="Times New Roman" w:hAnsi="Times New Roman"/>
          <w:szCs w:val="24"/>
        </w:rPr>
        <w:t xml:space="preserve"> grave e, junto à cisplatina, é utilizada para tratar câncer testicular. Ela também é utilizada para tratar câncer de bexiga, carcinomas testiculares e linfoma de Hodgkin.</w:t>
      </w:r>
    </w:p>
    <w:p w14:paraId="117C83E6" w14:textId="77777777" w:rsidR="00D432BB" w:rsidRPr="002636E5" w:rsidRDefault="00D432BB" w:rsidP="00D432BB">
      <w:pPr>
        <w:ind w:firstLine="1134"/>
        <w:jc w:val="both"/>
        <w:rPr>
          <w:rFonts w:ascii="Times New Roman" w:hAnsi="Times New Roman"/>
          <w:szCs w:val="24"/>
        </w:rPr>
      </w:pPr>
      <w:r w:rsidRPr="006E2EFA">
        <w:rPr>
          <w:rFonts w:ascii="Times New Roman" w:hAnsi="Times New Roman"/>
          <w:szCs w:val="24"/>
        </w:rPr>
        <w:t>O sulfato de vincristina junto com corticoides é o tratamento de escolha para leucemia infantil. Quando a vincristina é associada à</w:t>
      </w:r>
      <w:r w:rsidRPr="006E2EFA">
        <w:rPr>
          <w:rFonts w:ascii="Times New Roman" w:hAnsi="Times New Roman"/>
          <w:b/>
          <w:szCs w:val="24"/>
        </w:rPr>
        <w:t xml:space="preserve"> </w:t>
      </w:r>
      <w:proofErr w:type="spellStart"/>
      <w:r w:rsidRPr="006E2EFA">
        <w:rPr>
          <w:rFonts w:ascii="Times New Roman" w:hAnsi="Times New Roman"/>
          <w:szCs w:val="24"/>
        </w:rPr>
        <w:t>antraciclina</w:t>
      </w:r>
      <w:proofErr w:type="spellEnd"/>
      <w:r w:rsidRPr="006E2EFA">
        <w:rPr>
          <w:rFonts w:ascii="Times New Roman" w:hAnsi="Times New Roman"/>
          <w:szCs w:val="24"/>
        </w:rPr>
        <w:t xml:space="preserve"> ou aos agentes </w:t>
      </w:r>
      <w:proofErr w:type="spellStart"/>
      <w:r w:rsidRPr="006E2EFA">
        <w:rPr>
          <w:rFonts w:ascii="Times New Roman" w:hAnsi="Times New Roman"/>
          <w:szCs w:val="24"/>
        </w:rPr>
        <w:t>alquilantes</w:t>
      </w:r>
      <w:proofErr w:type="spellEnd"/>
      <w:r w:rsidRPr="006E2EFA">
        <w:rPr>
          <w:rFonts w:ascii="Times New Roman" w:hAnsi="Times New Roman"/>
          <w:szCs w:val="24"/>
        </w:rPr>
        <w:t xml:space="preserve">, são utilizados para o tratamento de sarcomas pediátricos. A </w:t>
      </w:r>
      <w:proofErr w:type="spellStart"/>
      <w:r w:rsidRPr="006E2EFA">
        <w:rPr>
          <w:rFonts w:ascii="Times New Roman" w:hAnsi="Times New Roman"/>
          <w:szCs w:val="24"/>
        </w:rPr>
        <w:t>vincistina</w:t>
      </w:r>
      <w:proofErr w:type="spellEnd"/>
      <w:r w:rsidRPr="006E2EFA">
        <w:rPr>
          <w:rFonts w:ascii="Times New Roman" w:hAnsi="Times New Roman"/>
          <w:szCs w:val="24"/>
        </w:rPr>
        <w:t xml:space="preserve"> parece ser bem mais tolerada por crianças que por adultos, porém quanto maior as doses, maior a toxicidade, em sua maioria com manifestações neurológicas associadas, embora a administração inicial não deva ter sua dose diminuída. A constipação só se torna um problema em doses superiores a 2 mg/m</w:t>
      </w:r>
      <w:r w:rsidRPr="006E2EFA">
        <w:rPr>
          <w:rFonts w:ascii="Times New Roman" w:hAnsi="Times New Roman"/>
          <w:szCs w:val="24"/>
          <w:vertAlign w:val="superscript"/>
        </w:rPr>
        <w:t>2</w:t>
      </w:r>
      <w:r w:rsidRPr="006E2EFA">
        <w:rPr>
          <w:rFonts w:ascii="Times New Roman" w:hAnsi="Times New Roman"/>
          <w:szCs w:val="24"/>
        </w:rPr>
        <w:t>, devendo-se administrar laxativos como profilaxia. Em 20% dos pacientes ocorre alopecia reversível. Pode ocorrer também leucopenia moderada.</w:t>
      </w:r>
    </w:p>
    <w:p w14:paraId="70DCC7B9" w14:textId="77777777" w:rsidR="00D432BB" w:rsidRPr="006E2EFA" w:rsidRDefault="00D432BB" w:rsidP="00D432BB">
      <w:pPr>
        <w:ind w:firstLine="1134"/>
        <w:jc w:val="both"/>
        <w:rPr>
          <w:rFonts w:ascii="Times New Roman" w:hAnsi="Times New Roman"/>
          <w:szCs w:val="24"/>
        </w:rPr>
      </w:pPr>
      <w:r w:rsidRPr="006E2EFA">
        <w:rPr>
          <w:rFonts w:ascii="Times New Roman" w:hAnsi="Times New Roman"/>
          <w:szCs w:val="24"/>
        </w:rPr>
        <w:t xml:space="preserve">As </w:t>
      </w:r>
      <w:proofErr w:type="spellStart"/>
      <w:r w:rsidRPr="006E2EFA">
        <w:rPr>
          <w:rFonts w:ascii="Times New Roman" w:hAnsi="Times New Roman"/>
          <w:szCs w:val="24"/>
        </w:rPr>
        <w:t>epipodofilotoxinas</w:t>
      </w:r>
      <w:proofErr w:type="spellEnd"/>
      <w:r w:rsidRPr="006E2EFA">
        <w:rPr>
          <w:rFonts w:ascii="Times New Roman" w:hAnsi="Times New Roman"/>
          <w:szCs w:val="24"/>
        </w:rPr>
        <w:t xml:space="preserve"> são derivados sintéticos da </w:t>
      </w:r>
      <w:proofErr w:type="spellStart"/>
      <w:r w:rsidRPr="006E2EFA">
        <w:rPr>
          <w:rFonts w:ascii="Times New Roman" w:hAnsi="Times New Roman"/>
          <w:szCs w:val="24"/>
        </w:rPr>
        <w:t>podofilotoxina</w:t>
      </w:r>
      <w:proofErr w:type="spellEnd"/>
      <w:r w:rsidRPr="006E2EFA">
        <w:rPr>
          <w:rFonts w:ascii="Times New Roman" w:hAnsi="Times New Roman"/>
          <w:szCs w:val="24"/>
        </w:rPr>
        <w:t xml:space="preserve">, presente na </w:t>
      </w:r>
      <w:proofErr w:type="spellStart"/>
      <w:r w:rsidRPr="006E2EFA">
        <w:rPr>
          <w:rFonts w:ascii="Times New Roman" w:hAnsi="Times New Roman"/>
          <w:i/>
          <w:szCs w:val="24"/>
        </w:rPr>
        <w:t>Podophyllum</w:t>
      </w:r>
      <w:proofErr w:type="spellEnd"/>
      <w:r w:rsidRPr="006E2EFA">
        <w:rPr>
          <w:rFonts w:ascii="Times New Roman" w:hAnsi="Times New Roman"/>
          <w:i/>
          <w:szCs w:val="24"/>
        </w:rPr>
        <w:t xml:space="preserve"> </w:t>
      </w:r>
      <w:proofErr w:type="spellStart"/>
      <w:r w:rsidRPr="006E2EFA">
        <w:rPr>
          <w:rFonts w:ascii="Times New Roman" w:hAnsi="Times New Roman"/>
          <w:i/>
          <w:szCs w:val="24"/>
        </w:rPr>
        <w:t>peltatum</w:t>
      </w:r>
      <w:proofErr w:type="spellEnd"/>
      <w:r w:rsidRPr="006E2EFA">
        <w:rPr>
          <w:rFonts w:ascii="Times New Roman" w:hAnsi="Times New Roman"/>
          <w:szCs w:val="24"/>
        </w:rPr>
        <w:t xml:space="preserve"> (mandrágora) a qual era utilizada como antiparasitário e </w:t>
      </w:r>
      <w:proofErr w:type="spellStart"/>
      <w:r w:rsidRPr="006E2EFA">
        <w:rPr>
          <w:rFonts w:ascii="Times New Roman" w:hAnsi="Times New Roman"/>
          <w:szCs w:val="24"/>
        </w:rPr>
        <w:t>antiemético</w:t>
      </w:r>
      <w:proofErr w:type="spellEnd"/>
      <w:r w:rsidRPr="006E2EFA">
        <w:rPr>
          <w:rFonts w:ascii="Times New Roman" w:hAnsi="Times New Roman"/>
          <w:szCs w:val="24"/>
        </w:rPr>
        <w:t xml:space="preserve">. Os derivados sintéticos são o </w:t>
      </w:r>
      <w:proofErr w:type="spellStart"/>
      <w:r w:rsidRPr="006E2EFA">
        <w:rPr>
          <w:rFonts w:ascii="Times New Roman" w:hAnsi="Times New Roman"/>
          <w:szCs w:val="24"/>
        </w:rPr>
        <w:t>etoposídeo</w:t>
      </w:r>
      <w:proofErr w:type="spellEnd"/>
      <w:r w:rsidRPr="006E2EFA">
        <w:rPr>
          <w:rFonts w:ascii="Times New Roman" w:hAnsi="Times New Roman"/>
          <w:szCs w:val="24"/>
        </w:rPr>
        <w:t xml:space="preserve"> e o </w:t>
      </w:r>
      <w:proofErr w:type="spellStart"/>
      <w:r w:rsidRPr="006E2EFA">
        <w:rPr>
          <w:rFonts w:ascii="Times New Roman" w:hAnsi="Times New Roman"/>
          <w:szCs w:val="24"/>
        </w:rPr>
        <w:t>teniposídeo</w:t>
      </w:r>
      <w:proofErr w:type="spellEnd"/>
      <w:r w:rsidRPr="006E2EFA">
        <w:rPr>
          <w:rFonts w:ascii="Times New Roman" w:hAnsi="Times New Roman"/>
          <w:szCs w:val="24"/>
        </w:rPr>
        <w:t xml:space="preserve">. A vantagem dos dois sobre a </w:t>
      </w:r>
      <w:proofErr w:type="spellStart"/>
      <w:r w:rsidRPr="006E2EFA">
        <w:rPr>
          <w:rFonts w:ascii="Times New Roman" w:hAnsi="Times New Roman"/>
          <w:szCs w:val="24"/>
        </w:rPr>
        <w:t>podofilotoxina</w:t>
      </w:r>
      <w:proofErr w:type="spellEnd"/>
      <w:r w:rsidRPr="006E2EFA">
        <w:rPr>
          <w:rFonts w:ascii="Times New Roman" w:hAnsi="Times New Roman"/>
          <w:szCs w:val="24"/>
        </w:rPr>
        <w:t xml:space="preserve"> é que, ao ligar-se a </w:t>
      </w:r>
      <w:proofErr w:type="spellStart"/>
      <w:r w:rsidRPr="006E2EFA">
        <w:rPr>
          <w:rFonts w:ascii="Times New Roman" w:hAnsi="Times New Roman"/>
          <w:szCs w:val="24"/>
        </w:rPr>
        <w:t>tubulina</w:t>
      </w:r>
      <w:proofErr w:type="spellEnd"/>
      <w:r w:rsidRPr="006E2EFA">
        <w:rPr>
          <w:rFonts w:ascii="Times New Roman" w:hAnsi="Times New Roman"/>
          <w:szCs w:val="24"/>
        </w:rPr>
        <w:t xml:space="preserve">, não interferem na estrutura e função normal dos </w:t>
      </w:r>
      <w:proofErr w:type="spellStart"/>
      <w:r w:rsidRPr="006E2EFA">
        <w:rPr>
          <w:rFonts w:ascii="Times New Roman" w:hAnsi="Times New Roman"/>
          <w:szCs w:val="24"/>
        </w:rPr>
        <w:t>microtúbulos</w:t>
      </w:r>
      <w:proofErr w:type="spellEnd"/>
      <w:r w:rsidRPr="006E2EFA">
        <w:rPr>
          <w:rFonts w:ascii="Times New Roman" w:hAnsi="Times New Roman"/>
          <w:szCs w:val="24"/>
        </w:rPr>
        <w:t xml:space="preserve"> em concentrações habituais.</w:t>
      </w:r>
    </w:p>
    <w:p w14:paraId="60E6F4BF" w14:textId="77777777" w:rsidR="00D432BB" w:rsidRPr="00D65982" w:rsidRDefault="00D432BB" w:rsidP="00D432BB">
      <w:pPr>
        <w:ind w:firstLine="1134"/>
        <w:jc w:val="both"/>
        <w:rPr>
          <w:rFonts w:ascii="Times New Roman" w:hAnsi="Times New Roman"/>
          <w:b/>
          <w:color w:val="FF0000"/>
          <w:szCs w:val="24"/>
        </w:rPr>
      </w:pPr>
      <w:r w:rsidRPr="006E2EFA">
        <w:rPr>
          <w:rFonts w:ascii="Times New Roman" w:hAnsi="Times New Roman"/>
          <w:szCs w:val="24"/>
        </w:rPr>
        <w:lastRenderedPageBreak/>
        <w:t xml:space="preserve">As </w:t>
      </w:r>
      <w:proofErr w:type="spellStart"/>
      <w:r w:rsidRPr="006E2EFA">
        <w:rPr>
          <w:rFonts w:ascii="Times New Roman" w:hAnsi="Times New Roman"/>
          <w:szCs w:val="24"/>
        </w:rPr>
        <w:t>epipodofilotoxinas</w:t>
      </w:r>
      <w:proofErr w:type="spellEnd"/>
      <w:r w:rsidRPr="006E2EFA">
        <w:rPr>
          <w:rFonts w:ascii="Times New Roman" w:hAnsi="Times New Roman"/>
          <w:szCs w:val="24"/>
        </w:rPr>
        <w:t xml:space="preserve"> formam um complexo ternário com a </w:t>
      </w:r>
      <w:proofErr w:type="spellStart"/>
      <w:r w:rsidRPr="006E2EFA">
        <w:rPr>
          <w:rFonts w:ascii="Times New Roman" w:hAnsi="Times New Roman"/>
          <w:szCs w:val="24"/>
        </w:rPr>
        <w:t>topoisomerase</w:t>
      </w:r>
      <w:proofErr w:type="spellEnd"/>
      <w:r w:rsidRPr="006E2EFA">
        <w:rPr>
          <w:rFonts w:ascii="Times New Roman" w:hAnsi="Times New Roman"/>
          <w:szCs w:val="24"/>
        </w:rPr>
        <w:t xml:space="preserve"> II e o DNA e impedem o reparo da quebra que normalmente ocorre após a ligação da </w:t>
      </w:r>
      <w:proofErr w:type="spellStart"/>
      <w:r w:rsidRPr="006E2EFA">
        <w:rPr>
          <w:rFonts w:ascii="Times New Roman" w:hAnsi="Times New Roman"/>
          <w:szCs w:val="24"/>
        </w:rPr>
        <w:t>topoisomerase</w:t>
      </w:r>
      <w:proofErr w:type="spellEnd"/>
      <w:r w:rsidRPr="006E2EFA">
        <w:rPr>
          <w:rFonts w:ascii="Times New Roman" w:hAnsi="Times New Roman"/>
          <w:szCs w:val="24"/>
        </w:rPr>
        <w:t xml:space="preserve"> ao DNA, à semelhança do mecanismo de ação das </w:t>
      </w:r>
      <w:proofErr w:type="spellStart"/>
      <w:r w:rsidRPr="006E2EFA">
        <w:rPr>
          <w:rFonts w:ascii="Times New Roman" w:hAnsi="Times New Roman"/>
          <w:szCs w:val="24"/>
        </w:rPr>
        <w:t>antraciclinas</w:t>
      </w:r>
      <w:proofErr w:type="spellEnd"/>
      <w:r w:rsidRPr="006E2EFA">
        <w:rPr>
          <w:rFonts w:ascii="Times New Roman" w:hAnsi="Times New Roman"/>
          <w:szCs w:val="24"/>
        </w:rPr>
        <w:t>. Há acúmulo de quebras de DNA e con</w:t>
      </w:r>
      <w:r w:rsidRPr="002636E5">
        <w:rPr>
          <w:rFonts w:ascii="Times New Roman" w:hAnsi="Times New Roman"/>
          <w:szCs w:val="24"/>
        </w:rPr>
        <w:t>sequente morte celular. Nas fases S e G</w:t>
      </w:r>
      <w:r w:rsidRPr="002636E5">
        <w:rPr>
          <w:rFonts w:ascii="Times New Roman" w:hAnsi="Times New Roman"/>
          <w:szCs w:val="24"/>
          <w:vertAlign w:val="subscript"/>
        </w:rPr>
        <w:t>2</w:t>
      </w:r>
      <w:r w:rsidRPr="002636E5">
        <w:rPr>
          <w:rFonts w:ascii="Times New Roman" w:hAnsi="Times New Roman"/>
          <w:szCs w:val="24"/>
        </w:rPr>
        <w:t xml:space="preserve"> do ciclo celular é o momento de maior sensibilidade celular ao </w:t>
      </w:r>
      <w:proofErr w:type="spellStart"/>
      <w:r w:rsidRPr="002636E5">
        <w:rPr>
          <w:rFonts w:ascii="Times New Roman" w:hAnsi="Times New Roman"/>
          <w:szCs w:val="24"/>
        </w:rPr>
        <w:t>etoposídeo</w:t>
      </w:r>
      <w:proofErr w:type="spellEnd"/>
      <w:r w:rsidRPr="002636E5">
        <w:rPr>
          <w:rFonts w:ascii="Times New Roman" w:hAnsi="Times New Roman"/>
          <w:szCs w:val="24"/>
        </w:rPr>
        <w:t xml:space="preserve">. </w:t>
      </w:r>
    </w:p>
    <w:p w14:paraId="17483D00" w14:textId="77777777" w:rsidR="00D432BB" w:rsidRPr="00F7313A" w:rsidRDefault="00D432BB" w:rsidP="00D432BB">
      <w:pPr>
        <w:ind w:firstLine="1134"/>
        <w:jc w:val="both"/>
        <w:rPr>
          <w:rFonts w:ascii="Times New Roman" w:hAnsi="Times New Roman"/>
          <w:szCs w:val="24"/>
        </w:rPr>
      </w:pPr>
      <w:r w:rsidRPr="002636E5">
        <w:rPr>
          <w:rFonts w:ascii="Times New Roman" w:hAnsi="Times New Roman"/>
          <w:szCs w:val="24"/>
        </w:rPr>
        <w:t xml:space="preserve">A leucopenia é o efeito tóxico mais comum relacionado ao </w:t>
      </w:r>
      <w:proofErr w:type="spellStart"/>
      <w:r w:rsidRPr="002636E5">
        <w:rPr>
          <w:rFonts w:ascii="Times New Roman" w:hAnsi="Times New Roman"/>
          <w:szCs w:val="24"/>
        </w:rPr>
        <w:t>etoposídeo</w:t>
      </w:r>
      <w:proofErr w:type="spellEnd"/>
      <w:r w:rsidRPr="002636E5">
        <w:rPr>
          <w:rFonts w:ascii="Times New Roman" w:hAnsi="Times New Roman"/>
          <w:szCs w:val="24"/>
        </w:rPr>
        <w:t>. Os sintomas menos frequentes são trombocitope</w:t>
      </w:r>
      <w:r w:rsidRPr="006E2EFA">
        <w:rPr>
          <w:rFonts w:ascii="Times New Roman" w:hAnsi="Times New Roman"/>
          <w:szCs w:val="24"/>
        </w:rPr>
        <w:t xml:space="preserve">nia, náuseas, vômitos, estomatite e diarreia. A alopecia é comum, mas reversível. Em altas doses do fármaco ou quando a concentração sérica de albumina é baixa, o que torna o fármaco mais livre no plasma, </w:t>
      </w:r>
      <w:r w:rsidRPr="00F7313A">
        <w:rPr>
          <w:rFonts w:ascii="Times New Roman" w:hAnsi="Times New Roman"/>
          <w:szCs w:val="24"/>
        </w:rPr>
        <w:t xml:space="preserve">pode haver </w:t>
      </w:r>
      <w:proofErr w:type="spellStart"/>
      <w:r w:rsidRPr="00F7313A">
        <w:rPr>
          <w:rFonts w:ascii="Times New Roman" w:hAnsi="Times New Roman"/>
          <w:szCs w:val="24"/>
        </w:rPr>
        <w:t>hepatotoxicidade</w:t>
      </w:r>
      <w:proofErr w:type="spellEnd"/>
      <w:r w:rsidRPr="00F7313A">
        <w:rPr>
          <w:rFonts w:ascii="Times New Roman" w:hAnsi="Times New Roman"/>
          <w:szCs w:val="24"/>
        </w:rPr>
        <w:t xml:space="preserve"> (</w:t>
      </w:r>
      <w:proofErr w:type="spellStart"/>
      <w:r w:rsidRPr="00F7313A">
        <w:rPr>
          <w:rFonts w:ascii="Times New Roman" w:hAnsi="Times New Roman"/>
          <w:szCs w:val="24"/>
        </w:rPr>
        <w:t>CHABNER</w:t>
      </w:r>
      <w:proofErr w:type="spellEnd"/>
      <w:r w:rsidRPr="00F7313A">
        <w:rPr>
          <w:rFonts w:ascii="Times New Roman" w:hAnsi="Times New Roman"/>
          <w:szCs w:val="24"/>
        </w:rPr>
        <w:t xml:space="preserve"> </w:t>
      </w:r>
      <w:r w:rsidRPr="00F7313A">
        <w:rPr>
          <w:rFonts w:ascii="Times New Roman" w:hAnsi="Times New Roman"/>
          <w:i/>
          <w:szCs w:val="24"/>
        </w:rPr>
        <w:t>et al.</w:t>
      </w:r>
      <w:r w:rsidRPr="00F7313A">
        <w:rPr>
          <w:rFonts w:ascii="Times New Roman" w:hAnsi="Times New Roman"/>
          <w:szCs w:val="24"/>
        </w:rPr>
        <w:t>, 2014).</w:t>
      </w:r>
    </w:p>
    <w:p w14:paraId="4958D4E8" w14:textId="77777777" w:rsidR="00D432BB" w:rsidRPr="00F7313A" w:rsidRDefault="00D432BB" w:rsidP="00D432BB">
      <w:pPr>
        <w:jc w:val="both"/>
        <w:rPr>
          <w:rFonts w:ascii="Times New Roman" w:hAnsi="Times New Roman"/>
          <w:szCs w:val="24"/>
        </w:rPr>
      </w:pPr>
    </w:p>
    <w:p w14:paraId="6FECB30D" w14:textId="77777777" w:rsidR="00D432BB" w:rsidRPr="00F7313A" w:rsidRDefault="00A7544B" w:rsidP="00D432BB">
      <w:pPr>
        <w:jc w:val="both"/>
        <w:rPr>
          <w:rFonts w:ascii="Times New Roman" w:hAnsi="Times New Roman"/>
          <w:b/>
          <w:i/>
          <w:szCs w:val="24"/>
        </w:rPr>
      </w:pPr>
      <w:r w:rsidRPr="00F7313A">
        <w:rPr>
          <w:rFonts w:ascii="Times New Roman" w:hAnsi="Times New Roman"/>
          <w:b/>
          <w:i/>
          <w:szCs w:val="24"/>
        </w:rPr>
        <w:t>2.2.4</w:t>
      </w:r>
      <w:r w:rsidR="00D432BB" w:rsidRPr="00F7313A">
        <w:rPr>
          <w:rFonts w:ascii="Times New Roman" w:hAnsi="Times New Roman"/>
          <w:b/>
          <w:i/>
          <w:szCs w:val="24"/>
        </w:rPr>
        <w:t xml:space="preserve"> Agentes variados</w:t>
      </w:r>
    </w:p>
    <w:p w14:paraId="669DF3B4" w14:textId="77777777" w:rsidR="00D432BB" w:rsidRPr="002636E5" w:rsidRDefault="00D432BB" w:rsidP="00D432BB">
      <w:pPr>
        <w:jc w:val="both"/>
        <w:rPr>
          <w:rFonts w:ascii="Times New Roman" w:hAnsi="Times New Roman"/>
          <w:szCs w:val="24"/>
        </w:rPr>
      </w:pPr>
    </w:p>
    <w:p w14:paraId="549B3581" w14:textId="77777777" w:rsidR="00F7313A" w:rsidRDefault="00F7313A" w:rsidP="00F7313A">
      <w:pPr>
        <w:ind w:firstLine="1134"/>
        <w:jc w:val="both"/>
        <w:rPr>
          <w:rFonts w:ascii="Times New Roman" w:hAnsi="Times New Roman"/>
          <w:szCs w:val="24"/>
        </w:rPr>
      </w:pPr>
      <w:r>
        <w:rPr>
          <w:rFonts w:ascii="Times New Roman" w:hAnsi="Times New Roman"/>
          <w:szCs w:val="24"/>
        </w:rPr>
        <w:t>H</w:t>
      </w:r>
      <w:r w:rsidRPr="006E2EFA">
        <w:rPr>
          <w:rFonts w:ascii="Times New Roman" w:hAnsi="Times New Roman"/>
          <w:szCs w:val="24"/>
        </w:rPr>
        <w:t>á alguns tipos de agentes que não se enquadram nas definições anteriores. São eles</w:t>
      </w:r>
      <w:r>
        <w:rPr>
          <w:rFonts w:ascii="Times New Roman" w:hAnsi="Times New Roman"/>
          <w:szCs w:val="24"/>
        </w:rPr>
        <w:t>:</w:t>
      </w:r>
      <w:r w:rsidRPr="006E2EFA">
        <w:rPr>
          <w:rFonts w:ascii="Times New Roman" w:hAnsi="Times New Roman"/>
          <w:szCs w:val="24"/>
        </w:rPr>
        <w:t xml:space="preserve"> 1) </w:t>
      </w:r>
      <w:r>
        <w:rPr>
          <w:rFonts w:ascii="Times New Roman" w:hAnsi="Times New Roman"/>
          <w:szCs w:val="24"/>
        </w:rPr>
        <w:t>U</w:t>
      </w:r>
      <w:r w:rsidRPr="006E2EFA">
        <w:rPr>
          <w:rFonts w:ascii="Times New Roman" w:hAnsi="Times New Roman"/>
          <w:szCs w:val="24"/>
        </w:rPr>
        <w:t xml:space="preserve">reia </w:t>
      </w:r>
      <w:r>
        <w:rPr>
          <w:rFonts w:ascii="Times New Roman" w:hAnsi="Times New Roman"/>
          <w:szCs w:val="24"/>
        </w:rPr>
        <w:t>substituída (</w:t>
      </w:r>
      <w:proofErr w:type="spellStart"/>
      <w:r>
        <w:rPr>
          <w:rFonts w:ascii="Times New Roman" w:hAnsi="Times New Roman"/>
          <w:szCs w:val="24"/>
        </w:rPr>
        <w:t>hidroxiureia</w:t>
      </w:r>
      <w:proofErr w:type="spellEnd"/>
      <w:r>
        <w:rPr>
          <w:rFonts w:ascii="Times New Roman" w:hAnsi="Times New Roman"/>
          <w:szCs w:val="24"/>
        </w:rPr>
        <w:t>); 2) A</w:t>
      </w:r>
      <w:r w:rsidRPr="006E2EFA">
        <w:rPr>
          <w:rFonts w:ascii="Times New Roman" w:hAnsi="Times New Roman"/>
          <w:szCs w:val="24"/>
        </w:rPr>
        <w:t>gentes de diferenciação (</w:t>
      </w:r>
      <w:proofErr w:type="spellStart"/>
      <w:r w:rsidRPr="006E2EFA">
        <w:rPr>
          <w:rFonts w:ascii="Times New Roman" w:hAnsi="Times New Roman"/>
          <w:szCs w:val="24"/>
        </w:rPr>
        <w:t>tre</w:t>
      </w:r>
      <w:r>
        <w:rPr>
          <w:rFonts w:ascii="Times New Roman" w:hAnsi="Times New Roman"/>
          <w:szCs w:val="24"/>
        </w:rPr>
        <w:t>tinoína</w:t>
      </w:r>
      <w:proofErr w:type="spellEnd"/>
      <w:r>
        <w:rPr>
          <w:rFonts w:ascii="Times New Roman" w:hAnsi="Times New Roman"/>
          <w:szCs w:val="24"/>
        </w:rPr>
        <w:t xml:space="preserve">, </w:t>
      </w:r>
      <w:proofErr w:type="spellStart"/>
      <w:r>
        <w:rPr>
          <w:rFonts w:ascii="Times New Roman" w:hAnsi="Times New Roman"/>
          <w:szCs w:val="24"/>
        </w:rPr>
        <w:t>trióxido</w:t>
      </w:r>
      <w:proofErr w:type="spellEnd"/>
      <w:r>
        <w:rPr>
          <w:rFonts w:ascii="Times New Roman" w:hAnsi="Times New Roman"/>
          <w:szCs w:val="24"/>
        </w:rPr>
        <w:t xml:space="preserve"> de arsênio), I</w:t>
      </w:r>
      <w:r w:rsidRPr="006E2EFA">
        <w:rPr>
          <w:rFonts w:ascii="Times New Roman" w:hAnsi="Times New Roman"/>
          <w:szCs w:val="24"/>
        </w:rPr>
        <w:t xml:space="preserve">nibidores da </w:t>
      </w:r>
      <w:proofErr w:type="spellStart"/>
      <w:r w:rsidRPr="006E2EFA">
        <w:rPr>
          <w:rFonts w:ascii="Times New Roman" w:hAnsi="Times New Roman"/>
          <w:szCs w:val="24"/>
        </w:rPr>
        <w:t>t</w:t>
      </w:r>
      <w:r>
        <w:rPr>
          <w:rFonts w:ascii="Times New Roman" w:hAnsi="Times New Roman"/>
          <w:szCs w:val="24"/>
        </w:rPr>
        <w:t>irosinoquinase</w:t>
      </w:r>
      <w:proofErr w:type="spellEnd"/>
      <w:r>
        <w:rPr>
          <w:rFonts w:ascii="Times New Roman" w:hAnsi="Times New Roman"/>
          <w:szCs w:val="24"/>
        </w:rPr>
        <w:t xml:space="preserve"> (</w:t>
      </w:r>
      <w:proofErr w:type="spellStart"/>
      <w:r>
        <w:rPr>
          <w:rFonts w:ascii="Times New Roman" w:hAnsi="Times New Roman"/>
          <w:szCs w:val="24"/>
        </w:rPr>
        <w:t>imatinibe</w:t>
      </w:r>
      <w:proofErr w:type="spellEnd"/>
      <w:r>
        <w:rPr>
          <w:rFonts w:ascii="Times New Roman" w:hAnsi="Times New Roman"/>
          <w:szCs w:val="24"/>
        </w:rPr>
        <w:t>); 3) I</w:t>
      </w:r>
      <w:r w:rsidRPr="006E2EFA">
        <w:rPr>
          <w:rFonts w:ascii="Times New Roman" w:hAnsi="Times New Roman"/>
          <w:szCs w:val="24"/>
        </w:rPr>
        <w:t>nibidor do</w:t>
      </w:r>
      <w:r>
        <w:rPr>
          <w:rFonts w:ascii="Times New Roman" w:hAnsi="Times New Roman"/>
          <w:szCs w:val="24"/>
        </w:rPr>
        <w:t xml:space="preserve"> </w:t>
      </w:r>
      <w:proofErr w:type="spellStart"/>
      <w:r>
        <w:rPr>
          <w:rFonts w:ascii="Times New Roman" w:hAnsi="Times New Roman"/>
          <w:szCs w:val="24"/>
        </w:rPr>
        <w:t>proteossoma</w:t>
      </w:r>
      <w:proofErr w:type="spellEnd"/>
      <w:r>
        <w:rPr>
          <w:rFonts w:ascii="Times New Roman" w:hAnsi="Times New Roman"/>
          <w:szCs w:val="24"/>
        </w:rPr>
        <w:t xml:space="preserve"> (</w:t>
      </w:r>
      <w:proofErr w:type="spellStart"/>
      <w:r>
        <w:rPr>
          <w:rFonts w:ascii="Times New Roman" w:hAnsi="Times New Roman"/>
          <w:szCs w:val="24"/>
        </w:rPr>
        <w:t>bortezomibe</w:t>
      </w:r>
      <w:proofErr w:type="spellEnd"/>
      <w:r>
        <w:rPr>
          <w:rFonts w:ascii="Times New Roman" w:hAnsi="Times New Roman"/>
          <w:szCs w:val="24"/>
        </w:rPr>
        <w:t>); 4) M</w:t>
      </w:r>
      <w:r w:rsidRPr="006E2EFA">
        <w:rPr>
          <w:rFonts w:ascii="Times New Roman" w:hAnsi="Times New Roman"/>
          <w:szCs w:val="24"/>
        </w:rPr>
        <w:t>odificadores de resposta bio</w:t>
      </w:r>
      <w:r w:rsidRPr="002636E5">
        <w:rPr>
          <w:rFonts w:ascii="Times New Roman" w:hAnsi="Times New Roman"/>
          <w:szCs w:val="24"/>
        </w:rPr>
        <w:t>lógica (</w:t>
      </w:r>
      <w:proofErr w:type="spellStart"/>
      <w:r w:rsidRPr="002636E5">
        <w:rPr>
          <w:rFonts w:ascii="Times New Roman" w:hAnsi="Times New Roman"/>
          <w:szCs w:val="24"/>
        </w:rPr>
        <w:t>interferon</w:t>
      </w:r>
      <w:proofErr w:type="spellEnd"/>
      <w:r w:rsidRPr="002636E5">
        <w:rPr>
          <w:rFonts w:ascii="Times New Roman" w:hAnsi="Times New Roman"/>
          <w:szCs w:val="24"/>
        </w:rPr>
        <w:t>-</w:t>
      </w:r>
      <w:r w:rsidRPr="006E2EFA">
        <w:rPr>
          <w:rFonts w:ascii="Symbol" w:hAnsi="Symbol"/>
          <w:szCs w:val="24"/>
        </w:rPr>
        <w:t></w:t>
      </w:r>
      <w:r w:rsidRPr="002636E5">
        <w:rPr>
          <w:rFonts w:ascii="Times New Roman" w:hAnsi="Times New Roman"/>
          <w:szCs w:val="24"/>
        </w:rPr>
        <w:t xml:space="preserve">); 5) </w:t>
      </w:r>
      <w:proofErr w:type="spellStart"/>
      <w:r>
        <w:rPr>
          <w:rFonts w:ascii="Times New Roman" w:hAnsi="Times New Roman"/>
          <w:szCs w:val="24"/>
        </w:rPr>
        <w:t>I</w:t>
      </w:r>
      <w:r w:rsidRPr="002636E5">
        <w:rPr>
          <w:rFonts w:ascii="Times New Roman" w:hAnsi="Times New Roman"/>
          <w:szCs w:val="24"/>
        </w:rPr>
        <w:t>munomoduladores</w:t>
      </w:r>
      <w:proofErr w:type="spellEnd"/>
      <w:r w:rsidRPr="002636E5">
        <w:rPr>
          <w:rFonts w:ascii="Times New Roman" w:hAnsi="Times New Roman"/>
          <w:szCs w:val="24"/>
        </w:rPr>
        <w:t xml:space="preserve"> (ta</w:t>
      </w:r>
      <w:r>
        <w:rPr>
          <w:rFonts w:ascii="Times New Roman" w:hAnsi="Times New Roman"/>
          <w:szCs w:val="24"/>
        </w:rPr>
        <w:t>lidomida); 5) I</w:t>
      </w:r>
      <w:r w:rsidRPr="002636E5">
        <w:rPr>
          <w:rFonts w:ascii="Times New Roman" w:hAnsi="Times New Roman"/>
          <w:szCs w:val="24"/>
        </w:rPr>
        <w:t xml:space="preserve">nibidores do </w:t>
      </w:r>
      <w:proofErr w:type="spellStart"/>
      <w:r w:rsidRPr="002636E5">
        <w:rPr>
          <w:rFonts w:ascii="Times New Roman" w:hAnsi="Times New Roman"/>
          <w:szCs w:val="24"/>
        </w:rPr>
        <w:t>mTOR</w:t>
      </w:r>
      <w:proofErr w:type="spellEnd"/>
      <w:r w:rsidRPr="002636E5">
        <w:rPr>
          <w:rFonts w:ascii="Times New Roman" w:hAnsi="Times New Roman"/>
          <w:szCs w:val="24"/>
        </w:rPr>
        <w:t xml:space="preserve"> (</w:t>
      </w:r>
      <w:proofErr w:type="spellStart"/>
      <w:r w:rsidRPr="002636E5">
        <w:rPr>
          <w:rFonts w:ascii="Times New Roman" w:hAnsi="Times New Roman"/>
          <w:bCs/>
          <w:i/>
          <w:szCs w:val="24"/>
        </w:rPr>
        <w:t>mammalian</w:t>
      </w:r>
      <w:proofErr w:type="spellEnd"/>
      <w:r w:rsidRPr="002636E5">
        <w:rPr>
          <w:rFonts w:ascii="Times New Roman" w:hAnsi="Times New Roman"/>
          <w:bCs/>
          <w:i/>
          <w:szCs w:val="24"/>
        </w:rPr>
        <w:t xml:space="preserve"> </w:t>
      </w:r>
      <w:proofErr w:type="spellStart"/>
      <w:r w:rsidRPr="002636E5">
        <w:rPr>
          <w:rFonts w:ascii="Times New Roman" w:hAnsi="Times New Roman"/>
          <w:bCs/>
          <w:i/>
          <w:szCs w:val="24"/>
        </w:rPr>
        <w:t>target</w:t>
      </w:r>
      <w:proofErr w:type="spellEnd"/>
      <w:r w:rsidRPr="002636E5">
        <w:rPr>
          <w:rFonts w:ascii="Times New Roman" w:hAnsi="Times New Roman"/>
          <w:bCs/>
          <w:i/>
          <w:szCs w:val="24"/>
        </w:rPr>
        <w:t xml:space="preserve"> </w:t>
      </w:r>
      <w:proofErr w:type="spellStart"/>
      <w:r w:rsidRPr="002636E5">
        <w:rPr>
          <w:rFonts w:ascii="Times New Roman" w:hAnsi="Times New Roman"/>
          <w:bCs/>
          <w:i/>
          <w:szCs w:val="24"/>
        </w:rPr>
        <w:t>of</w:t>
      </w:r>
      <w:proofErr w:type="spellEnd"/>
      <w:r w:rsidRPr="002636E5">
        <w:rPr>
          <w:rFonts w:ascii="Times New Roman" w:hAnsi="Times New Roman"/>
          <w:bCs/>
          <w:i/>
          <w:szCs w:val="24"/>
        </w:rPr>
        <w:t xml:space="preserve"> </w:t>
      </w:r>
      <w:proofErr w:type="spellStart"/>
      <w:r w:rsidRPr="002636E5">
        <w:rPr>
          <w:rFonts w:ascii="Times New Roman" w:hAnsi="Times New Roman"/>
          <w:bCs/>
          <w:i/>
          <w:szCs w:val="24"/>
        </w:rPr>
        <w:t>rapamycin</w:t>
      </w:r>
      <w:proofErr w:type="spellEnd"/>
      <w:r>
        <w:rPr>
          <w:rFonts w:ascii="Times New Roman" w:hAnsi="Times New Roman"/>
          <w:szCs w:val="24"/>
        </w:rPr>
        <w:t>) e 6) A</w:t>
      </w:r>
      <w:r w:rsidRPr="002636E5">
        <w:rPr>
          <w:rFonts w:ascii="Times New Roman" w:hAnsi="Times New Roman"/>
          <w:szCs w:val="24"/>
        </w:rPr>
        <w:t>nticorpos monoclonais (CHU, SARTORELLI, 2014).</w:t>
      </w:r>
    </w:p>
    <w:p w14:paraId="61606C07" w14:textId="77777777" w:rsidR="00D432BB" w:rsidRPr="006E2EFA" w:rsidRDefault="00D432BB" w:rsidP="00D432BB">
      <w:pPr>
        <w:ind w:firstLine="1134"/>
        <w:jc w:val="both"/>
        <w:rPr>
          <w:rFonts w:ascii="Times New Roman" w:hAnsi="Times New Roman"/>
          <w:szCs w:val="24"/>
        </w:rPr>
      </w:pPr>
      <w:r w:rsidRPr="002636E5">
        <w:rPr>
          <w:rFonts w:ascii="Times New Roman" w:hAnsi="Times New Roman"/>
          <w:szCs w:val="24"/>
        </w:rPr>
        <w:t xml:space="preserve">Esses fármacos são os mais recentes </w:t>
      </w:r>
      <w:r w:rsidRPr="006E2EFA">
        <w:rPr>
          <w:rFonts w:ascii="Times New Roman" w:hAnsi="Times New Roman"/>
          <w:szCs w:val="24"/>
        </w:rPr>
        <w:t>e foram planejados para bloquear as mutações fundamentais que causam cânceres específicos. Os mais importantes são anticorpos monoclonais</w:t>
      </w:r>
      <w:r w:rsidR="00A7544B">
        <w:rPr>
          <w:rFonts w:ascii="Times New Roman" w:hAnsi="Times New Roman"/>
          <w:szCs w:val="24"/>
        </w:rPr>
        <w:t>,</w:t>
      </w:r>
      <w:r w:rsidRPr="006E2EFA">
        <w:rPr>
          <w:rFonts w:ascii="Times New Roman" w:hAnsi="Times New Roman"/>
          <w:szCs w:val="24"/>
        </w:rPr>
        <w:t xml:space="preserve"> cujo papel é atacar antígenos e receptores de superfície celular</w:t>
      </w:r>
      <w:r w:rsidR="00A7544B">
        <w:rPr>
          <w:rFonts w:ascii="Times New Roman" w:hAnsi="Times New Roman"/>
          <w:szCs w:val="24"/>
        </w:rPr>
        <w:t>,</w:t>
      </w:r>
      <w:r w:rsidRPr="006E2EFA">
        <w:rPr>
          <w:rFonts w:ascii="Times New Roman" w:hAnsi="Times New Roman"/>
          <w:szCs w:val="24"/>
        </w:rPr>
        <w:t xml:space="preserve"> ou moléculas pequenas sintéticas que penetram nas células e ligam-se a enzimas críticas. Os anticorpos monoclonais podem transportar toxinas ou </w:t>
      </w:r>
      <w:proofErr w:type="spellStart"/>
      <w:r w:rsidRPr="006E2EFA">
        <w:rPr>
          <w:rFonts w:ascii="Times New Roman" w:hAnsi="Times New Roman"/>
          <w:szCs w:val="24"/>
        </w:rPr>
        <w:t>radionuclídeos</w:t>
      </w:r>
      <w:proofErr w:type="spellEnd"/>
      <w:r w:rsidRPr="006E2EFA">
        <w:rPr>
          <w:rFonts w:ascii="Times New Roman" w:hAnsi="Times New Roman"/>
          <w:szCs w:val="24"/>
        </w:rPr>
        <w:t xml:space="preserve"> até as células-alvo, sendo altamente específicos (CHABNER </w:t>
      </w:r>
      <w:r w:rsidRPr="006E2EFA">
        <w:rPr>
          <w:rFonts w:ascii="Times New Roman" w:hAnsi="Times New Roman"/>
          <w:i/>
          <w:szCs w:val="24"/>
        </w:rPr>
        <w:t>et al</w:t>
      </w:r>
      <w:r w:rsidRPr="006E2EFA">
        <w:rPr>
          <w:rFonts w:ascii="Times New Roman" w:hAnsi="Times New Roman"/>
          <w:szCs w:val="24"/>
        </w:rPr>
        <w:t>., 2014)</w:t>
      </w:r>
      <w:r w:rsidR="00F7313A">
        <w:rPr>
          <w:rFonts w:ascii="Times New Roman" w:hAnsi="Times New Roman"/>
          <w:szCs w:val="24"/>
        </w:rPr>
        <w:t>.</w:t>
      </w:r>
    </w:p>
    <w:p w14:paraId="4B1D4466" w14:textId="77777777" w:rsidR="00D432BB" w:rsidRPr="002636E5" w:rsidRDefault="00D432BB" w:rsidP="00D432BB">
      <w:pPr>
        <w:ind w:firstLine="1134"/>
        <w:jc w:val="both"/>
        <w:rPr>
          <w:rFonts w:ascii="Times New Roman" w:hAnsi="Times New Roman"/>
          <w:szCs w:val="24"/>
        </w:rPr>
      </w:pPr>
    </w:p>
    <w:p w14:paraId="3CD5E08F" w14:textId="77777777" w:rsidR="00A7544B" w:rsidRDefault="00F7313A" w:rsidP="00A7544B">
      <w:pPr>
        <w:jc w:val="both"/>
        <w:rPr>
          <w:rFonts w:ascii="Times New Roman" w:hAnsi="Times New Roman"/>
          <w:b/>
          <w:szCs w:val="24"/>
        </w:rPr>
      </w:pPr>
      <w:r>
        <w:rPr>
          <w:rFonts w:ascii="Times New Roman" w:hAnsi="Times New Roman"/>
          <w:b/>
          <w:szCs w:val="24"/>
        </w:rPr>
        <w:t xml:space="preserve">2.3 </w:t>
      </w:r>
      <w:r w:rsidR="00A7544B">
        <w:rPr>
          <w:rFonts w:ascii="Times New Roman" w:hAnsi="Times New Roman"/>
          <w:b/>
          <w:szCs w:val="24"/>
        </w:rPr>
        <w:t>T</w:t>
      </w:r>
      <w:r w:rsidR="00A7544B" w:rsidRPr="00D432BB">
        <w:rPr>
          <w:rFonts w:ascii="Times New Roman" w:hAnsi="Times New Roman"/>
          <w:b/>
          <w:szCs w:val="24"/>
        </w:rPr>
        <w:t>ra</w:t>
      </w:r>
      <w:r w:rsidR="00A7544B">
        <w:rPr>
          <w:rFonts w:ascii="Times New Roman" w:hAnsi="Times New Roman"/>
          <w:b/>
          <w:szCs w:val="24"/>
        </w:rPr>
        <w:t>tamento Quimioterápico dos Tumore</w:t>
      </w:r>
      <w:r w:rsidR="00A7544B" w:rsidRPr="00D432BB">
        <w:rPr>
          <w:rFonts w:ascii="Times New Roman" w:hAnsi="Times New Roman"/>
          <w:b/>
          <w:szCs w:val="24"/>
        </w:rPr>
        <w:t>s do Sistema Nervoso Central</w:t>
      </w:r>
    </w:p>
    <w:p w14:paraId="7414B02D" w14:textId="77777777" w:rsidR="00354168" w:rsidRPr="00977C19" w:rsidRDefault="00354168" w:rsidP="00D432BB">
      <w:pPr>
        <w:jc w:val="both"/>
        <w:rPr>
          <w:rFonts w:ascii="Times New Roman" w:eastAsia="Times New Roman" w:hAnsi="Times New Roman"/>
          <w:szCs w:val="24"/>
          <w:lang w:eastAsia="pt-BR"/>
        </w:rPr>
      </w:pPr>
    </w:p>
    <w:p w14:paraId="58B7B392" w14:textId="77777777" w:rsidR="00A7544B" w:rsidRPr="00133BCC" w:rsidRDefault="00A7544B" w:rsidP="00A7544B">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 xml:space="preserve">O primeiro quimioterápico </w:t>
      </w:r>
      <w:proofErr w:type="spellStart"/>
      <w:r w:rsidRPr="00133BCC">
        <w:rPr>
          <w:rFonts w:ascii="Times New Roman" w:eastAsia="Times New Roman" w:hAnsi="Times New Roman"/>
          <w:szCs w:val="24"/>
          <w:lang w:eastAsia="pt-BR"/>
        </w:rPr>
        <w:t>antineoplásico</w:t>
      </w:r>
      <w:proofErr w:type="spellEnd"/>
      <w:r w:rsidRPr="00133BCC">
        <w:rPr>
          <w:rFonts w:ascii="Times New Roman" w:eastAsia="Times New Roman" w:hAnsi="Times New Roman"/>
          <w:szCs w:val="24"/>
          <w:lang w:eastAsia="pt-BR"/>
        </w:rPr>
        <w:t xml:space="preserve"> foi desenvolvido a partir do gás mostarda, usado nas duas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Guerras Mundiais como arma química. Após a exposição de soldados a este agente, observou-se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que eles desenvolveram </w:t>
      </w:r>
      <w:proofErr w:type="spellStart"/>
      <w:r w:rsidRPr="00133BCC">
        <w:rPr>
          <w:rFonts w:ascii="Times New Roman" w:eastAsia="Times New Roman" w:hAnsi="Times New Roman"/>
          <w:szCs w:val="24"/>
          <w:lang w:eastAsia="pt-BR"/>
        </w:rPr>
        <w:t>hipoplasia</w:t>
      </w:r>
      <w:proofErr w:type="spellEnd"/>
      <w:r w:rsidRPr="00133BCC">
        <w:rPr>
          <w:rFonts w:ascii="Times New Roman" w:eastAsia="Times New Roman" w:hAnsi="Times New Roman"/>
          <w:szCs w:val="24"/>
          <w:lang w:eastAsia="pt-BR"/>
        </w:rPr>
        <w:t xml:space="preserve"> medular e </w:t>
      </w:r>
      <w:proofErr w:type="spellStart"/>
      <w:r w:rsidRPr="00133BCC">
        <w:rPr>
          <w:rFonts w:ascii="Times New Roman" w:eastAsia="Times New Roman" w:hAnsi="Times New Roman"/>
          <w:szCs w:val="24"/>
          <w:lang w:eastAsia="pt-BR"/>
        </w:rPr>
        <w:t>linfóide</w:t>
      </w:r>
      <w:proofErr w:type="spellEnd"/>
      <w:r w:rsidRPr="00133BCC">
        <w:rPr>
          <w:rFonts w:ascii="Times New Roman" w:eastAsia="Times New Roman" w:hAnsi="Times New Roman"/>
          <w:szCs w:val="24"/>
          <w:lang w:eastAsia="pt-BR"/>
        </w:rPr>
        <w:t>, o que levou ao seu uso no tratamento dos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linfomas malignos. A partir da publicação, em 1946, dos estudos clínicos feitos com o gás mostarda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e das observações sobre os efeitos do ácido fólico em crianças com leucemias, verificou-se avanço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crescente </w:t>
      </w:r>
      <w:r w:rsidRPr="00133BCC">
        <w:rPr>
          <w:rFonts w:ascii="Times New Roman" w:eastAsia="Times New Roman" w:hAnsi="Times New Roman"/>
          <w:szCs w:val="24"/>
          <w:lang w:eastAsia="pt-BR"/>
        </w:rPr>
        <w:lastRenderedPageBreak/>
        <w:t xml:space="preserve">da quimioterapia </w:t>
      </w:r>
      <w:proofErr w:type="spellStart"/>
      <w:r w:rsidRPr="00133BCC">
        <w:rPr>
          <w:rFonts w:ascii="Times New Roman" w:eastAsia="Times New Roman" w:hAnsi="Times New Roman"/>
          <w:szCs w:val="24"/>
          <w:lang w:eastAsia="pt-BR"/>
        </w:rPr>
        <w:t>antineoplásica</w:t>
      </w:r>
      <w:proofErr w:type="spellEnd"/>
      <w:r w:rsidRPr="00133BCC">
        <w:rPr>
          <w:rFonts w:ascii="Times New Roman" w:eastAsia="Times New Roman" w:hAnsi="Times New Roman"/>
          <w:szCs w:val="24"/>
          <w:lang w:eastAsia="pt-BR"/>
        </w:rPr>
        <w:t xml:space="preserve"> (</w:t>
      </w:r>
      <w:proofErr w:type="spellStart"/>
      <w:r w:rsidRPr="00332B6C">
        <w:rPr>
          <w:rFonts w:ascii="Times New Roman" w:eastAsia="Times New Roman" w:hAnsi="Times New Roman"/>
          <w:szCs w:val="24"/>
          <w:lang w:eastAsia="pt-BR"/>
        </w:rPr>
        <w:t>GEYER</w:t>
      </w:r>
      <w:proofErr w:type="spellEnd"/>
      <w:r w:rsidRPr="00332B6C">
        <w:rPr>
          <w:rFonts w:ascii="Times New Roman" w:eastAsia="Times New Roman" w:hAnsi="Times New Roman"/>
          <w:szCs w:val="24"/>
          <w:lang w:eastAsia="pt-BR"/>
        </w:rPr>
        <w:t xml:space="preserve"> </w:t>
      </w:r>
      <w:proofErr w:type="spellStart"/>
      <w:r w:rsidRPr="00332B6C">
        <w:rPr>
          <w:rFonts w:ascii="Times New Roman" w:eastAsia="Times New Roman" w:hAnsi="Times New Roman"/>
          <w:szCs w:val="24"/>
          <w:lang w:eastAsia="pt-BR"/>
        </w:rPr>
        <w:t>AND</w:t>
      </w:r>
      <w:proofErr w:type="spellEnd"/>
      <w:r w:rsidRPr="00332B6C">
        <w:rPr>
          <w:rFonts w:ascii="Times New Roman" w:eastAsia="Times New Roman" w:hAnsi="Times New Roman"/>
          <w:szCs w:val="24"/>
          <w:lang w:eastAsia="pt-BR"/>
        </w:rPr>
        <w:t xml:space="preserve"> BERGER, 2005). Atualmente</w:t>
      </w:r>
      <w:r w:rsidRPr="00133BCC">
        <w:rPr>
          <w:rFonts w:ascii="Times New Roman" w:eastAsia="Times New Roman" w:hAnsi="Times New Roman"/>
          <w:szCs w:val="24"/>
          <w:lang w:eastAsia="pt-BR"/>
        </w:rPr>
        <w:t>, quimioterápicos mais ativos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e menos tóxicos encontram-se disponíveis para uso na prática clínica. Os avanços verificados nas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últimas décadas, na área da quimioterapia </w:t>
      </w:r>
      <w:proofErr w:type="spellStart"/>
      <w:r w:rsidRPr="00133BCC">
        <w:rPr>
          <w:rFonts w:ascii="Times New Roman" w:eastAsia="Times New Roman" w:hAnsi="Times New Roman"/>
          <w:szCs w:val="24"/>
          <w:lang w:eastAsia="pt-BR"/>
        </w:rPr>
        <w:t>antineoplásica</w:t>
      </w:r>
      <w:proofErr w:type="spellEnd"/>
      <w:r w:rsidRPr="00133BCC">
        <w:rPr>
          <w:rFonts w:ascii="Times New Roman" w:eastAsia="Times New Roman" w:hAnsi="Times New Roman"/>
          <w:szCs w:val="24"/>
          <w:lang w:eastAsia="pt-BR"/>
        </w:rPr>
        <w:t>, têm facilitado consideravelmente 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aplicação de outros tipos de tratamento de câncer e permitido maior número de </w:t>
      </w:r>
      <w:r w:rsidRPr="00332B6C">
        <w:rPr>
          <w:rFonts w:ascii="Times New Roman" w:eastAsia="Times New Roman" w:hAnsi="Times New Roman"/>
          <w:szCs w:val="24"/>
          <w:lang w:eastAsia="pt-BR"/>
        </w:rPr>
        <w:t>curas (STILLER, 1998)</w:t>
      </w:r>
      <w:r w:rsidRPr="00795C11">
        <w:rPr>
          <w:rFonts w:ascii="Times New Roman" w:eastAsia="Times New Roman" w:hAnsi="Times New Roman"/>
          <w:szCs w:val="24"/>
          <w:lang w:eastAsia="pt-BR"/>
        </w:rPr>
        <w:t>.</w:t>
      </w:r>
    </w:p>
    <w:p w14:paraId="1A70C062" w14:textId="77777777" w:rsidR="00A7544B" w:rsidRPr="00133BCC" w:rsidRDefault="00A7544B" w:rsidP="00A7544B">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As drogas usadas no tratamento dos tumores afetam tanto as células dos tecidos normais quanto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as células malignas, com maior dano às células neoplásicas do que as normais, devido às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diferenças quantitativas entre os processos metabólicos dessas duas populações </w:t>
      </w:r>
      <w:r w:rsidRPr="00332B6C">
        <w:rPr>
          <w:rFonts w:ascii="Times New Roman" w:eastAsia="Times New Roman" w:hAnsi="Times New Roman"/>
          <w:szCs w:val="24"/>
          <w:lang w:eastAsia="pt-BR"/>
        </w:rPr>
        <w:t>celulares (HAMMOND, 1996).</w:t>
      </w:r>
    </w:p>
    <w:p w14:paraId="729128FE" w14:textId="77777777" w:rsidR="00A7544B" w:rsidRPr="00133BCC" w:rsidRDefault="00A7544B" w:rsidP="00A7544B">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 xml:space="preserve">Os quimioterápicos </w:t>
      </w:r>
      <w:r>
        <w:rPr>
          <w:rFonts w:ascii="Times New Roman" w:eastAsia="Times New Roman" w:hAnsi="Times New Roman"/>
          <w:szCs w:val="24"/>
          <w:lang w:eastAsia="pt-BR"/>
        </w:rPr>
        <w:t>atuam sobre as</w:t>
      </w:r>
      <w:r w:rsidRPr="00133BCC">
        <w:rPr>
          <w:rFonts w:ascii="Times New Roman" w:eastAsia="Times New Roman" w:hAnsi="Times New Roman"/>
          <w:szCs w:val="24"/>
          <w:lang w:eastAsia="pt-BR"/>
        </w:rPr>
        <w:t xml:space="preserve"> estruturas normais</w:t>
      </w:r>
      <w:r>
        <w:rPr>
          <w:rFonts w:ascii="Times New Roman" w:eastAsia="Times New Roman" w:hAnsi="Times New Roman"/>
          <w:szCs w:val="24"/>
          <w:lang w:eastAsia="pt-BR"/>
        </w:rPr>
        <w:t xml:space="preserve"> com alta taxa de renovação</w:t>
      </w:r>
      <w:r w:rsidRPr="00133BCC">
        <w:rPr>
          <w:rFonts w:ascii="Times New Roman" w:eastAsia="Times New Roman" w:hAnsi="Times New Roman"/>
          <w:szCs w:val="24"/>
          <w:lang w:eastAsia="pt-BR"/>
        </w:rPr>
        <w:t xml:space="preserve">, como a medula óssea, os </w:t>
      </w:r>
      <w:proofErr w:type="spellStart"/>
      <w:r w:rsidRPr="00133BCC">
        <w:rPr>
          <w:rFonts w:ascii="Times New Roman" w:eastAsia="Times New Roman" w:hAnsi="Times New Roman"/>
          <w:szCs w:val="24"/>
          <w:lang w:eastAsia="pt-BR"/>
        </w:rPr>
        <w:t>pêlos</w:t>
      </w:r>
      <w:proofErr w:type="spellEnd"/>
      <w:r w:rsidRPr="00133BCC">
        <w:rPr>
          <w:rFonts w:ascii="Times New Roman" w:eastAsia="Times New Roman" w:hAnsi="Times New Roman"/>
          <w:szCs w:val="24"/>
          <w:lang w:eastAsia="pt-BR"/>
        </w:rPr>
        <w:t xml:space="preserve"> e a mucosa do tubo digestivo. No entanto, como as células normais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apresentam um tempo de recuperação previsível, ao contrário das células </w:t>
      </w:r>
      <w:proofErr w:type="spellStart"/>
      <w:r w:rsidRPr="00133BCC">
        <w:rPr>
          <w:rFonts w:ascii="Times New Roman" w:eastAsia="Times New Roman" w:hAnsi="Times New Roman"/>
          <w:szCs w:val="24"/>
          <w:lang w:eastAsia="pt-BR"/>
        </w:rPr>
        <w:t>anaplásicas</w:t>
      </w:r>
      <w:proofErr w:type="spellEnd"/>
      <w:r w:rsidRPr="00133BCC">
        <w:rPr>
          <w:rFonts w:ascii="Times New Roman" w:eastAsia="Times New Roman" w:hAnsi="Times New Roman"/>
          <w:szCs w:val="24"/>
          <w:lang w:eastAsia="pt-BR"/>
        </w:rPr>
        <w:t>, é possível</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que a quimioterapia seja aplicada repetidamente, desde que observado o intervalo de tempo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necessário para a recuperação da medula óssea e da mucosa do tubo digestivo. Por este motivo, a</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quimioterapia é aplicada em ciclos </w:t>
      </w:r>
      <w:r w:rsidRPr="00332B6C">
        <w:rPr>
          <w:rFonts w:ascii="Times New Roman" w:eastAsia="Times New Roman" w:hAnsi="Times New Roman"/>
          <w:szCs w:val="24"/>
          <w:lang w:eastAsia="pt-BR"/>
        </w:rPr>
        <w:t>periódicos (KELLIE, 1999).</w:t>
      </w:r>
    </w:p>
    <w:p w14:paraId="45DE9DB8" w14:textId="77777777" w:rsidR="002E6335" w:rsidRDefault="002E6335" w:rsidP="002E6335">
      <w:pPr>
        <w:ind w:firstLine="1134"/>
        <w:jc w:val="both"/>
        <w:rPr>
          <w:rFonts w:ascii="Times New Roman" w:eastAsia="Times New Roman" w:hAnsi="Times New Roman"/>
          <w:szCs w:val="24"/>
          <w:lang w:eastAsia="pt-BR"/>
        </w:rPr>
      </w:pPr>
      <w:r w:rsidRPr="00133BCC">
        <w:rPr>
          <w:rFonts w:ascii="Times New Roman" w:eastAsia="Times New Roman" w:hAnsi="Times New Roman"/>
          <w:szCs w:val="24"/>
          <w:lang w:eastAsia="pt-BR"/>
        </w:rPr>
        <w:t xml:space="preserve">Os tumores pediátricos do SNC mais frequentes são os </w:t>
      </w:r>
      <w:proofErr w:type="spellStart"/>
      <w:r w:rsidRPr="00133BCC">
        <w:rPr>
          <w:rFonts w:ascii="Times New Roman" w:eastAsia="Times New Roman" w:hAnsi="Times New Roman"/>
          <w:szCs w:val="24"/>
          <w:lang w:eastAsia="pt-BR"/>
        </w:rPr>
        <w:t>astrocitomas</w:t>
      </w:r>
      <w:proofErr w:type="spellEnd"/>
      <w:r w:rsidRPr="00133BCC">
        <w:rPr>
          <w:rFonts w:ascii="Times New Roman" w:eastAsia="Times New Roman" w:hAnsi="Times New Roman"/>
          <w:szCs w:val="24"/>
          <w:lang w:eastAsia="pt-BR"/>
        </w:rPr>
        <w:t xml:space="preserve"> de baixo grau e os</w:t>
      </w:r>
      <w:r>
        <w:rPr>
          <w:rFonts w:ascii="Times New Roman" w:eastAsia="Times New Roman" w:hAnsi="Times New Roman"/>
          <w:szCs w:val="24"/>
          <w:lang w:eastAsia="pt-BR"/>
        </w:rPr>
        <w:t xml:space="preserve"> </w:t>
      </w:r>
      <w:proofErr w:type="spellStart"/>
      <w:r w:rsidRPr="00133BCC">
        <w:rPr>
          <w:rFonts w:ascii="Times New Roman" w:eastAsia="Times New Roman" w:hAnsi="Times New Roman"/>
          <w:szCs w:val="24"/>
          <w:lang w:eastAsia="pt-BR"/>
        </w:rPr>
        <w:t>meduloblastomas</w:t>
      </w:r>
      <w:proofErr w:type="spellEnd"/>
      <w:r w:rsidRPr="00133BCC">
        <w:rPr>
          <w:rFonts w:ascii="Times New Roman" w:eastAsia="Times New Roman" w:hAnsi="Times New Roman"/>
          <w:szCs w:val="24"/>
          <w:lang w:eastAsia="pt-BR"/>
        </w:rPr>
        <w:t xml:space="preserve"> (</w:t>
      </w:r>
      <w:proofErr w:type="spellStart"/>
      <w:r w:rsidRPr="00133BCC">
        <w:rPr>
          <w:rFonts w:ascii="Times New Roman" w:eastAsia="Times New Roman" w:hAnsi="Times New Roman"/>
          <w:szCs w:val="24"/>
          <w:lang w:eastAsia="pt-BR"/>
        </w:rPr>
        <w:t>GURNEY</w:t>
      </w:r>
      <w:proofErr w:type="spellEnd"/>
      <w:r w:rsidRPr="00133BCC">
        <w:rPr>
          <w:rFonts w:ascii="Times New Roman" w:eastAsia="Times New Roman" w:hAnsi="Times New Roman"/>
          <w:szCs w:val="24"/>
          <w:lang w:eastAsia="pt-BR"/>
        </w:rPr>
        <w:t xml:space="preserve"> </w:t>
      </w:r>
      <w:r w:rsidRPr="00F7313A">
        <w:rPr>
          <w:rFonts w:ascii="Times New Roman" w:eastAsia="Times New Roman" w:hAnsi="Times New Roman"/>
          <w:i/>
          <w:szCs w:val="24"/>
          <w:lang w:eastAsia="pt-BR"/>
        </w:rPr>
        <w:t xml:space="preserve">et </w:t>
      </w:r>
      <w:proofErr w:type="spellStart"/>
      <w:r w:rsidRPr="00F7313A">
        <w:rPr>
          <w:rFonts w:ascii="Times New Roman" w:eastAsia="Times New Roman" w:hAnsi="Times New Roman"/>
          <w:i/>
          <w:szCs w:val="24"/>
          <w:lang w:eastAsia="pt-BR"/>
        </w:rPr>
        <w:t>a</w:t>
      </w:r>
      <w:r w:rsidR="00F7313A">
        <w:rPr>
          <w:rFonts w:ascii="Times New Roman" w:eastAsia="Times New Roman" w:hAnsi="Times New Roman"/>
          <w:i/>
          <w:szCs w:val="24"/>
          <w:lang w:eastAsia="pt-BR"/>
        </w:rPr>
        <w:t>.</w:t>
      </w:r>
      <w:r w:rsidRPr="00F7313A">
        <w:rPr>
          <w:rFonts w:ascii="Times New Roman" w:eastAsia="Times New Roman" w:hAnsi="Times New Roman"/>
          <w:i/>
          <w:szCs w:val="24"/>
          <w:lang w:eastAsia="pt-BR"/>
        </w:rPr>
        <w:t>l</w:t>
      </w:r>
      <w:proofErr w:type="spellEnd"/>
      <w:r w:rsidRPr="00133BCC">
        <w:rPr>
          <w:rFonts w:ascii="Times New Roman" w:eastAsia="Times New Roman" w:hAnsi="Times New Roman"/>
          <w:szCs w:val="24"/>
          <w:lang w:eastAsia="pt-BR"/>
        </w:rPr>
        <w:t xml:space="preserve">, 1999). O tratamento quimioterápico dos </w:t>
      </w:r>
      <w:proofErr w:type="spellStart"/>
      <w:r w:rsidRPr="00133BCC">
        <w:rPr>
          <w:rFonts w:ascii="Times New Roman" w:eastAsia="Times New Roman" w:hAnsi="Times New Roman"/>
          <w:szCs w:val="24"/>
          <w:lang w:eastAsia="pt-BR"/>
        </w:rPr>
        <w:t>astrocitomas</w:t>
      </w:r>
      <w:proofErr w:type="spellEnd"/>
      <w:r w:rsidRPr="00133BCC">
        <w:rPr>
          <w:rFonts w:ascii="Times New Roman" w:eastAsia="Times New Roman" w:hAnsi="Times New Roman"/>
          <w:szCs w:val="24"/>
          <w:lang w:eastAsia="pt-BR"/>
        </w:rPr>
        <w:t xml:space="preserve"> de baixo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grau ainda é controverso, sendo mais frequentemente empregado nos tumores recorrentes e de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hipotálamo ou vias ópticas. </w:t>
      </w:r>
      <w:r w:rsidRPr="00332B6C">
        <w:rPr>
          <w:rFonts w:ascii="Times New Roman" w:eastAsia="Times New Roman" w:hAnsi="Times New Roman"/>
          <w:szCs w:val="24"/>
          <w:lang w:eastAsia="pt-BR"/>
        </w:rPr>
        <w:t xml:space="preserve">Um protocolo do </w:t>
      </w:r>
      <w:proofErr w:type="spellStart"/>
      <w:r w:rsidRPr="00332B6C">
        <w:rPr>
          <w:rFonts w:ascii="Times New Roman" w:eastAsia="Times New Roman" w:hAnsi="Times New Roman"/>
          <w:szCs w:val="24"/>
          <w:lang w:eastAsia="pt-BR"/>
        </w:rPr>
        <w:t>Children’s</w:t>
      </w:r>
      <w:proofErr w:type="spellEnd"/>
      <w:r w:rsidRPr="00332B6C">
        <w:rPr>
          <w:rFonts w:ascii="Times New Roman" w:eastAsia="Times New Roman" w:hAnsi="Times New Roman"/>
          <w:szCs w:val="24"/>
          <w:lang w:eastAsia="pt-BR"/>
        </w:rPr>
        <w:t xml:space="preserve"> </w:t>
      </w:r>
      <w:proofErr w:type="spellStart"/>
      <w:r w:rsidRPr="00332B6C">
        <w:rPr>
          <w:rFonts w:ascii="Times New Roman" w:eastAsia="Times New Roman" w:hAnsi="Times New Roman"/>
          <w:szCs w:val="24"/>
          <w:lang w:eastAsia="pt-BR"/>
        </w:rPr>
        <w:t>Oncology</w:t>
      </w:r>
      <w:proofErr w:type="spellEnd"/>
      <w:r w:rsidRPr="00332B6C">
        <w:rPr>
          <w:rFonts w:ascii="Times New Roman" w:eastAsia="Times New Roman" w:hAnsi="Times New Roman"/>
          <w:szCs w:val="24"/>
          <w:lang w:eastAsia="pt-BR"/>
        </w:rPr>
        <w:t xml:space="preserve"> </w:t>
      </w:r>
      <w:proofErr w:type="spellStart"/>
      <w:r w:rsidRPr="00332B6C">
        <w:rPr>
          <w:rFonts w:ascii="Times New Roman" w:eastAsia="Times New Roman" w:hAnsi="Times New Roman"/>
          <w:szCs w:val="24"/>
          <w:lang w:eastAsia="pt-BR"/>
        </w:rPr>
        <w:t>Group</w:t>
      </w:r>
      <w:proofErr w:type="spellEnd"/>
      <w:r w:rsidRPr="00332B6C">
        <w:rPr>
          <w:rFonts w:ascii="Times New Roman" w:eastAsia="Times New Roman" w:hAnsi="Times New Roman"/>
          <w:szCs w:val="24"/>
          <w:lang w:eastAsia="pt-BR"/>
        </w:rPr>
        <w:t xml:space="preserve"> utilizando </w:t>
      </w:r>
      <w:proofErr w:type="spellStart"/>
      <w:r w:rsidRPr="00332B6C">
        <w:rPr>
          <w:rFonts w:ascii="Times New Roman" w:eastAsia="Times New Roman" w:hAnsi="Times New Roman"/>
          <w:szCs w:val="24"/>
          <w:lang w:eastAsia="pt-BR"/>
        </w:rPr>
        <w:t>carboplatina</w:t>
      </w:r>
      <w:proofErr w:type="spellEnd"/>
      <w:r w:rsidRPr="00332B6C">
        <w:rPr>
          <w:rFonts w:ascii="Times New Roman" w:eastAsia="Times New Roman" w:hAnsi="Times New Roman"/>
          <w:szCs w:val="24"/>
          <w:lang w:eastAsia="pt-BR"/>
        </w:rPr>
        <w:t xml:space="preserve"> e vincristina em doses relativamente baixas semanais teve seus resultados publicados recentemente (ATER, 2012).</w:t>
      </w:r>
      <w:r w:rsidRPr="001F0E6D">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A combinação de </w:t>
      </w:r>
      <w:proofErr w:type="spellStart"/>
      <w:r w:rsidRPr="00133BCC">
        <w:rPr>
          <w:rFonts w:ascii="Times New Roman" w:eastAsia="Times New Roman" w:hAnsi="Times New Roman"/>
          <w:szCs w:val="24"/>
          <w:lang w:eastAsia="pt-BR"/>
        </w:rPr>
        <w:t>carboplatina</w:t>
      </w:r>
      <w:proofErr w:type="spellEnd"/>
      <w:r w:rsidRPr="00133BCC">
        <w:rPr>
          <w:rFonts w:ascii="Times New Roman" w:eastAsia="Times New Roman" w:hAnsi="Times New Roman"/>
          <w:szCs w:val="24"/>
          <w:lang w:eastAsia="pt-BR"/>
        </w:rPr>
        <w:t xml:space="preserve"> e vincristina em doses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semanais mostrou ser bem tolerada e eficaz em pacientes com </w:t>
      </w:r>
      <w:proofErr w:type="spellStart"/>
      <w:r w:rsidRPr="00133BCC">
        <w:rPr>
          <w:rFonts w:ascii="Times New Roman" w:eastAsia="Times New Roman" w:hAnsi="Times New Roman"/>
          <w:szCs w:val="24"/>
          <w:lang w:eastAsia="pt-BR"/>
        </w:rPr>
        <w:t>gliomas</w:t>
      </w:r>
      <w:proofErr w:type="spellEnd"/>
      <w:r w:rsidRPr="00133BCC">
        <w:rPr>
          <w:rFonts w:ascii="Times New Roman" w:eastAsia="Times New Roman" w:hAnsi="Times New Roman"/>
          <w:szCs w:val="24"/>
          <w:lang w:eastAsia="pt-BR"/>
        </w:rPr>
        <w:t xml:space="preserve"> de baixo grau primários 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recorrentes, com toxicidade baixa a moderada (P</w:t>
      </w:r>
      <w:r w:rsidRPr="00675283">
        <w:rPr>
          <w:rFonts w:ascii="Times New Roman" w:eastAsia="Times New Roman" w:hAnsi="Times New Roman"/>
          <w:szCs w:val="24"/>
          <w:lang w:eastAsia="pt-BR"/>
        </w:rPr>
        <w:t>AC</w:t>
      </w:r>
      <w:r w:rsidRPr="00133BCC">
        <w:rPr>
          <w:rFonts w:ascii="Times New Roman" w:eastAsia="Times New Roman" w:hAnsi="Times New Roman"/>
          <w:szCs w:val="24"/>
          <w:lang w:eastAsia="pt-BR"/>
        </w:rPr>
        <w:t xml:space="preserve">KER </w:t>
      </w:r>
      <w:r w:rsidRPr="001F0E6D">
        <w:rPr>
          <w:rFonts w:ascii="Times New Roman" w:eastAsia="Times New Roman" w:hAnsi="Times New Roman"/>
          <w:i/>
          <w:szCs w:val="24"/>
          <w:lang w:eastAsia="pt-BR"/>
        </w:rPr>
        <w:t>et al</w:t>
      </w:r>
      <w:r w:rsidRPr="00133BCC">
        <w:rPr>
          <w:rFonts w:ascii="Times New Roman" w:eastAsia="Times New Roman" w:hAnsi="Times New Roman"/>
          <w:szCs w:val="24"/>
          <w:lang w:eastAsia="pt-BR"/>
        </w:rPr>
        <w:t xml:space="preserve">, </w:t>
      </w:r>
      <w:r w:rsidRPr="00332B6C">
        <w:rPr>
          <w:rFonts w:ascii="Times New Roman" w:eastAsia="Times New Roman" w:hAnsi="Times New Roman"/>
          <w:szCs w:val="24"/>
          <w:lang w:eastAsia="pt-BR"/>
        </w:rPr>
        <w:t xml:space="preserve">1997). Os </w:t>
      </w:r>
      <w:proofErr w:type="spellStart"/>
      <w:r w:rsidRPr="00332B6C">
        <w:rPr>
          <w:rFonts w:ascii="Times New Roman" w:eastAsia="Times New Roman" w:hAnsi="Times New Roman"/>
          <w:szCs w:val="24"/>
          <w:lang w:eastAsia="pt-BR"/>
        </w:rPr>
        <w:t>meduloblastomas</w:t>
      </w:r>
      <w:proofErr w:type="spellEnd"/>
      <w:r w:rsidRPr="00332B6C">
        <w:rPr>
          <w:rFonts w:ascii="Times New Roman" w:eastAsia="Times New Roman" w:hAnsi="Times New Roman"/>
          <w:szCs w:val="24"/>
          <w:lang w:eastAsia="pt-BR"/>
        </w:rPr>
        <w:t xml:space="preserve"> têm sido tratados com radioterapia (RT) e quimioterapia (QT)</w:t>
      </w:r>
      <w:r w:rsidRPr="00133BCC">
        <w:rPr>
          <w:rFonts w:ascii="Times New Roman" w:eastAsia="Times New Roman" w:hAnsi="Times New Roman"/>
          <w:szCs w:val="24"/>
          <w:lang w:eastAsia="pt-BR"/>
        </w:rPr>
        <w:t xml:space="preserve"> após a cirurgia, com melhor prognóstico</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devido à terapia combinada. Vários esquemas têm sido propostos, mas todos com doses intensivas</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 xml:space="preserve">de quimioterápicos. Progressos consideráveis no tratamento dos pacientes com </w:t>
      </w:r>
      <w:proofErr w:type="spellStart"/>
      <w:r w:rsidRPr="00133BCC">
        <w:rPr>
          <w:rFonts w:ascii="Times New Roman" w:eastAsia="Times New Roman" w:hAnsi="Times New Roman"/>
          <w:szCs w:val="24"/>
          <w:lang w:eastAsia="pt-BR"/>
        </w:rPr>
        <w:t>meduloblastoma</w:t>
      </w:r>
      <w:proofErr w:type="spellEnd"/>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de alto risco têm sido conseguidos com esquemas de doses intensivas de quimioterapia (GAJJAR,</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1999; RUTKOWSKI, 2005). Tais esquemas intensivos são previsivelmente bem mais tóxicos, e</w:t>
      </w:r>
      <w:r>
        <w:rPr>
          <w:rFonts w:ascii="Times New Roman" w:eastAsia="Times New Roman" w:hAnsi="Times New Roman"/>
          <w:szCs w:val="24"/>
          <w:lang w:eastAsia="pt-BR"/>
        </w:rPr>
        <w:t xml:space="preserve"> </w:t>
      </w:r>
      <w:r w:rsidRPr="00133BCC">
        <w:rPr>
          <w:rFonts w:ascii="Times New Roman" w:eastAsia="Times New Roman" w:hAnsi="Times New Roman"/>
          <w:szCs w:val="24"/>
          <w:lang w:eastAsia="pt-BR"/>
        </w:rPr>
        <w:t>relatos na literatura mostram toxicidade grau 3 ou 4 na maioria dos pacientes, inclusive com óbitos</w:t>
      </w:r>
      <w:r>
        <w:rPr>
          <w:rFonts w:ascii="Times New Roman" w:eastAsia="Times New Roman" w:hAnsi="Times New Roman"/>
          <w:szCs w:val="24"/>
          <w:lang w:eastAsia="pt-BR"/>
        </w:rPr>
        <w:t xml:space="preserve"> (</w:t>
      </w:r>
      <w:proofErr w:type="spellStart"/>
      <w:r w:rsidRPr="00133BCC">
        <w:rPr>
          <w:rFonts w:ascii="Times New Roman" w:eastAsia="Times New Roman" w:hAnsi="Times New Roman"/>
          <w:szCs w:val="24"/>
          <w:lang w:eastAsia="pt-BR"/>
        </w:rPr>
        <w:t>GEYER</w:t>
      </w:r>
      <w:proofErr w:type="spellEnd"/>
      <w:r w:rsidRPr="00133BCC">
        <w:rPr>
          <w:rFonts w:ascii="Times New Roman" w:eastAsia="Times New Roman" w:hAnsi="Times New Roman"/>
          <w:szCs w:val="24"/>
          <w:lang w:eastAsia="pt-BR"/>
        </w:rPr>
        <w:t xml:space="preserve"> </w:t>
      </w:r>
      <w:r w:rsidRPr="009865E4">
        <w:rPr>
          <w:rFonts w:ascii="Times New Roman" w:eastAsia="Times New Roman" w:hAnsi="Times New Roman"/>
          <w:i/>
          <w:szCs w:val="24"/>
          <w:lang w:eastAsia="pt-BR"/>
        </w:rPr>
        <w:t>et al,</w:t>
      </w:r>
      <w:r w:rsidRPr="00133BCC">
        <w:rPr>
          <w:rFonts w:ascii="Times New Roman" w:eastAsia="Times New Roman" w:hAnsi="Times New Roman"/>
          <w:szCs w:val="24"/>
          <w:lang w:eastAsia="pt-BR"/>
        </w:rPr>
        <w:t xml:space="preserve"> 2005).</w:t>
      </w:r>
      <w:bookmarkStart w:id="52" w:name="_GoBack"/>
      <w:bookmarkEnd w:id="52"/>
      <w:del w:id="53" w:author="Juvenia Bezerra Fontenele" w:date="2016-01-18T22:00:00Z">
        <w:r w:rsidDel="0065729D">
          <w:rPr>
            <w:rFonts w:ascii="Times New Roman" w:eastAsia="Times New Roman" w:hAnsi="Times New Roman"/>
            <w:szCs w:val="24"/>
            <w:lang w:eastAsia="pt-BR"/>
          </w:rPr>
          <w:delText xml:space="preserve"> </w:delText>
        </w:r>
      </w:del>
    </w:p>
    <w:p w14:paraId="08558905" w14:textId="77777777" w:rsidR="002E6335" w:rsidRDefault="002E6335" w:rsidP="002E6335">
      <w:pPr>
        <w:jc w:val="both"/>
        <w:rPr>
          <w:rFonts w:ascii="Times New Roman" w:eastAsia="Times New Roman" w:hAnsi="Times New Roman"/>
          <w:szCs w:val="24"/>
          <w:lang w:eastAsia="pt-BR"/>
        </w:rPr>
      </w:pPr>
    </w:p>
    <w:p w14:paraId="54762AE1" w14:textId="77777777" w:rsidR="002E6335" w:rsidRPr="00F7313A" w:rsidRDefault="00F7313A" w:rsidP="002E6335">
      <w:pPr>
        <w:jc w:val="both"/>
        <w:rPr>
          <w:rFonts w:ascii="Times New Roman" w:eastAsia="Times New Roman" w:hAnsi="Times New Roman"/>
          <w:b/>
          <w:szCs w:val="24"/>
          <w:lang w:eastAsia="pt-BR"/>
        </w:rPr>
      </w:pPr>
      <w:r w:rsidRPr="00F7313A">
        <w:rPr>
          <w:rFonts w:ascii="Times New Roman" w:eastAsia="Times New Roman" w:hAnsi="Times New Roman"/>
          <w:b/>
          <w:szCs w:val="24"/>
          <w:lang w:eastAsia="pt-BR"/>
        </w:rPr>
        <w:t xml:space="preserve">2.4 </w:t>
      </w:r>
      <w:proofErr w:type="spellStart"/>
      <w:r>
        <w:rPr>
          <w:rFonts w:ascii="Times New Roman" w:eastAsia="Times New Roman" w:hAnsi="Times New Roman"/>
          <w:b/>
          <w:szCs w:val="24"/>
          <w:lang w:eastAsia="pt-BR"/>
        </w:rPr>
        <w:t>Farmac</w:t>
      </w:r>
      <w:r w:rsidR="005C7EAB">
        <w:rPr>
          <w:rFonts w:ascii="Times New Roman" w:eastAsia="Times New Roman" w:hAnsi="Times New Roman"/>
          <w:b/>
          <w:szCs w:val="24"/>
          <w:lang w:eastAsia="pt-BR"/>
        </w:rPr>
        <w:t>ovigilâ</w:t>
      </w:r>
      <w:r>
        <w:rPr>
          <w:rFonts w:ascii="Times New Roman" w:eastAsia="Times New Roman" w:hAnsi="Times New Roman"/>
          <w:b/>
          <w:szCs w:val="24"/>
          <w:lang w:eastAsia="pt-BR"/>
        </w:rPr>
        <w:t>ncia</w:t>
      </w:r>
      <w:proofErr w:type="spellEnd"/>
      <w:r>
        <w:rPr>
          <w:rFonts w:ascii="Times New Roman" w:eastAsia="Times New Roman" w:hAnsi="Times New Roman"/>
          <w:b/>
          <w:szCs w:val="24"/>
          <w:lang w:eastAsia="pt-BR"/>
        </w:rPr>
        <w:t xml:space="preserve"> em Oncologia</w:t>
      </w:r>
    </w:p>
    <w:p w14:paraId="5457DE11" w14:textId="77777777" w:rsidR="002E6335" w:rsidRDefault="002E6335" w:rsidP="002E6335">
      <w:pPr>
        <w:jc w:val="both"/>
        <w:rPr>
          <w:rFonts w:ascii="Times New Roman" w:hAnsi="Times New Roman"/>
          <w:szCs w:val="24"/>
        </w:rPr>
      </w:pPr>
    </w:p>
    <w:p w14:paraId="49EF1455" w14:textId="77777777" w:rsidR="00F7313A" w:rsidRDefault="00F7313A" w:rsidP="002E6335">
      <w:pPr>
        <w:jc w:val="both"/>
        <w:rPr>
          <w:rFonts w:ascii="Times New Roman" w:hAnsi="Times New Roman"/>
          <w:szCs w:val="24"/>
        </w:rPr>
      </w:pPr>
    </w:p>
    <w:p w14:paraId="73EBD8C4" w14:textId="77777777" w:rsidR="005C7EAB" w:rsidRDefault="005C7EAB" w:rsidP="002E6335">
      <w:pPr>
        <w:jc w:val="both"/>
        <w:rPr>
          <w:rFonts w:ascii="Times New Roman" w:hAnsi="Times New Roman"/>
          <w:szCs w:val="24"/>
        </w:rPr>
      </w:pPr>
    </w:p>
    <w:p w14:paraId="39E7D9E1" w14:textId="77777777" w:rsidR="002E6335" w:rsidRPr="008653A6" w:rsidRDefault="002E6335" w:rsidP="002E6335">
      <w:pPr>
        <w:ind w:firstLine="1134"/>
        <w:jc w:val="both"/>
        <w:rPr>
          <w:rFonts w:ascii="Times New Roman" w:hAnsi="Times New Roman"/>
          <w:color w:val="FF0000"/>
          <w:szCs w:val="24"/>
        </w:rPr>
      </w:pPr>
      <w:r w:rsidRPr="0036288B">
        <w:rPr>
          <w:rFonts w:ascii="Times New Roman" w:hAnsi="Times New Roman"/>
          <w:szCs w:val="24"/>
        </w:rPr>
        <w:t xml:space="preserve">Segundo a Organização Mundial de Saúde (OMS), </w:t>
      </w:r>
      <w:proofErr w:type="spellStart"/>
      <w:r w:rsidRPr="0036288B">
        <w:rPr>
          <w:rFonts w:ascii="Times New Roman" w:hAnsi="Times New Roman"/>
          <w:szCs w:val="24"/>
        </w:rPr>
        <w:t>reação</w:t>
      </w:r>
      <w:proofErr w:type="spellEnd"/>
      <w:r w:rsidRPr="0036288B">
        <w:rPr>
          <w:rFonts w:ascii="Times New Roman" w:hAnsi="Times New Roman"/>
          <w:szCs w:val="24"/>
        </w:rPr>
        <w:t xml:space="preserve"> adversa a medicamento (RAM) é todo efeito prejudicial e indesejado que se apresenta depois da </w:t>
      </w:r>
      <w:proofErr w:type="spellStart"/>
      <w:r w:rsidRPr="0036288B">
        <w:rPr>
          <w:rFonts w:ascii="Times New Roman" w:hAnsi="Times New Roman"/>
          <w:szCs w:val="24"/>
        </w:rPr>
        <w:t>administração</w:t>
      </w:r>
      <w:proofErr w:type="spellEnd"/>
      <w:r w:rsidRPr="0036288B">
        <w:rPr>
          <w:rFonts w:ascii="Times New Roman" w:hAnsi="Times New Roman"/>
          <w:szCs w:val="24"/>
        </w:rPr>
        <w:t xml:space="preserve"> de um medicamento em doses normalmente utilizadas para profilaxia, </w:t>
      </w:r>
      <w:proofErr w:type="spellStart"/>
      <w:r w:rsidRPr="0036288B">
        <w:rPr>
          <w:rFonts w:ascii="Times New Roman" w:hAnsi="Times New Roman"/>
          <w:szCs w:val="24"/>
        </w:rPr>
        <w:t>diagnóstico</w:t>
      </w:r>
      <w:proofErr w:type="spellEnd"/>
      <w:r w:rsidRPr="0036288B">
        <w:rPr>
          <w:rFonts w:ascii="Times New Roman" w:hAnsi="Times New Roman"/>
          <w:szCs w:val="24"/>
        </w:rPr>
        <w:t xml:space="preserve"> ou tratamento de uma enfermidade ou com objetivo de modificar uma </w:t>
      </w:r>
      <w:proofErr w:type="spellStart"/>
      <w:r w:rsidRPr="0036288B">
        <w:rPr>
          <w:rFonts w:ascii="Times New Roman" w:hAnsi="Times New Roman"/>
          <w:szCs w:val="24"/>
        </w:rPr>
        <w:t>função</w:t>
      </w:r>
      <w:proofErr w:type="spellEnd"/>
      <w:r w:rsidRPr="0036288B">
        <w:rPr>
          <w:rFonts w:ascii="Times New Roman" w:hAnsi="Times New Roman"/>
          <w:szCs w:val="24"/>
        </w:rPr>
        <w:t xml:space="preserve"> </w:t>
      </w:r>
      <w:proofErr w:type="spellStart"/>
      <w:r w:rsidRPr="0036288B">
        <w:rPr>
          <w:rFonts w:ascii="Times New Roman" w:hAnsi="Times New Roman"/>
          <w:szCs w:val="24"/>
        </w:rPr>
        <w:t>biológica</w:t>
      </w:r>
      <w:proofErr w:type="spellEnd"/>
      <w:r w:rsidRPr="0036288B">
        <w:rPr>
          <w:rFonts w:ascii="Times New Roman" w:hAnsi="Times New Roman"/>
          <w:szCs w:val="24"/>
        </w:rPr>
        <w:t xml:space="preserve">. Essa </w:t>
      </w:r>
      <w:proofErr w:type="spellStart"/>
      <w:r w:rsidRPr="0036288B">
        <w:rPr>
          <w:rFonts w:ascii="Times New Roman" w:hAnsi="Times New Roman"/>
          <w:szCs w:val="24"/>
        </w:rPr>
        <w:t>definição</w:t>
      </w:r>
      <w:proofErr w:type="spellEnd"/>
      <w:r w:rsidRPr="0036288B">
        <w:rPr>
          <w:rFonts w:ascii="Times New Roman" w:hAnsi="Times New Roman"/>
          <w:szCs w:val="24"/>
        </w:rPr>
        <w:t xml:space="preserve"> inclui doses utilizadas na prática clínica e exclui </w:t>
      </w:r>
      <w:proofErr w:type="spellStart"/>
      <w:r w:rsidRPr="0036288B">
        <w:rPr>
          <w:rFonts w:ascii="Times New Roman" w:hAnsi="Times New Roman"/>
          <w:szCs w:val="24"/>
        </w:rPr>
        <w:t>superdosagem</w:t>
      </w:r>
      <w:proofErr w:type="spellEnd"/>
      <w:r>
        <w:rPr>
          <w:rFonts w:ascii="Times New Roman" w:hAnsi="Times New Roman"/>
          <w:szCs w:val="24"/>
        </w:rPr>
        <w:t xml:space="preserve"> (WHO, 1972). </w:t>
      </w:r>
      <w:r w:rsidRPr="0036288B">
        <w:rPr>
          <w:rFonts w:ascii="Times New Roman" w:hAnsi="Times New Roman"/>
          <w:szCs w:val="24"/>
        </w:rPr>
        <w:t xml:space="preserve">A RAM não inclui só a reação causada durante o uso normal do medicamento, mas também, </w:t>
      </w:r>
      <w:proofErr w:type="spellStart"/>
      <w:r w:rsidRPr="0036288B">
        <w:rPr>
          <w:rFonts w:ascii="Times New Roman" w:hAnsi="Times New Roman"/>
          <w:szCs w:val="24"/>
        </w:rPr>
        <w:t>reações</w:t>
      </w:r>
      <w:proofErr w:type="spellEnd"/>
      <w:r w:rsidRPr="0036288B">
        <w:rPr>
          <w:rFonts w:ascii="Times New Roman" w:hAnsi="Times New Roman"/>
          <w:szCs w:val="24"/>
        </w:rPr>
        <w:t xml:space="preserve"> relacionadas com erros de administração e também com usos não aprovados (WHO, 2007).</w:t>
      </w:r>
      <w:r>
        <w:rPr>
          <w:rFonts w:ascii="Times New Roman" w:hAnsi="Times New Roman"/>
          <w:szCs w:val="24"/>
        </w:rPr>
        <w:t xml:space="preserve"> </w:t>
      </w:r>
      <w:r w:rsidRPr="008653A6">
        <w:rPr>
          <w:rFonts w:ascii="Times New Roman" w:hAnsi="Times New Roman"/>
          <w:color w:val="FF0000"/>
          <w:szCs w:val="24"/>
        </w:rPr>
        <w:t>Edwards &amp; Aronson (2000) propuseram alterações na definição de RAM da OMS como reação apreciavelmente danosa ou desagradável resultando de uma intervenção relacionada ao uso de um produto medicinal, que prediga perigo para futuras administrações e justifique prevenção ou tratamento específico, alteração da dose ou a retirada do fármaco. Uma RAM pode ser considerada inesperada quando o efeito não está previsto em literatura.</w:t>
      </w:r>
    </w:p>
    <w:p w14:paraId="0E9E5E30" w14:textId="77777777" w:rsidR="002E6335" w:rsidRDefault="002E6335" w:rsidP="002E6335">
      <w:pPr>
        <w:ind w:firstLine="1134"/>
        <w:jc w:val="both"/>
        <w:rPr>
          <w:rFonts w:ascii="Times New Roman" w:hAnsi="Times New Roman"/>
          <w:color w:val="FF0000"/>
          <w:szCs w:val="24"/>
        </w:rPr>
      </w:pPr>
      <w:r w:rsidRPr="008653A6">
        <w:rPr>
          <w:rFonts w:ascii="Times New Roman" w:hAnsi="Times New Roman"/>
          <w:color w:val="FF0000"/>
          <w:szCs w:val="24"/>
        </w:rPr>
        <w:t>Os termos reação adversa e efeito adverso são sinônimos, porém uma reação adversa é visto pelo ponto de vista do paciente e um efeito adverso é visto pelo ponto de vista do fármaco.</w:t>
      </w:r>
      <w:r>
        <w:rPr>
          <w:rFonts w:ascii="Times New Roman" w:hAnsi="Times New Roman"/>
          <w:color w:val="FF0000"/>
          <w:szCs w:val="24"/>
        </w:rPr>
        <w:t xml:space="preserve"> Estes</w:t>
      </w:r>
      <w:r w:rsidRPr="008653A6">
        <w:rPr>
          <w:rFonts w:ascii="Times New Roman" w:hAnsi="Times New Roman"/>
          <w:color w:val="FF0000"/>
          <w:szCs w:val="24"/>
        </w:rPr>
        <w:t xml:space="preserve"> dois termos devem ser distinguidos de evento adverso, que pode ser definido como um resultado prejudicial que ocorre quando o paciente está recebendo um tratamento com um fármaco, porém não necessariamente possui uma relação de causalidade com o tratamento (EDWARDS &amp; ARONSON, 2000).</w:t>
      </w:r>
    </w:p>
    <w:p w14:paraId="6C901BEB" w14:textId="77777777" w:rsidR="002E6335" w:rsidRPr="008653A6" w:rsidRDefault="002E6335" w:rsidP="002E6335">
      <w:pPr>
        <w:ind w:firstLine="1134"/>
        <w:jc w:val="both"/>
        <w:rPr>
          <w:rFonts w:ascii="Times New Roman" w:hAnsi="Times New Roman"/>
          <w:color w:val="FF0000"/>
          <w:szCs w:val="24"/>
        </w:rPr>
      </w:pPr>
      <w:r>
        <w:rPr>
          <w:rFonts w:ascii="Times New Roman" w:hAnsi="Times New Roman"/>
          <w:color w:val="FF0000"/>
          <w:szCs w:val="24"/>
        </w:rPr>
        <w:t>Segundo a ANVISA, na RDC nº 04 de 2009, são exemplos de eventos adversos: suspeita de reação adversa a medicamento, eventos causados por desvios de qualidade de medicamentos, por uso não aprovado (</w:t>
      </w:r>
      <w:r w:rsidRPr="006F157C">
        <w:rPr>
          <w:rFonts w:ascii="Times New Roman" w:hAnsi="Times New Roman"/>
          <w:i/>
          <w:color w:val="FF0000"/>
          <w:szCs w:val="24"/>
        </w:rPr>
        <w:t>off-</w:t>
      </w:r>
      <w:proofErr w:type="spellStart"/>
      <w:r w:rsidRPr="006F157C">
        <w:rPr>
          <w:rFonts w:ascii="Times New Roman" w:hAnsi="Times New Roman"/>
          <w:i/>
          <w:color w:val="FF0000"/>
          <w:szCs w:val="24"/>
        </w:rPr>
        <w:t>label</w:t>
      </w:r>
      <w:proofErr w:type="spellEnd"/>
      <w:r>
        <w:rPr>
          <w:rFonts w:ascii="Times New Roman" w:hAnsi="Times New Roman"/>
          <w:color w:val="FF0000"/>
          <w:szCs w:val="24"/>
        </w:rPr>
        <w:t xml:space="preserve">) do medicamento, interações medicamentosas, </w:t>
      </w:r>
      <w:proofErr w:type="spellStart"/>
      <w:r>
        <w:rPr>
          <w:rFonts w:ascii="Times New Roman" w:hAnsi="Times New Roman"/>
          <w:color w:val="FF0000"/>
          <w:szCs w:val="24"/>
        </w:rPr>
        <w:t>inefetividade</w:t>
      </w:r>
      <w:proofErr w:type="spellEnd"/>
      <w:r>
        <w:rPr>
          <w:rFonts w:ascii="Times New Roman" w:hAnsi="Times New Roman"/>
          <w:color w:val="FF0000"/>
          <w:szCs w:val="24"/>
        </w:rPr>
        <w:t xml:space="preserve"> terapêutica total ou parcial, intoxicações medicamentosas, uso abusivo de medicamentos, potenciais ou reais erros de medicação. Evento adverso grave é aquele que resulta em morte, risco de morte, hospitalização ou prolongamento desta, incapacidade persistente, anomalia congênita, eventos clinicamente significantes (necessária intervenção médica), além da suspeita de transmissão de agente infeccioso através do medicamento.</w:t>
      </w:r>
    </w:p>
    <w:p w14:paraId="6F8C0752" w14:textId="77777777" w:rsidR="002E6335" w:rsidRPr="008653A6" w:rsidRDefault="002E6335" w:rsidP="002E6335">
      <w:pPr>
        <w:ind w:firstLine="1134"/>
        <w:jc w:val="both"/>
        <w:rPr>
          <w:rFonts w:ascii="Times New Roman" w:hAnsi="Times New Roman"/>
          <w:color w:val="FF0000"/>
          <w:szCs w:val="24"/>
        </w:rPr>
      </w:pPr>
      <w:r w:rsidRPr="008653A6">
        <w:rPr>
          <w:rFonts w:ascii="Times New Roman" w:hAnsi="Times New Roman"/>
          <w:color w:val="FF0000"/>
          <w:szCs w:val="24"/>
        </w:rPr>
        <w:t xml:space="preserve">A OMS define efeito colateral como efeitos relacionados às propriedades farmacológicas do fármaco, com a intenção de incluir efeitos que, mesmo não sendo o principal alvo da terapia, podem ser mais benéficos que danosos. Podem também ocorrer </w:t>
      </w:r>
      <w:r w:rsidRPr="008653A6">
        <w:rPr>
          <w:rFonts w:ascii="Times New Roman" w:hAnsi="Times New Roman"/>
          <w:color w:val="FF0000"/>
          <w:szCs w:val="24"/>
        </w:rPr>
        <w:lastRenderedPageBreak/>
        <w:t>por mecanismos diferentes do terapêutico, sendo dose-dependente ou não (STEPHENS, 1998</w:t>
      </w:r>
      <w:r>
        <w:rPr>
          <w:rFonts w:ascii="Times New Roman" w:hAnsi="Times New Roman"/>
          <w:color w:val="FF0000"/>
          <w:szCs w:val="24"/>
        </w:rPr>
        <w:t xml:space="preserve"> apud</w:t>
      </w:r>
      <w:r w:rsidRPr="008653A6">
        <w:rPr>
          <w:rFonts w:ascii="Times New Roman" w:hAnsi="Times New Roman"/>
          <w:color w:val="FF0000"/>
          <w:szCs w:val="24"/>
        </w:rPr>
        <w:t xml:space="preserve"> EDWARDS &amp; ARONSON, 2000).</w:t>
      </w:r>
    </w:p>
    <w:p w14:paraId="6A01C5DB" w14:textId="77777777" w:rsidR="002E6335" w:rsidRDefault="002E6335" w:rsidP="002E6335">
      <w:pPr>
        <w:ind w:firstLine="1134"/>
        <w:jc w:val="both"/>
        <w:rPr>
          <w:rFonts w:ascii="Times New Roman" w:hAnsi="Times New Roman"/>
          <w:color w:val="FF0000"/>
          <w:szCs w:val="24"/>
        </w:rPr>
      </w:pPr>
      <w:r w:rsidRPr="008653A6">
        <w:rPr>
          <w:rFonts w:ascii="Times New Roman" w:hAnsi="Times New Roman"/>
          <w:color w:val="FF0000"/>
          <w:szCs w:val="24"/>
        </w:rPr>
        <w:t xml:space="preserve">Segundo Edwards &amp; Aronson (2000), efeito tóxico pode ser definido como reação exagerada do efeito terapêutico, utilizando o mesmo mecanismo de ação, que raramente ocorrem com administração de doses terapêuticas usuais, ou seja, é sempre dose-dependente. </w:t>
      </w:r>
    </w:p>
    <w:p w14:paraId="61104024" w14:textId="77777777" w:rsidR="002E6335" w:rsidRPr="008653A6" w:rsidRDefault="002E6335" w:rsidP="002E6335">
      <w:pPr>
        <w:ind w:firstLine="1134"/>
        <w:jc w:val="both"/>
        <w:rPr>
          <w:rFonts w:ascii="Times New Roman" w:hAnsi="Times New Roman"/>
          <w:color w:val="FF0000"/>
          <w:szCs w:val="24"/>
        </w:rPr>
      </w:pPr>
    </w:p>
    <w:p w14:paraId="4779A043" w14:textId="77777777" w:rsidR="002E6335" w:rsidRPr="008653A6" w:rsidRDefault="002E6335" w:rsidP="002E6335">
      <w:pPr>
        <w:jc w:val="both"/>
        <w:rPr>
          <w:rFonts w:ascii="Times New Roman" w:hAnsi="Times New Roman"/>
          <w:b/>
          <w:szCs w:val="24"/>
        </w:rPr>
      </w:pPr>
      <w:r>
        <w:rPr>
          <w:rFonts w:ascii="Times New Roman" w:hAnsi="Times New Roman"/>
          <w:b/>
          <w:szCs w:val="24"/>
        </w:rPr>
        <w:t>1.3</w:t>
      </w:r>
      <w:r w:rsidRPr="008653A6">
        <w:rPr>
          <w:rFonts w:ascii="Times New Roman" w:hAnsi="Times New Roman"/>
          <w:b/>
          <w:szCs w:val="24"/>
        </w:rPr>
        <w:t xml:space="preserve"> Classificação</w:t>
      </w:r>
      <w:r>
        <w:rPr>
          <w:rFonts w:ascii="Times New Roman" w:hAnsi="Times New Roman"/>
          <w:b/>
          <w:szCs w:val="24"/>
        </w:rPr>
        <w:t xml:space="preserve"> das </w:t>
      </w:r>
      <w:proofErr w:type="spellStart"/>
      <w:r>
        <w:rPr>
          <w:rFonts w:ascii="Times New Roman" w:hAnsi="Times New Roman"/>
          <w:b/>
          <w:szCs w:val="24"/>
        </w:rPr>
        <w:t>RAMs</w:t>
      </w:r>
      <w:proofErr w:type="spellEnd"/>
    </w:p>
    <w:p w14:paraId="2005F57F" w14:textId="77777777" w:rsidR="002E6335" w:rsidRPr="00E250F0" w:rsidRDefault="002E6335" w:rsidP="002E6335">
      <w:pPr>
        <w:ind w:firstLine="1134"/>
        <w:jc w:val="both"/>
        <w:rPr>
          <w:rFonts w:ascii="Times New Roman" w:hAnsi="Times New Roman"/>
          <w:szCs w:val="24"/>
        </w:rPr>
      </w:pPr>
      <w:r w:rsidRPr="00E250F0">
        <w:rPr>
          <w:rFonts w:ascii="Times New Roman" w:hAnsi="Times New Roman"/>
          <w:szCs w:val="24"/>
        </w:rPr>
        <w:t>As reações adversas podem ser classificadas</w:t>
      </w:r>
      <w:r>
        <w:rPr>
          <w:rFonts w:ascii="Times New Roman" w:hAnsi="Times New Roman"/>
          <w:szCs w:val="24"/>
        </w:rPr>
        <w:t xml:space="preserve"> em três grupos, tipos A, B,</w:t>
      </w:r>
      <w:r w:rsidRPr="00E250F0">
        <w:rPr>
          <w:rFonts w:ascii="Times New Roman" w:hAnsi="Times New Roman"/>
          <w:szCs w:val="24"/>
        </w:rPr>
        <w:t xml:space="preserve"> C</w:t>
      </w:r>
      <w:r>
        <w:rPr>
          <w:rFonts w:ascii="Times New Roman" w:hAnsi="Times New Roman"/>
          <w:szCs w:val="24"/>
        </w:rPr>
        <w:t xml:space="preserve"> e D</w:t>
      </w:r>
      <w:r w:rsidRPr="00E250F0">
        <w:rPr>
          <w:rFonts w:ascii="Times New Roman" w:hAnsi="Times New Roman"/>
          <w:szCs w:val="24"/>
        </w:rPr>
        <w:t xml:space="preserve">. As reações tipo A são as reações previsíveis, geralmente relacionadas às propriedades farmacológicas do fármaco e à dose utilizada, além de possuir uma relação temporal entre exposição e efeito, sendo mais frequentes e severas quanto maior for a dose utilizada. São relativamente simples de serem estudadas, pois podem ser reproduzidas em testes </w:t>
      </w:r>
      <w:r w:rsidRPr="00E250F0">
        <w:rPr>
          <w:rFonts w:ascii="Times New Roman" w:hAnsi="Times New Roman"/>
          <w:i/>
          <w:szCs w:val="24"/>
        </w:rPr>
        <w:t>in vitro</w:t>
      </w:r>
      <w:r w:rsidRPr="00E250F0">
        <w:rPr>
          <w:rFonts w:ascii="Times New Roman" w:hAnsi="Times New Roman"/>
          <w:szCs w:val="24"/>
        </w:rPr>
        <w:t xml:space="preserve"> ou </w:t>
      </w:r>
      <w:r w:rsidRPr="00E250F0">
        <w:rPr>
          <w:rFonts w:ascii="Times New Roman" w:hAnsi="Times New Roman"/>
          <w:i/>
          <w:szCs w:val="24"/>
        </w:rPr>
        <w:t>in vivo</w:t>
      </w:r>
      <w:r w:rsidRPr="00E250F0">
        <w:rPr>
          <w:rFonts w:ascii="Times New Roman" w:hAnsi="Times New Roman"/>
          <w:szCs w:val="24"/>
        </w:rPr>
        <w:t>. A reação pode vir a se instalar após uso prolongado da droga (</w:t>
      </w:r>
      <w:proofErr w:type="spellStart"/>
      <w:r w:rsidRPr="00E250F0">
        <w:rPr>
          <w:rFonts w:ascii="Times New Roman" w:hAnsi="Times New Roman"/>
          <w:szCs w:val="24"/>
        </w:rPr>
        <w:t>carcinogenicidade</w:t>
      </w:r>
      <w:proofErr w:type="spellEnd"/>
      <w:r w:rsidRPr="00E250F0">
        <w:rPr>
          <w:rFonts w:ascii="Times New Roman" w:hAnsi="Times New Roman"/>
          <w:szCs w:val="24"/>
        </w:rPr>
        <w:t xml:space="preserve">, </w:t>
      </w:r>
      <w:proofErr w:type="spellStart"/>
      <w:r w:rsidRPr="00E250F0">
        <w:rPr>
          <w:rFonts w:ascii="Times New Roman" w:hAnsi="Times New Roman"/>
          <w:szCs w:val="24"/>
        </w:rPr>
        <w:t>teratogenicidade</w:t>
      </w:r>
      <w:proofErr w:type="spellEnd"/>
      <w:r w:rsidRPr="00E250F0">
        <w:rPr>
          <w:rFonts w:ascii="Times New Roman" w:hAnsi="Times New Roman"/>
          <w:szCs w:val="24"/>
        </w:rPr>
        <w:t xml:space="preserve">) – isso ocorre, principalmente, em indivíduos com maior susceptibilidade, como determinados segmentos da população (crianças e idosos), </w:t>
      </w:r>
      <w:proofErr w:type="spellStart"/>
      <w:r w:rsidRPr="00E250F0">
        <w:rPr>
          <w:rFonts w:ascii="Times New Roman" w:hAnsi="Times New Roman"/>
          <w:szCs w:val="24"/>
        </w:rPr>
        <w:t>polimedicados</w:t>
      </w:r>
      <w:proofErr w:type="spellEnd"/>
      <w:r w:rsidRPr="00E250F0">
        <w:rPr>
          <w:rFonts w:ascii="Times New Roman" w:hAnsi="Times New Roman"/>
          <w:szCs w:val="24"/>
        </w:rPr>
        <w:t xml:space="preserve"> (interações medicamentosas) e indivíduos em estados fisiológicos especiais (insuficiência renal, gravidez e lactação). São exemplos deste tipo de reação: overdose, efeitos colaterais, efeitos secundários e interações medicamentosas (RAWLINS, 1991; ROYER, 1997).</w:t>
      </w:r>
    </w:p>
    <w:p w14:paraId="1FA7C3BC" w14:textId="77777777" w:rsidR="002E6335" w:rsidRDefault="002E6335" w:rsidP="002E6335">
      <w:pPr>
        <w:ind w:firstLine="1134"/>
        <w:jc w:val="both"/>
        <w:rPr>
          <w:rFonts w:ascii="Times New Roman" w:hAnsi="Times New Roman"/>
          <w:szCs w:val="24"/>
        </w:rPr>
      </w:pPr>
      <w:r w:rsidRPr="00E250F0">
        <w:rPr>
          <w:rFonts w:ascii="Times New Roman" w:hAnsi="Times New Roman"/>
          <w:szCs w:val="24"/>
        </w:rPr>
        <w:t xml:space="preserve">As reações tipo B, imprevisíveis ou de hipersensibilidade, relacionam-se a características do paciente, sendo agudas, inesperadas e podem ser severas, tendo pouca ou nenhuma relação com a dose ingerida. São divididas em: intolerância a drogas, idiossincrasia, alergia a fármacos e reações </w:t>
      </w:r>
      <w:proofErr w:type="spellStart"/>
      <w:r w:rsidRPr="00E250F0">
        <w:rPr>
          <w:rFonts w:ascii="Times New Roman" w:hAnsi="Times New Roman"/>
          <w:szCs w:val="24"/>
        </w:rPr>
        <w:t>pseudoalérgicas</w:t>
      </w:r>
      <w:proofErr w:type="spellEnd"/>
      <w:r w:rsidRPr="00E250F0">
        <w:rPr>
          <w:rFonts w:ascii="Times New Roman" w:hAnsi="Times New Roman"/>
          <w:szCs w:val="24"/>
        </w:rPr>
        <w:t xml:space="preserve"> ou </w:t>
      </w:r>
      <w:proofErr w:type="spellStart"/>
      <w:r w:rsidRPr="00E250F0">
        <w:rPr>
          <w:rFonts w:ascii="Times New Roman" w:hAnsi="Times New Roman"/>
          <w:szCs w:val="24"/>
        </w:rPr>
        <w:t>anafilactóides</w:t>
      </w:r>
      <w:proofErr w:type="spellEnd"/>
      <w:r w:rsidRPr="00E250F0">
        <w:rPr>
          <w:rFonts w:ascii="Times New Roman" w:hAnsi="Times New Roman"/>
          <w:szCs w:val="24"/>
        </w:rPr>
        <w:t xml:space="preserve">. Podem ser ou não de origem imunológica (alergia) e geralmente iniciam-se com a sensibilização ao fármaco em questão, em pacientes cuja susceptibilidade se desconhece. As reações alérgicas a fármacos são divididas, de acordo com o mecanismo de ação, em imediatas, geralmente mediadas por IgE, que iniciam em menos de uma hora (urticaria, </w:t>
      </w:r>
      <w:proofErr w:type="spellStart"/>
      <w:r w:rsidRPr="00E250F0">
        <w:rPr>
          <w:rFonts w:ascii="Times New Roman" w:hAnsi="Times New Roman"/>
          <w:szCs w:val="24"/>
        </w:rPr>
        <w:t>angioedema</w:t>
      </w:r>
      <w:proofErr w:type="spellEnd"/>
      <w:r w:rsidRPr="00E250F0">
        <w:rPr>
          <w:rFonts w:ascii="Times New Roman" w:hAnsi="Times New Roman"/>
          <w:szCs w:val="24"/>
        </w:rPr>
        <w:t xml:space="preserve">, broncoespasmo ou anafilaxia); ou tardias, mediadas por células-T, variando de uma hora a dias após a última ingestão do medicamento (PICHLER, 2003). Estas reações tardias podem ser bastante severas, como a síndrome de Stevens-Johnson e a </w:t>
      </w:r>
      <w:proofErr w:type="spellStart"/>
      <w:r w:rsidRPr="00E250F0">
        <w:rPr>
          <w:rFonts w:ascii="Times New Roman" w:hAnsi="Times New Roman"/>
          <w:szCs w:val="24"/>
        </w:rPr>
        <w:t>necrólise</w:t>
      </w:r>
      <w:proofErr w:type="spellEnd"/>
      <w:r w:rsidRPr="00E250F0">
        <w:rPr>
          <w:rFonts w:ascii="Times New Roman" w:hAnsi="Times New Roman"/>
          <w:szCs w:val="24"/>
        </w:rPr>
        <w:t xml:space="preserve"> epidérmica tóxica, além de afetar órgãos internos, causando nefrite, hepatite, </w:t>
      </w:r>
      <w:proofErr w:type="spellStart"/>
      <w:r w:rsidRPr="00E250F0">
        <w:rPr>
          <w:rFonts w:ascii="Times New Roman" w:hAnsi="Times New Roman"/>
          <w:szCs w:val="24"/>
        </w:rPr>
        <w:t>pneumonite</w:t>
      </w:r>
      <w:proofErr w:type="spellEnd"/>
      <w:r w:rsidRPr="00E250F0">
        <w:rPr>
          <w:rFonts w:ascii="Times New Roman" w:hAnsi="Times New Roman"/>
          <w:szCs w:val="24"/>
        </w:rPr>
        <w:t xml:space="preserve"> e </w:t>
      </w:r>
      <w:proofErr w:type="spellStart"/>
      <w:r w:rsidRPr="00E250F0">
        <w:rPr>
          <w:rFonts w:ascii="Times New Roman" w:hAnsi="Times New Roman"/>
          <w:szCs w:val="24"/>
        </w:rPr>
        <w:t>citopenias</w:t>
      </w:r>
      <w:proofErr w:type="spellEnd"/>
      <w:r w:rsidRPr="00E250F0">
        <w:rPr>
          <w:rFonts w:ascii="Times New Roman" w:hAnsi="Times New Roman"/>
          <w:szCs w:val="24"/>
        </w:rPr>
        <w:t xml:space="preserve"> (</w:t>
      </w:r>
      <w:proofErr w:type="spellStart"/>
      <w:r w:rsidRPr="00E250F0">
        <w:rPr>
          <w:rFonts w:ascii="Times New Roman" w:hAnsi="Times New Roman"/>
          <w:szCs w:val="24"/>
        </w:rPr>
        <w:t>DEMOLY</w:t>
      </w:r>
      <w:proofErr w:type="spellEnd"/>
      <w:r w:rsidRPr="00E250F0">
        <w:rPr>
          <w:rFonts w:ascii="Times New Roman" w:hAnsi="Times New Roman"/>
          <w:szCs w:val="24"/>
        </w:rPr>
        <w:t xml:space="preserve">, 2014; HUSAIN, 2013). São denominadas idiossincráticas, pois são raras e inesperadas, possuem causa e mecanismo desconhecido, não se relacionam </w:t>
      </w:r>
      <w:r w:rsidRPr="00E250F0">
        <w:rPr>
          <w:rFonts w:ascii="Times New Roman" w:hAnsi="Times New Roman"/>
          <w:szCs w:val="24"/>
        </w:rPr>
        <w:lastRenderedPageBreak/>
        <w:t xml:space="preserve">com a dose ingerida e são de difícil estudo, pois não são reproduzíveis em testes laboratoriais – apesar de possuir relação temporal exposição/efeito. Intolerância metabólica à determinada droga se deve a uma resposta exagerada a uma dose usual, que pode ser explicada por um metabolismo lento da mesma (RAWLINS, 1991; MEYBOOM, 2000). O diagnóstico de reações tipo B é geralmente feito através dos dados clínicos do paciente, determinando uma relação de causalidade, além de diagnósticos laboratoriais, para o caso das alergias, como testes cutâneos seguidos pelo teste de provocação, se indicado e não houver contraindicações, podendo ser realizados apenas após algum tempo da exposição ao fármaco, sabendo-se dos riscos de reexposição (BROCKOW, 2013; BARBAUD, 2001; POREBSKI, 2011). </w:t>
      </w:r>
    </w:p>
    <w:p w14:paraId="020CB86D" w14:textId="77777777" w:rsidR="002E6335" w:rsidRPr="00D84A85" w:rsidRDefault="002E6335" w:rsidP="002E6335">
      <w:pPr>
        <w:ind w:firstLine="1134"/>
        <w:jc w:val="both"/>
        <w:rPr>
          <w:rFonts w:ascii="Times New Roman" w:hAnsi="Times New Roman"/>
          <w:color w:val="FF0000"/>
          <w:szCs w:val="24"/>
        </w:rPr>
      </w:pPr>
      <w:r w:rsidRPr="00D84A85">
        <w:rPr>
          <w:rFonts w:ascii="Times New Roman" w:hAnsi="Times New Roman"/>
          <w:color w:val="FF0000"/>
          <w:szCs w:val="24"/>
        </w:rPr>
        <w:t>As reações tipo C são reações relacionadas à adaptação do organismo, consideradas de longo prazo, como tolerância, efeito rebote, dependência, etc.</w:t>
      </w:r>
      <w:r>
        <w:rPr>
          <w:rFonts w:ascii="Times New Roman" w:hAnsi="Times New Roman"/>
          <w:color w:val="FF0000"/>
          <w:szCs w:val="24"/>
        </w:rPr>
        <w:t xml:space="preserve"> A UMC/OMS (2002) define estas reações como situações nas quais a utilização do medicamento aumenta a frequência de uma doença “espontânea”, como tumores malignos. Porém, geralmente não possui sequencia cronológica com a administração do fármaco, sendo difícil provar a relação com este.</w:t>
      </w:r>
    </w:p>
    <w:p w14:paraId="3D0BD8C2" w14:textId="77777777" w:rsidR="002E6335" w:rsidRPr="00D84A85" w:rsidRDefault="002E6335" w:rsidP="002E6335">
      <w:pPr>
        <w:ind w:firstLine="1134"/>
        <w:jc w:val="both"/>
        <w:rPr>
          <w:rFonts w:ascii="Times New Roman" w:hAnsi="Times New Roman"/>
          <w:color w:val="FF0000"/>
          <w:szCs w:val="24"/>
        </w:rPr>
      </w:pPr>
      <w:r w:rsidRPr="00D84A85">
        <w:rPr>
          <w:rFonts w:ascii="Times New Roman" w:hAnsi="Times New Roman"/>
          <w:color w:val="FF0000"/>
          <w:szCs w:val="24"/>
        </w:rPr>
        <w:t xml:space="preserve">As reações tipo D são caracterizadas por ocorrerem algum tempo depois da administração (do inglês, </w:t>
      </w:r>
      <w:proofErr w:type="spellStart"/>
      <w:r w:rsidRPr="00D84A85">
        <w:rPr>
          <w:rFonts w:ascii="Times New Roman" w:hAnsi="Times New Roman"/>
          <w:color w:val="FF0000"/>
          <w:szCs w:val="24"/>
        </w:rPr>
        <w:t>delayed</w:t>
      </w:r>
      <w:proofErr w:type="spellEnd"/>
      <w:r w:rsidRPr="00D84A85">
        <w:rPr>
          <w:rFonts w:ascii="Times New Roman" w:hAnsi="Times New Roman"/>
          <w:color w:val="FF0000"/>
          <w:szCs w:val="24"/>
        </w:rPr>
        <w:t xml:space="preserve">, que significa atrasadas), podem ser divididas em reações </w:t>
      </w:r>
      <w:r>
        <w:rPr>
          <w:rFonts w:ascii="Times New Roman" w:hAnsi="Times New Roman"/>
          <w:color w:val="FF0000"/>
          <w:szCs w:val="24"/>
        </w:rPr>
        <w:t>tardi</w:t>
      </w:r>
      <w:r w:rsidRPr="00D84A85">
        <w:rPr>
          <w:rFonts w:ascii="Times New Roman" w:hAnsi="Times New Roman"/>
          <w:color w:val="FF0000"/>
          <w:szCs w:val="24"/>
        </w:rPr>
        <w:t xml:space="preserve">as e efeitos de retirada do fármaco. Pode-se citar </w:t>
      </w:r>
      <w:proofErr w:type="spellStart"/>
      <w:r w:rsidRPr="00D84A85">
        <w:rPr>
          <w:rFonts w:ascii="Times New Roman" w:hAnsi="Times New Roman"/>
          <w:color w:val="FF0000"/>
          <w:szCs w:val="24"/>
        </w:rPr>
        <w:t>teratogenicidade</w:t>
      </w:r>
      <w:proofErr w:type="spellEnd"/>
      <w:r w:rsidRPr="00D84A85">
        <w:rPr>
          <w:rFonts w:ascii="Times New Roman" w:hAnsi="Times New Roman"/>
          <w:color w:val="FF0000"/>
          <w:szCs w:val="24"/>
        </w:rPr>
        <w:t xml:space="preserve">, </w:t>
      </w:r>
      <w:proofErr w:type="spellStart"/>
      <w:r w:rsidRPr="00D84A85">
        <w:rPr>
          <w:rFonts w:ascii="Times New Roman" w:hAnsi="Times New Roman"/>
          <w:color w:val="FF0000"/>
          <w:szCs w:val="24"/>
        </w:rPr>
        <w:t>carcinogen</w:t>
      </w:r>
      <w:r>
        <w:rPr>
          <w:rFonts w:ascii="Times New Roman" w:hAnsi="Times New Roman"/>
          <w:color w:val="FF0000"/>
          <w:szCs w:val="24"/>
        </w:rPr>
        <w:t>icidade</w:t>
      </w:r>
      <w:proofErr w:type="spellEnd"/>
      <w:r>
        <w:rPr>
          <w:rFonts w:ascii="Times New Roman" w:hAnsi="Times New Roman"/>
          <w:color w:val="FF0000"/>
          <w:szCs w:val="24"/>
        </w:rPr>
        <w:t xml:space="preserve"> e defeitos reprodutivos </w:t>
      </w:r>
      <w:r w:rsidRPr="00D84A85">
        <w:rPr>
          <w:rFonts w:ascii="Times New Roman" w:hAnsi="Times New Roman"/>
          <w:color w:val="FF0000"/>
          <w:szCs w:val="24"/>
        </w:rPr>
        <w:t>ou esterilidade (ROYER, 1997; EDWARDS &amp; ARONSON, 2000)</w:t>
      </w:r>
    </w:p>
    <w:p w14:paraId="0A8755EF" w14:textId="77777777" w:rsidR="002E6335" w:rsidRDefault="002E6335" w:rsidP="002E6335">
      <w:pPr>
        <w:ind w:firstLine="1134"/>
        <w:jc w:val="both"/>
        <w:rPr>
          <w:rFonts w:ascii="Times New Roman" w:hAnsi="Times New Roman"/>
          <w:szCs w:val="24"/>
        </w:rPr>
      </w:pPr>
      <w:r w:rsidRPr="00E250F0">
        <w:rPr>
          <w:rFonts w:ascii="Times New Roman" w:hAnsi="Times New Roman"/>
          <w:szCs w:val="24"/>
        </w:rPr>
        <w:t xml:space="preserve">Também considerado um problema relacionado a fármacos, a </w:t>
      </w:r>
      <w:proofErr w:type="spellStart"/>
      <w:r w:rsidRPr="00E250F0">
        <w:rPr>
          <w:rFonts w:ascii="Times New Roman" w:hAnsi="Times New Roman"/>
          <w:szCs w:val="24"/>
        </w:rPr>
        <w:t>inefetividade</w:t>
      </w:r>
      <w:proofErr w:type="spellEnd"/>
      <w:r w:rsidRPr="00E250F0">
        <w:rPr>
          <w:rFonts w:ascii="Times New Roman" w:hAnsi="Times New Roman"/>
          <w:szCs w:val="24"/>
        </w:rPr>
        <w:t xml:space="preserve"> terapêutica pode ser relacionada ou não à dose utilizada e, quando inesperada, pode ser relacionada a uso inapropriado, interação medicamentosa, insensibilidade do paciente à droga, desenvolvimento de tolerância ou produto falsificado. Quanto ao uso inapropriado, pode ser causado por uma atitude equivocada do paciente, uso </w:t>
      </w:r>
      <w:r w:rsidRPr="00E250F0">
        <w:rPr>
          <w:rFonts w:ascii="Times New Roman" w:hAnsi="Times New Roman"/>
          <w:i/>
          <w:szCs w:val="24"/>
        </w:rPr>
        <w:t>off-</w:t>
      </w:r>
      <w:proofErr w:type="spellStart"/>
      <w:r w:rsidRPr="00E250F0">
        <w:rPr>
          <w:rFonts w:ascii="Times New Roman" w:hAnsi="Times New Roman"/>
          <w:i/>
          <w:szCs w:val="24"/>
        </w:rPr>
        <w:t>label</w:t>
      </w:r>
      <w:proofErr w:type="spellEnd"/>
      <w:r w:rsidRPr="00E250F0">
        <w:rPr>
          <w:rFonts w:ascii="Times New Roman" w:hAnsi="Times New Roman"/>
          <w:szCs w:val="24"/>
        </w:rPr>
        <w:t xml:space="preserve"> do fármaco ou erro de administração (WHO, 1999; CONROY, 2000; KOHN, 1999). </w:t>
      </w:r>
    </w:p>
    <w:p w14:paraId="04F878EF" w14:textId="77777777" w:rsidR="002E6335" w:rsidRDefault="002E6335" w:rsidP="002E6335">
      <w:pPr>
        <w:ind w:firstLine="1134"/>
        <w:jc w:val="both"/>
        <w:rPr>
          <w:rFonts w:ascii="Times New Roman" w:hAnsi="Times New Roman"/>
          <w:color w:val="FF0000"/>
          <w:szCs w:val="24"/>
        </w:rPr>
      </w:pPr>
      <w:r w:rsidRPr="00D84A85">
        <w:rPr>
          <w:rFonts w:ascii="Times New Roman" w:hAnsi="Times New Roman"/>
          <w:color w:val="FF0000"/>
          <w:szCs w:val="24"/>
        </w:rPr>
        <w:t xml:space="preserve">Erros de medicação são considerados eventos adversos, definidos por qualquer evento </w:t>
      </w:r>
      <w:proofErr w:type="spellStart"/>
      <w:r w:rsidRPr="00D84A85">
        <w:rPr>
          <w:rFonts w:ascii="Times New Roman" w:hAnsi="Times New Roman"/>
          <w:color w:val="FF0000"/>
          <w:szCs w:val="24"/>
        </w:rPr>
        <w:t>prevenível</w:t>
      </w:r>
      <w:proofErr w:type="spellEnd"/>
      <w:r w:rsidRPr="00D84A85">
        <w:rPr>
          <w:rFonts w:ascii="Times New Roman" w:hAnsi="Times New Roman"/>
          <w:color w:val="FF0000"/>
          <w:szCs w:val="24"/>
        </w:rPr>
        <w:t xml:space="preserve"> que pode levar a um uso inapropriado do fármaco ou dano ao paciente, ocorrido enquanto o fármaco está sob controle de um profissional de saúde, paciente ou consumidor (NEBEKER et al., 2004). Segundo Bates (1996</w:t>
      </w:r>
      <w:r>
        <w:rPr>
          <w:rFonts w:ascii="Times New Roman" w:hAnsi="Times New Roman"/>
          <w:color w:val="FF0000"/>
          <w:szCs w:val="24"/>
        </w:rPr>
        <w:t xml:space="preserve"> apud NEBEKER et al., 2004</w:t>
      </w:r>
      <w:r w:rsidRPr="00D84A85">
        <w:rPr>
          <w:rFonts w:ascii="Times New Roman" w:hAnsi="Times New Roman"/>
          <w:color w:val="FF0000"/>
          <w:szCs w:val="24"/>
        </w:rPr>
        <w:t xml:space="preserve">), apenas 1% dos erros de medicação causam danos aos pacientes. Alguns poderiam causar dano, porém são interceptados antes de chegar ao paciente, sendo </w:t>
      </w:r>
      <w:r w:rsidRPr="00D84A85">
        <w:rPr>
          <w:rFonts w:ascii="Times New Roman" w:hAnsi="Times New Roman"/>
          <w:color w:val="FF0000"/>
          <w:szCs w:val="24"/>
        </w:rPr>
        <w:lastRenderedPageBreak/>
        <w:t xml:space="preserve">chamados de </w:t>
      </w:r>
      <w:proofErr w:type="spellStart"/>
      <w:r w:rsidRPr="00D84A85">
        <w:rPr>
          <w:rFonts w:ascii="Times New Roman" w:hAnsi="Times New Roman"/>
          <w:i/>
          <w:color w:val="FF0000"/>
          <w:szCs w:val="24"/>
        </w:rPr>
        <w:t>near</w:t>
      </w:r>
      <w:proofErr w:type="spellEnd"/>
      <w:r w:rsidRPr="00D84A85">
        <w:rPr>
          <w:rFonts w:ascii="Times New Roman" w:hAnsi="Times New Roman"/>
          <w:i/>
          <w:color w:val="FF0000"/>
          <w:szCs w:val="24"/>
        </w:rPr>
        <w:t xml:space="preserve"> misses</w:t>
      </w:r>
      <w:r w:rsidRPr="00D84A85">
        <w:rPr>
          <w:rFonts w:ascii="Times New Roman" w:hAnsi="Times New Roman"/>
          <w:color w:val="FF0000"/>
          <w:szCs w:val="24"/>
        </w:rPr>
        <w:t xml:space="preserve"> ou potenciais eventos adversos </w:t>
      </w:r>
      <w:r>
        <w:rPr>
          <w:rFonts w:ascii="Times New Roman" w:hAnsi="Times New Roman"/>
          <w:color w:val="FF0000"/>
          <w:szCs w:val="24"/>
        </w:rPr>
        <w:t xml:space="preserve">relacionados a drogas </w:t>
      </w:r>
      <w:r w:rsidRPr="00D84A85">
        <w:rPr>
          <w:rFonts w:ascii="Times New Roman" w:hAnsi="Times New Roman"/>
          <w:color w:val="FF0000"/>
          <w:szCs w:val="24"/>
        </w:rPr>
        <w:t>(SCHAAF et al., 1991</w:t>
      </w:r>
      <w:r>
        <w:rPr>
          <w:rFonts w:ascii="Times New Roman" w:hAnsi="Times New Roman"/>
          <w:color w:val="FF0000"/>
          <w:szCs w:val="24"/>
        </w:rPr>
        <w:t xml:space="preserve"> apud </w:t>
      </w:r>
      <w:r w:rsidRPr="00D84A85">
        <w:rPr>
          <w:rFonts w:ascii="Times New Roman" w:hAnsi="Times New Roman"/>
          <w:color w:val="FF0000"/>
          <w:szCs w:val="24"/>
        </w:rPr>
        <w:t xml:space="preserve">NEBEKER et al., 2004). </w:t>
      </w:r>
    </w:p>
    <w:p w14:paraId="4B442AC3" w14:textId="77777777" w:rsidR="002E6335" w:rsidRPr="00D84A85" w:rsidRDefault="002E6335" w:rsidP="002E6335">
      <w:pPr>
        <w:ind w:firstLine="1134"/>
        <w:jc w:val="both"/>
        <w:rPr>
          <w:rFonts w:ascii="Times New Roman" w:hAnsi="Times New Roman"/>
          <w:color w:val="FF0000"/>
          <w:szCs w:val="24"/>
        </w:rPr>
      </w:pPr>
      <w:r>
        <w:rPr>
          <w:rFonts w:ascii="Times New Roman" w:hAnsi="Times New Roman"/>
          <w:color w:val="FF0000"/>
          <w:szCs w:val="24"/>
        </w:rPr>
        <w:t>Quando o médico falha no reconhecimento dos eventos adversos relacionados a drogas, pode tratar a reação inapropriadamente, como um novo sintoma da doença, sendo que ao utilizar outros fármacos para tratar as reações causadas pelo fármaco principal, expõe-se o paciente a mais riscos de ocorrência de novos eventos adversos. O ideal, em casos de reações, não suportáveis ou graves é, se possível, a descontinuação da terapêutica inicial  (EVANS et al., 1992; NEBEKER et al., 2004).</w:t>
      </w:r>
    </w:p>
    <w:p w14:paraId="11294EB0" w14:textId="77777777" w:rsidR="002E6335" w:rsidRPr="00E250F0" w:rsidRDefault="002E6335" w:rsidP="002E6335">
      <w:pPr>
        <w:ind w:firstLine="1134"/>
        <w:jc w:val="both"/>
        <w:rPr>
          <w:rFonts w:ascii="Times New Roman" w:hAnsi="Times New Roman"/>
          <w:szCs w:val="24"/>
        </w:rPr>
      </w:pPr>
      <w:r w:rsidRPr="00E250F0">
        <w:rPr>
          <w:rFonts w:ascii="Times New Roman" w:hAnsi="Times New Roman"/>
          <w:szCs w:val="24"/>
        </w:rPr>
        <w:t xml:space="preserve">A determinação da causalidade de uma reação adversa é feita a partir do relato de caso, que ajuda o clínico a determinar a probabilidade da reação ter sido causada por determinada droga e se é seguro reintroduzir o tratamento, utilizando os seguintes parâmetros: associação temporal ou espacial entre a administração da droga e o evento, farmacologia da droga (natureza e frequência dos efeitos adversos), sinais clínicos e sintomas plausíveis com o mecanismo de ação da molécula, patologias existentes e testes laboratoriais, além da probabilidade ou exclusão de outras possíveis causas (UMC/WHO, 2005, NAGAO-DIAS, 2009). </w:t>
      </w:r>
    </w:p>
    <w:p w14:paraId="78BC733A" w14:textId="77777777" w:rsidR="002E6335" w:rsidRPr="00E250F0" w:rsidRDefault="002E6335" w:rsidP="002E6335">
      <w:pPr>
        <w:ind w:firstLine="1134"/>
        <w:jc w:val="both"/>
        <w:rPr>
          <w:rFonts w:ascii="Times New Roman" w:hAnsi="Times New Roman"/>
          <w:szCs w:val="24"/>
        </w:rPr>
      </w:pPr>
      <w:r w:rsidRPr="00E250F0">
        <w:rPr>
          <w:rFonts w:ascii="Times New Roman" w:hAnsi="Times New Roman"/>
          <w:szCs w:val="24"/>
        </w:rPr>
        <w:t xml:space="preserve">O paciente responde a perguntas do clínico, como: qual o nome exato do medicamento ingerido, há quanto tempo a reação ocorreu, quais os sistemas do organismo estiveram envolvidos na reação e suas características, em que momento do tratamento a reação iniciou, indicação para a qual a terapêutica foi prescrita (doença de base), se estava tomando outros medicamentos simultaneamente, o tratamento indicado para cessar a reação, se o paciente ingeriu o mesmo medicamento ou outro causando reação cruzada, se o paciente foi exposto ao mesmo medicamento ou similar após a reação, se houve sintomas semelhantes enquanto não estava em tratamento e se o paciente possui alguma condição de base que favoreça o aparecimento de reações a determinados medicamentos, a fim de construir um histórico e facilitar o diagnóstico correto (KHAN, 2010). </w:t>
      </w:r>
    </w:p>
    <w:p w14:paraId="709D683C" w14:textId="77777777" w:rsidR="002E6335" w:rsidRDefault="002E6335" w:rsidP="002E6335">
      <w:pPr>
        <w:ind w:firstLine="1134"/>
        <w:jc w:val="both"/>
        <w:rPr>
          <w:rFonts w:ascii="Times New Roman" w:hAnsi="Times New Roman"/>
          <w:szCs w:val="24"/>
        </w:rPr>
      </w:pPr>
      <w:r w:rsidRPr="00E250F0">
        <w:rPr>
          <w:rFonts w:ascii="Times New Roman" w:hAnsi="Times New Roman"/>
          <w:szCs w:val="24"/>
        </w:rPr>
        <w:t xml:space="preserve">As reações adversas </w:t>
      </w:r>
      <w:r>
        <w:rPr>
          <w:rFonts w:ascii="Times New Roman" w:hAnsi="Times New Roman"/>
          <w:szCs w:val="24"/>
        </w:rPr>
        <w:t xml:space="preserve">também </w:t>
      </w:r>
      <w:r w:rsidRPr="00E250F0">
        <w:rPr>
          <w:rFonts w:ascii="Times New Roman" w:hAnsi="Times New Roman"/>
          <w:szCs w:val="24"/>
        </w:rPr>
        <w:t xml:space="preserve">podem ser classificadas de acordo com relação de causalidade com a terapêutica: </w:t>
      </w:r>
      <w:r w:rsidRPr="00E250F0">
        <w:rPr>
          <w:rFonts w:ascii="Times New Roman" w:hAnsi="Times New Roman"/>
          <w:i/>
          <w:szCs w:val="24"/>
        </w:rPr>
        <w:t>certa ou definitiva</w:t>
      </w:r>
      <w:r w:rsidRPr="00E250F0">
        <w:rPr>
          <w:rFonts w:ascii="Times New Roman" w:hAnsi="Times New Roman"/>
          <w:szCs w:val="24"/>
        </w:rPr>
        <w:t xml:space="preserve">, quando houver relação temporal plausível, não puder ser explicada por outras drogas ou doenças, houver boa resposta à retirada da droga, for descrita pela farmacologia do fármaco, se necessário, utilizando testes positivos de reexposição; </w:t>
      </w:r>
      <w:r w:rsidRPr="00E250F0">
        <w:rPr>
          <w:rFonts w:ascii="Times New Roman" w:hAnsi="Times New Roman"/>
          <w:i/>
          <w:szCs w:val="24"/>
        </w:rPr>
        <w:t>provável</w:t>
      </w:r>
      <w:r w:rsidRPr="00E250F0">
        <w:rPr>
          <w:rFonts w:ascii="Times New Roman" w:hAnsi="Times New Roman"/>
          <w:szCs w:val="24"/>
        </w:rPr>
        <w:t xml:space="preserve">, quando houver relação temporal aceitável, baixa probabilidade de ser causada por outras drogas ou doenças, recuperação aceitável após a suspensão, não sendo requerido teste de reexposição; </w:t>
      </w:r>
      <w:r w:rsidRPr="00E250F0">
        <w:rPr>
          <w:rFonts w:ascii="Times New Roman" w:hAnsi="Times New Roman"/>
          <w:i/>
          <w:szCs w:val="24"/>
        </w:rPr>
        <w:t>possível</w:t>
      </w:r>
      <w:r w:rsidRPr="00E250F0">
        <w:rPr>
          <w:rFonts w:ascii="Times New Roman" w:hAnsi="Times New Roman"/>
          <w:szCs w:val="24"/>
        </w:rPr>
        <w:t xml:space="preserve">, quando houver relação temporal aceitável, houver a possibilidade de ser explicada por outras drogas ou </w:t>
      </w:r>
      <w:r w:rsidRPr="00E250F0">
        <w:rPr>
          <w:rFonts w:ascii="Times New Roman" w:hAnsi="Times New Roman"/>
          <w:szCs w:val="24"/>
        </w:rPr>
        <w:lastRenderedPageBreak/>
        <w:t xml:space="preserve">doenças e não houver informações sobre a resposta à retirada da droga; </w:t>
      </w:r>
      <w:r w:rsidRPr="00E250F0">
        <w:rPr>
          <w:rFonts w:ascii="Times New Roman" w:hAnsi="Times New Roman"/>
          <w:i/>
          <w:szCs w:val="24"/>
        </w:rPr>
        <w:t>improvável</w:t>
      </w:r>
      <w:r w:rsidRPr="00E250F0">
        <w:rPr>
          <w:rFonts w:ascii="Times New Roman" w:hAnsi="Times New Roman"/>
          <w:szCs w:val="24"/>
        </w:rPr>
        <w:t xml:space="preserve">, quando a relação tempo de administração/aparecimento do efeito tornar improvável que a droga seja a causadora ou outras doenças e drogas puderem explicar o efeito; </w:t>
      </w:r>
      <w:r w:rsidRPr="00E250F0">
        <w:rPr>
          <w:rFonts w:ascii="Times New Roman" w:hAnsi="Times New Roman"/>
          <w:i/>
          <w:szCs w:val="24"/>
        </w:rPr>
        <w:t>condicional</w:t>
      </w:r>
      <w:r w:rsidRPr="00E250F0">
        <w:rPr>
          <w:rFonts w:ascii="Times New Roman" w:hAnsi="Times New Roman"/>
          <w:szCs w:val="24"/>
        </w:rPr>
        <w:t xml:space="preserve">, quando forem necessárias maiores informações para avaliar o nexo de causalidade ou quando estiver em processo de avaliação; e </w:t>
      </w:r>
      <w:r w:rsidRPr="00E250F0">
        <w:rPr>
          <w:rFonts w:ascii="Times New Roman" w:hAnsi="Times New Roman"/>
          <w:i/>
          <w:szCs w:val="24"/>
        </w:rPr>
        <w:t>não classificável</w:t>
      </w:r>
      <w:r w:rsidRPr="00E250F0">
        <w:rPr>
          <w:rFonts w:ascii="Times New Roman" w:hAnsi="Times New Roman"/>
          <w:szCs w:val="24"/>
        </w:rPr>
        <w:t>, quando o relato de caso for sugestivo de reação adversa, mas as informações são insuficientes ou contraditórias e não podem ser complementadas ou confirmadas no momento (UMC/WHO, 2005, NAGAO-DIAS, 2009).</w:t>
      </w:r>
    </w:p>
    <w:p w14:paraId="61B4C2DA" w14:textId="77777777" w:rsidR="002E6335" w:rsidRPr="008E770F" w:rsidRDefault="002E6335" w:rsidP="002E6335">
      <w:pPr>
        <w:ind w:firstLine="1134"/>
        <w:jc w:val="both"/>
        <w:rPr>
          <w:rFonts w:ascii="Times New Roman" w:hAnsi="Times New Roman"/>
          <w:color w:val="FF0000"/>
          <w:szCs w:val="24"/>
        </w:rPr>
      </w:pPr>
      <w:r w:rsidRPr="008E770F">
        <w:rPr>
          <w:rFonts w:ascii="Times New Roman" w:hAnsi="Times New Roman"/>
          <w:color w:val="FF0000"/>
          <w:szCs w:val="24"/>
        </w:rPr>
        <w:t>Uma droga pode ser atribuída como contribuinte para um evento adverso quando, não sendo administrada, o evento não acontece, acontece mais tardiamente do que durante a administração, ou acontece de maneira menos severa (NEBEKER et al., 2004).</w:t>
      </w:r>
    </w:p>
    <w:p w14:paraId="6EA4052D" w14:textId="77777777" w:rsidR="002E6335" w:rsidRPr="008E770F" w:rsidRDefault="002E6335" w:rsidP="002E6335">
      <w:pPr>
        <w:jc w:val="both"/>
        <w:rPr>
          <w:rFonts w:ascii="Times New Roman" w:hAnsi="Times New Roman"/>
          <w:color w:val="FF0000"/>
          <w:szCs w:val="24"/>
        </w:rPr>
      </w:pPr>
    </w:p>
    <w:p w14:paraId="25678357" w14:textId="77777777" w:rsidR="002E6335" w:rsidRPr="00131585" w:rsidRDefault="002E6335" w:rsidP="002E6335">
      <w:pPr>
        <w:jc w:val="both"/>
        <w:rPr>
          <w:rFonts w:ascii="Times New Roman" w:hAnsi="Times New Roman"/>
          <w:b/>
          <w:i/>
          <w:szCs w:val="24"/>
        </w:rPr>
      </w:pPr>
      <w:r w:rsidRPr="00131585">
        <w:rPr>
          <w:rFonts w:ascii="Times New Roman" w:hAnsi="Times New Roman"/>
          <w:b/>
          <w:i/>
          <w:szCs w:val="24"/>
        </w:rPr>
        <w:t>1.3.1 Alergia a Fármacos</w:t>
      </w:r>
    </w:p>
    <w:p w14:paraId="0F265AFA" w14:textId="77777777" w:rsidR="002E6335" w:rsidRPr="00E250F0" w:rsidRDefault="002E6335" w:rsidP="002E6335">
      <w:pPr>
        <w:ind w:firstLine="1134"/>
        <w:jc w:val="both"/>
        <w:rPr>
          <w:rFonts w:ascii="Times New Roman" w:hAnsi="Times New Roman"/>
          <w:szCs w:val="24"/>
        </w:rPr>
      </w:pPr>
      <w:r w:rsidRPr="00E250F0">
        <w:rPr>
          <w:rFonts w:ascii="Times New Roman" w:hAnsi="Times New Roman"/>
          <w:szCs w:val="24"/>
        </w:rPr>
        <w:t>As drogas com maior probabilidade de causar reações alérgicas são os antimicrobianos (em especial b-</w:t>
      </w:r>
      <w:proofErr w:type="spellStart"/>
      <w:r w:rsidRPr="00E250F0">
        <w:rPr>
          <w:rFonts w:ascii="Times New Roman" w:hAnsi="Times New Roman"/>
          <w:szCs w:val="24"/>
        </w:rPr>
        <w:t>lactâmicos</w:t>
      </w:r>
      <w:proofErr w:type="spellEnd"/>
      <w:r w:rsidRPr="00E250F0">
        <w:rPr>
          <w:rFonts w:ascii="Times New Roman" w:hAnsi="Times New Roman"/>
          <w:szCs w:val="24"/>
        </w:rPr>
        <w:t xml:space="preserve">, </w:t>
      </w:r>
      <w:proofErr w:type="spellStart"/>
      <w:r w:rsidRPr="00E250F0">
        <w:rPr>
          <w:rFonts w:ascii="Times New Roman" w:hAnsi="Times New Roman"/>
          <w:szCs w:val="24"/>
        </w:rPr>
        <w:t>cefalosporinas</w:t>
      </w:r>
      <w:proofErr w:type="spellEnd"/>
      <w:r w:rsidRPr="00E250F0">
        <w:rPr>
          <w:rFonts w:ascii="Times New Roman" w:hAnsi="Times New Roman"/>
          <w:szCs w:val="24"/>
        </w:rPr>
        <w:t xml:space="preserve"> e </w:t>
      </w:r>
      <w:proofErr w:type="spellStart"/>
      <w:r w:rsidRPr="00E250F0">
        <w:rPr>
          <w:rFonts w:ascii="Times New Roman" w:hAnsi="Times New Roman"/>
          <w:szCs w:val="24"/>
        </w:rPr>
        <w:t>carbapenens</w:t>
      </w:r>
      <w:proofErr w:type="spellEnd"/>
      <w:r w:rsidRPr="00E250F0">
        <w:rPr>
          <w:rFonts w:ascii="Times New Roman" w:hAnsi="Times New Roman"/>
          <w:szCs w:val="24"/>
        </w:rPr>
        <w:t xml:space="preserve">, ocorrendo reação cruzada; e </w:t>
      </w:r>
      <w:proofErr w:type="spellStart"/>
      <w:r w:rsidRPr="00E250F0">
        <w:rPr>
          <w:rFonts w:ascii="Times New Roman" w:hAnsi="Times New Roman"/>
          <w:szCs w:val="24"/>
        </w:rPr>
        <w:t>sulfonamidas</w:t>
      </w:r>
      <w:proofErr w:type="spellEnd"/>
      <w:r w:rsidRPr="00E250F0">
        <w:rPr>
          <w:rFonts w:ascii="Times New Roman" w:hAnsi="Times New Roman"/>
          <w:szCs w:val="24"/>
        </w:rPr>
        <w:t xml:space="preserve">), anestésicos locais, </w:t>
      </w:r>
      <w:proofErr w:type="spellStart"/>
      <w:r w:rsidRPr="00E250F0">
        <w:rPr>
          <w:rFonts w:ascii="Times New Roman" w:hAnsi="Times New Roman"/>
          <w:szCs w:val="24"/>
        </w:rPr>
        <w:t>radiocontrastes</w:t>
      </w:r>
      <w:proofErr w:type="spellEnd"/>
      <w:r w:rsidRPr="00E250F0">
        <w:rPr>
          <w:rFonts w:ascii="Times New Roman" w:hAnsi="Times New Roman"/>
          <w:szCs w:val="24"/>
        </w:rPr>
        <w:t xml:space="preserve"> para exames de imagem, inibidores da ECA (causam tosse e </w:t>
      </w:r>
      <w:proofErr w:type="spellStart"/>
      <w:r w:rsidRPr="00E250F0">
        <w:rPr>
          <w:rFonts w:ascii="Times New Roman" w:hAnsi="Times New Roman"/>
          <w:szCs w:val="24"/>
        </w:rPr>
        <w:t>angioedema</w:t>
      </w:r>
      <w:proofErr w:type="spellEnd"/>
      <w:r w:rsidRPr="00E250F0">
        <w:rPr>
          <w:rFonts w:ascii="Times New Roman" w:hAnsi="Times New Roman"/>
          <w:szCs w:val="24"/>
        </w:rPr>
        <w:t xml:space="preserve">), anticonvulsivantes (principalmente </w:t>
      </w:r>
      <w:proofErr w:type="spellStart"/>
      <w:r w:rsidRPr="00E250F0">
        <w:rPr>
          <w:rFonts w:ascii="Times New Roman" w:hAnsi="Times New Roman"/>
          <w:szCs w:val="24"/>
        </w:rPr>
        <w:t>fenitoína</w:t>
      </w:r>
      <w:proofErr w:type="spellEnd"/>
      <w:r w:rsidRPr="00E250F0">
        <w:rPr>
          <w:rFonts w:ascii="Times New Roman" w:hAnsi="Times New Roman"/>
          <w:szCs w:val="24"/>
        </w:rPr>
        <w:t xml:space="preserve">, fenobarbital e </w:t>
      </w:r>
      <w:proofErr w:type="spellStart"/>
      <w:r w:rsidRPr="00E250F0">
        <w:rPr>
          <w:rFonts w:ascii="Times New Roman" w:hAnsi="Times New Roman"/>
          <w:szCs w:val="24"/>
        </w:rPr>
        <w:t>carbamazepina</w:t>
      </w:r>
      <w:proofErr w:type="spellEnd"/>
      <w:r w:rsidRPr="00E250F0">
        <w:rPr>
          <w:rFonts w:ascii="Times New Roman" w:hAnsi="Times New Roman"/>
          <w:szCs w:val="24"/>
        </w:rPr>
        <w:t xml:space="preserve">), antirretrovirais (como o </w:t>
      </w:r>
      <w:proofErr w:type="spellStart"/>
      <w:r w:rsidRPr="00E250F0">
        <w:rPr>
          <w:rFonts w:ascii="Times New Roman" w:hAnsi="Times New Roman"/>
          <w:szCs w:val="24"/>
        </w:rPr>
        <w:t>abacavir</w:t>
      </w:r>
      <w:proofErr w:type="spellEnd"/>
      <w:r w:rsidRPr="00E250F0">
        <w:rPr>
          <w:rFonts w:ascii="Times New Roman" w:hAnsi="Times New Roman"/>
          <w:szCs w:val="24"/>
        </w:rPr>
        <w:t xml:space="preserve">, que causa reações em indivíduos geneticamente predispostos), </w:t>
      </w:r>
      <w:proofErr w:type="spellStart"/>
      <w:r w:rsidRPr="00E250F0">
        <w:rPr>
          <w:rFonts w:ascii="Times New Roman" w:hAnsi="Times New Roman"/>
          <w:szCs w:val="24"/>
        </w:rPr>
        <w:t>antiinflamatórios</w:t>
      </w:r>
      <w:proofErr w:type="spellEnd"/>
      <w:r w:rsidRPr="00E250F0">
        <w:rPr>
          <w:rFonts w:ascii="Times New Roman" w:hAnsi="Times New Roman"/>
          <w:szCs w:val="24"/>
        </w:rPr>
        <w:t xml:space="preserve"> não-</w:t>
      </w:r>
      <w:proofErr w:type="spellStart"/>
      <w:r w:rsidRPr="00E250F0">
        <w:rPr>
          <w:rFonts w:ascii="Times New Roman" w:hAnsi="Times New Roman"/>
          <w:szCs w:val="24"/>
        </w:rPr>
        <w:t>esteroidais</w:t>
      </w:r>
      <w:proofErr w:type="spellEnd"/>
      <w:r w:rsidRPr="00E250F0">
        <w:rPr>
          <w:rFonts w:ascii="Times New Roman" w:hAnsi="Times New Roman"/>
          <w:szCs w:val="24"/>
        </w:rPr>
        <w:t xml:space="preserve"> (principalmente ácido acetilsalicílico), insulina e </w:t>
      </w:r>
      <w:proofErr w:type="spellStart"/>
      <w:r w:rsidRPr="00E250F0">
        <w:rPr>
          <w:rFonts w:ascii="Times New Roman" w:hAnsi="Times New Roman"/>
          <w:szCs w:val="24"/>
        </w:rPr>
        <w:t>protamina</w:t>
      </w:r>
      <w:proofErr w:type="spellEnd"/>
      <w:r w:rsidRPr="00E250F0">
        <w:rPr>
          <w:rFonts w:ascii="Times New Roman" w:hAnsi="Times New Roman"/>
          <w:szCs w:val="24"/>
        </w:rPr>
        <w:t xml:space="preserve">, heparina e agentes quimioterápicos. Foram reportadas reações adversas para todos os quimioterápicos utilizados na prática clínica, porém, são mais comumente causadas pelos </w:t>
      </w:r>
      <w:proofErr w:type="spellStart"/>
      <w:r w:rsidRPr="00E250F0">
        <w:rPr>
          <w:rFonts w:ascii="Times New Roman" w:hAnsi="Times New Roman"/>
          <w:szCs w:val="24"/>
        </w:rPr>
        <w:t>taxanos</w:t>
      </w:r>
      <w:proofErr w:type="spellEnd"/>
      <w:r w:rsidRPr="00E250F0">
        <w:rPr>
          <w:rFonts w:ascii="Times New Roman" w:hAnsi="Times New Roman"/>
          <w:szCs w:val="24"/>
        </w:rPr>
        <w:t xml:space="preserve">, compostos de platina, </w:t>
      </w:r>
      <w:proofErr w:type="spellStart"/>
      <w:r w:rsidRPr="00E250F0">
        <w:rPr>
          <w:rFonts w:ascii="Times New Roman" w:hAnsi="Times New Roman"/>
          <w:szCs w:val="24"/>
        </w:rPr>
        <w:t>asparaginases</w:t>
      </w:r>
      <w:proofErr w:type="spellEnd"/>
      <w:r w:rsidRPr="00E250F0">
        <w:rPr>
          <w:rFonts w:ascii="Times New Roman" w:hAnsi="Times New Roman"/>
          <w:szCs w:val="24"/>
        </w:rPr>
        <w:t xml:space="preserve"> e </w:t>
      </w:r>
      <w:proofErr w:type="spellStart"/>
      <w:r w:rsidRPr="00E250F0">
        <w:rPr>
          <w:rFonts w:ascii="Times New Roman" w:hAnsi="Times New Roman"/>
          <w:szCs w:val="24"/>
        </w:rPr>
        <w:t>epipodofilotoxinas</w:t>
      </w:r>
      <w:proofErr w:type="spellEnd"/>
      <w:r w:rsidRPr="00E250F0">
        <w:rPr>
          <w:rFonts w:ascii="Times New Roman" w:hAnsi="Times New Roman"/>
          <w:szCs w:val="24"/>
        </w:rPr>
        <w:t xml:space="preserve">. </w:t>
      </w:r>
    </w:p>
    <w:p w14:paraId="4D7CEF67" w14:textId="77777777" w:rsidR="002E6335" w:rsidRPr="009C56A2" w:rsidRDefault="002E6335" w:rsidP="002E6335">
      <w:pPr>
        <w:ind w:firstLine="1134"/>
        <w:jc w:val="both"/>
        <w:rPr>
          <w:rFonts w:ascii="Times New Roman" w:hAnsi="Times New Roman"/>
          <w:szCs w:val="24"/>
        </w:rPr>
      </w:pPr>
      <w:r w:rsidRPr="009C56A2">
        <w:rPr>
          <w:rFonts w:ascii="Times New Roman" w:hAnsi="Times New Roman"/>
          <w:szCs w:val="24"/>
        </w:rPr>
        <w:t xml:space="preserve">As reações mais comuns causadas por agentes quimioterápicos são eritema, prurido, hipertensão, taquicardia e broncoespasmo, possivelmente mediadas por mecanismo imunológico de hipersensibilidade imediata, pela </w:t>
      </w:r>
      <w:proofErr w:type="spellStart"/>
      <w:r w:rsidRPr="009C56A2">
        <w:rPr>
          <w:rFonts w:ascii="Times New Roman" w:hAnsi="Times New Roman"/>
          <w:szCs w:val="24"/>
        </w:rPr>
        <w:t>degranulação</w:t>
      </w:r>
      <w:proofErr w:type="spellEnd"/>
      <w:r w:rsidRPr="009C56A2">
        <w:rPr>
          <w:rFonts w:ascii="Times New Roman" w:hAnsi="Times New Roman"/>
          <w:szCs w:val="24"/>
        </w:rPr>
        <w:t xml:space="preserve"> direta de mastócitos, não necessitando de sensibilização (GRUCHALLA, 2003). </w:t>
      </w:r>
    </w:p>
    <w:p w14:paraId="4CF9204D" w14:textId="77777777" w:rsidR="002E6335" w:rsidRPr="009C56A2" w:rsidRDefault="002E6335" w:rsidP="002E6335">
      <w:pPr>
        <w:tabs>
          <w:tab w:val="left" w:pos="4678"/>
        </w:tabs>
        <w:ind w:firstLine="1134"/>
        <w:jc w:val="both"/>
        <w:rPr>
          <w:rFonts w:ascii="Times New Roman" w:hAnsi="Times New Roman"/>
          <w:szCs w:val="24"/>
        </w:rPr>
      </w:pPr>
      <w:r w:rsidRPr="009C56A2">
        <w:rPr>
          <w:rFonts w:ascii="Times New Roman" w:hAnsi="Times New Roman"/>
          <w:szCs w:val="24"/>
        </w:rPr>
        <w:t xml:space="preserve">Nas reações adversas ao </w:t>
      </w:r>
      <w:proofErr w:type="spellStart"/>
      <w:r w:rsidRPr="009C56A2">
        <w:rPr>
          <w:rFonts w:ascii="Times New Roman" w:hAnsi="Times New Roman"/>
          <w:szCs w:val="24"/>
        </w:rPr>
        <w:t>paclitaxel</w:t>
      </w:r>
      <w:proofErr w:type="spellEnd"/>
      <w:r w:rsidRPr="009C56A2">
        <w:rPr>
          <w:rFonts w:ascii="Times New Roman" w:hAnsi="Times New Roman"/>
          <w:szCs w:val="24"/>
        </w:rPr>
        <w:t xml:space="preserve">, a causa mais provável é o excipiente </w:t>
      </w:r>
      <w:proofErr w:type="spellStart"/>
      <w:r w:rsidRPr="009C56A2">
        <w:rPr>
          <w:rFonts w:ascii="Times New Roman" w:hAnsi="Times New Roman"/>
          <w:szCs w:val="24"/>
        </w:rPr>
        <w:t>Cremophor</w:t>
      </w:r>
      <w:proofErr w:type="spellEnd"/>
      <w:r w:rsidRPr="009C56A2">
        <w:rPr>
          <w:rFonts w:ascii="Times New Roman" w:hAnsi="Times New Roman"/>
          <w:szCs w:val="24"/>
        </w:rPr>
        <w:t xml:space="preserve"> EL, um </w:t>
      </w:r>
      <w:proofErr w:type="spellStart"/>
      <w:r w:rsidRPr="009C56A2">
        <w:rPr>
          <w:rFonts w:ascii="Times New Roman" w:hAnsi="Times New Roman"/>
          <w:szCs w:val="24"/>
        </w:rPr>
        <w:t>tensoativo</w:t>
      </w:r>
      <w:proofErr w:type="spellEnd"/>
      <w:r w:rsidRPr="009C56A2">
        <w:rPr>
          <w:rFonts w:ascii="Times New Roman" w:hAnsi="Times New Roman"/>
          <w:szCs w:val="24"/>
        </w:rPr>
        <w:t xml:space="preserve"> não-iônico derivado do óleo de rícino, que sabidamente causa hipertensão e liberação de histamina em cães</w:t>
      </w:r>
      <w:r>
        <w:rPr>
          <w:rFonts w:ascii="Times New Roman" w:hAnsi="Times New Roman"/>
          <w:szCs w:val="24"/>
        </w:rPr>
        <w:t>, caracterizando evento adverso, por ser relacionado a um excipiente</w:t>
      </w:r>
      <w:r w:rsidRPr="009C56A2">
        <w:rPr>
          <w:rFonts w:ascii="Times New Roman" w:hAnsi="Times New Roman"/>
          <w:szCs w:val="24"/>
        </w:rPr>
        <w:t xml:space="preserve"> (LORENZ, 1977). No caso do </w:t>
      </w:r>
      <w:proofErr w:type="spellStart"/>
      <w:r w:rsidRPr="009C56A2">
        <w:rPr>
          <w:rFonts w:ascii="Times New Roman" w:hAnsi="Times New Roman"/>
          <w:szCs w:val="24"/>
        </w:rPr>
        <w:t>docetaxel</w:t>
      </w:r>
      <w:proofErr w:type="spellEnd"/>
      <w:r w:rsidRPr="009C56A2">
        <w:rPr>
          <w:rFonts w:ascii="Times New Roman" w:hAnsi="Times New Roman"/>
          <w:szCs w:val="24"/>
        </w:rPr>
        <w:t xml:space="preserve">, a sua alta taxa de reações adversas não se relaciona ao excipiente, que está ausente, mas provavelmente ao próprio princípio ativo. Para administração de </w:t>
      </w:r>
      <w:proofErr w:type="spellStart"/>
      <w:r w:rsidRPr="009C56A2">
        <w:rPr>
          <w:rFonts w:ascii="Times New Roman" w:hAnsi="Times New Roman"/>
          <w:szCs w:val="24"/>
        </w:rPr>
        <w:t>taxanos</w:t>
      </w:r>
      <w:proofErr w:type="spellEnd"/>
      <w:r w:rsidRPr="009C56A2">
        <w:rPr>
          <w:rFonts w:ascii="Times New Roman" w:hAnsi="Times New Roman"/>
          <w:szCs w:val="24"/>
        </w:rPr>
        <w:t xml:space="preserve">, é realizada profilaxia para </w:t>
      </w:r>
      <w:r w:rsidRPr="009C56A2">
        <w:rPr>
          <w:rFonts w:ascii="Times New Roman" w:hAnsi="Times New Roman"/>
          <w:szCs w:val="24"/>
        </w:rPr>
        <w:lastRenderedPageBreak/>
        <w:t xml:space="preserve">diminuir os efeitos, utilizando anti-histamínicos e corticosteroides – em pacientes que apresentam reação apesar da profilaxia, é necessário o procedimento de </w:t>
      </w:r>
      <w:proofErr w:type="spellStart"/>
      <w:r w:rsidRPr="009C56A2">
        <w:rPr>
          <w:rFonts w:ascii="Times New Roman" w:hAnsi="Times New Roman"/>
          <w:szCs w:val="24"/>
        </w:rPr>
        <w:t>dessensibilização</w:t>
      </w:r>
      <w:proofErr w:type="spellEnd"/>
      <w:r w:rsidRPr="009C56A2">
        <w:rPr>
          <w:rFonts w:ascii="Times New Roman" w:hAnsi="Times New Roman"/>
          <w:szCs w:val="24"/>
        </w:rPr>
        <w:t xml:space="preserve"> (</w:t>
      </w:r>
      <w:proofErr w:type="spellStart"/>
      <w:r w:rsidRPr="009C56A2">
        <w:rPr>
          <w:rFonts w:ascii="Times New Roman" w:hAnsi="Times New Roman"/>
          <w:szCs w:val="24"/>
        </w:rPr>
        <w:t>CASTELLS</w:t>
      </w:r>
      <w:proofErr w:type="spellEnd"/>
      <w:r w:rsidRPr="009C56A2">
        <w:rPr>
          <w:rFonts w:ascii="Times New Roman" w:hAnsi="Times New Roman"/>
          <w:szCs w:val="24"/>
        </w:rPr>
        <w:t>, 2008).</w:t>
      </w:r>
    </w:p>
    <w:p w14:paraId="0C591AAB" w14:textId="77777777" w:rsidR="002E6335" w:rsidRDefault="002E6335" w:rsidP="002E6335">
      <w:pPr>
        <w:ind w:firstLine="1134"/>
        <w:jc w:val="both"/>
        <w:rPr>
          <w:rFonts w:ascii="Times New Roman" w:hAnsi="Times New Roman"/>
          <w:szCs w:val="24"/>
        </w:rPr>
      </w:pPr>
      <w:r w:rsidRPr="009C56A2">
        <w:rPr>
          <w:rFonts w:ascii="Times New Roman" w:hAnsi="Times New Roman"/>
          <w:szCs w:val="24"/>
        </w:rPr>
        <w:t xml:space="preserve">Os procedimentos utilizados para diminuir a severidade das reações ou inibir seu aparecimento são a </w:t>
      </w:r>
      <w:r w:rsidRPr="009C56A2">
        <w:rPr>
          <w:rFonts w:ascii="Times New Roman" w:hAnsi="Times New Roman"/>
          <w:i/>
          <w:szCs w:val="24"/>
        </w:rPr>
        <w:t>indução de tolerância</w:t>
      </w:r>
      <w:r w:rsidRPr="009C56A2">
        <w:rPr>
          <w:rFonts w:ascii="Times New Roman" w:hAnsi="Times New Roman"/>
          <w:szCs w:val="24"/>
        </w:rPr>
        <w:t xml:space="preserve">, que gera tolerância temporária à droga para que possa ser administrada com segurança e o </w:t>
      </w:r>
      <w:r w:rsidRPr="009C56A2">
        <w:rPr>
          <w:rFonts w:ascii="Times New Roman" w:hAnsi="Times New Roman"/>
          <w:i/>
          <w:szCs w:val="24"/>
        </w:rPr>
        <w:t xml:space="preserve">protocolo </w:t>
      </w:r>
      <w:proofErr w:type="spellStart"/>
      <w:r w:rsidRPr="009C56A2">
        <w:rPr>
          <w:rFonts w:ascii="Times New Roman" w:hAnsi="Times New Roman"/>
          <w:i/>
          <w:szCs w:val="24"/>
        </w:rPr>
        <w:t>graded</w:t>
      </w:r>
      <w:proofErr w:type="spellEnd"/>
      <w:r w:rsidRPr="009C56A2">
        <w:rPr>
          <w:rFonts w:ascii="Times New Roman" w:hAnsi="Times New Roman"/>
          <w:i/>
          <w:szCs w:val="24"/>
        </w:rPr>
        <w:t xml:space="preserve"> </w:t>
      </w:r>
      <w:proofErr w:type="spellStart"/>
      <w:r w:rsidRPr="009C56A2">
        <w:rPr>
          <w:rFonts w:ascii="Times New Roman" w:hAnsi="Times New Roman"/>
          <w:i/>
          <w:szCs w:val="24"/>
        </w:rPr>
        <w:t>challenge</w:t>
      </w:r>
      <w:proofErr w:type="spellEnd"/>
      <w:r w:rsidRPr="009C56A2">
        <w:rPr>
          <w:rFonts w:ascii="Times New Roman" w:hAnsi="Times New Roman"/>
          <w:szCs w:val="24"/>
        </w:rPr>
        <w:t xml:space="preserve">, que avalia se o paciente é alérgico àquela droga, administrando quantidades crescentes da droga, baseando-se no conceito que doses menores geram reações mais leves e mais fáceis de tratar – após este procedimento concluído e o tratamento realizado com sucesso, outras administrações, quando necessário, poderão ser feitas sem dificuldade. A </w:t>
      </w:r>
      <w:proofErr w:type="spellStart"/>
      <w:r w:rsidRPr="009C56A2">
        <w:rPr>
          <w:rFonts w:ascii="Times New Roman" w:hAnsi="Times New Roman"/>
          <w:szCs w:val="24"/>
        </w:rPr>
        <w:t>dessensibilização</w:t>
      </w:r>
      <w:proofErr w:type="spellEnd"/>
      <w:r w:rsidRPr="009C56A2">
        <w:rPr>
          <w:rFonts w:ascii="Times New Roman" w:hAnsi="Times New Roman"/>
          <w:szCs w:val="24"/>
        </w:rPr>
        <w:t xml:space="preserve"> é utilizada quando o paciente é sabidamente alérgico e, após o procedimento, apresenta pouca ou nenhuma reação à droga. Recentemente, o termo</w:t>
      </w:r>
      <w:r w:rsidRPr="009C56A2">
        <w:rPr>
          <w:rFonts w:ascii="Times New Roman" w:hAnsi="Times New Roman"/>
          <w:i/>
          <w:szCs w:val="24"/>
        </w:rPr>
        <w:t xml:space="preserve"> indução de tolerância</w:t>
      </w:r>
      <w:r w:rsidRPr="009C56A2">
        <w:rPr>
          <w:rFonts w:ascii="Times New Roman" w:hAnsi="Times New Roman"/>
          <w:szCs w:val="24"/>
        </w:rPr>
        <w:t xml:space="preserve"> tem sido usado para designar além </w:t>
      </w:r>
      <w:proofErr w:type="spellStart"/>
      <w:r w:rsidRPr="009C56A2">
        <w:rPr>
          <w:rFonts w:ascii="Times New Roman" w:hAnsi="Times New Roman"/>
          <w:szCs w:val="24"/>
        </w:rPr>
        <w:t>dessensibilização</w:t>
      </w:r>
      <w:proofErr w:type="spellEnd"/>
      <w:r w:rsidRPr="009C56A2">
        <w:rPr>
          <w:rFonts w:ascii="Times New Roman" w:hAnsi="Times New Roman"/>
          <w:szCs w:val="24"/>
        </w:rPr>
        <w:t xml:space="preserve"> mediada por IgE, outros tipos de mecanismos de </w:t>
      </w:r>
      <w:proofErr w:type="spellStart"/>
      <w:r w:rsidRPr="009C56A2">
        <w:rPr>
          <w:rFonts w:ascii="Times New Roman" w:hAnsi="Times New Roman"/>
          <w:szCs w:val="24"/>
        </w:rPr>
        <w:t>dessensibilização</w:t>
      </w:r>
      <w:proofErr w:type="spellEnd"/>
      <w:r w:rsidRPr="009C56A2">
        <w:rPr>
          <w:rFonts w:ascii="Times New Roman" w:hAnsi="Times New Roman"/>
          <w:szCs w:val="24"/>
        </w:rPr>
        <w:t xml:space="preserve">. Os procedimentos mostram-se seguros e bem sucedidos para a maioria dos quimioterápicos (KHAN, 2010, SOLENSKY, 2010, CASTELLS, 2008). </w:t>
      </w:r>
    </w:p>
    <w:p w14:paraId="5160CCCA" w14:textId="77777777" w:rsidR="002E6335" w:rsidRPr="00FE3A3F" w:rsidRDefault="002E6335" w:rsidP="002E6335">
      <w:pPr>
        <w:ind w:firstLine="1134"/>
        <w:jc w:val="both"/>
        <w:rPr>
          <w:rFonts w:ascii="Times New Roman" w:hAnsi="Times New Roman"/>
          <w:color w:val="FF0000"/>
          <w:szCs w:val="24"/>
        </w:rPr>
      </w:pPr>
      <w:r w:rsidRPr="00FE3A3F">
        <w:rPr>
          <w:rFonts w:ascii="Times New Roman" w:hAnsi="Times New Roman"/>
          <w:color w:val="FF0000"/>
          <w:szCs w:val="24"/>
        </w:rPr>
        <w:t xml:space="preserve">Os </w:t>
      </w:r>
      <w:r>
        <w:rPr>
          <w:rFonts w:ascii="Times New Roman" w:hAnsi="Times New Roman"/>
          <w:color w:val="FF0000"/>
          <w:szCs w:val="24"/>
        </w:rPr>
        <w:t xml:space="preserve">excipientes com maior possibilidade de causar eventos adversas são os conservantes metil- e </w:t>
      </w:r>
      <w:proofErr w:type="spellStart"/>
      <w:r>
        <w:rPr>
          <w:rFonts w:ascii="Times New Roman" w:hAnsi="Times New Roman"/>
          <w:color w:val="FF0000"/>
          <w:szCs w:val="24"/>
        </w:rPr>
        <w:t>propilparabeno</w:t>
      </w:r>
      <w:proofErr w:type="spellEnd"/>
      <w:r>
        <w:rPr>
          <w:rFonts w:ascii="Times New Roman" w:hAnsi="Times New Roman"/>
          <w:color w:val="FF0000"/>
          <w:szCs w:val="24"/>
        </w:rPr>
        <w:t xml:space="preserve"> (dermatite), conservante </w:t>
      </w:r>
      <w:proofErr w:type="spellStart"/>
      <w:r>
        <w:rPr>
          <w:rFonts w:ascii="Times New Roman" w:hAnsi="Times New Roman"/>
          <w:color w:val="FF0000"/>
          <w:szCs w:val="24"/>
        </w:rPr>
        <w:t>benzoato</w:t>
      </w:r>
      <w:proofErr w:type="spellEnd"/>
      <w:r>
        <w:rPr>
          <w:rFonts w:ascii="Times New Roman" w:hAnsi="Times New Roman"/>
          <w:color w:val="FF0000"/>
          <w:szCs w:val="24"/>
        </w:rPr>
        <w:t xml:space="preserve"> de sódio (anafilaxia e erupções cutâneas), conservante álcool benzílico (dermatite, </w:t>
      </w:r>
      <w:proofErr w:type="spellStart"/>
      <w:r>
        <w:rPr>
          <w:rFonts w:ascii="Times New Roman" w:hAnsi="Times New Roman"/>
          <w:color w:val="FF0000"/>
          <w:szCs w:val="24"/>
        </w:rPr>
        <w:t>angioedema</w:t>
      </w:r>
      <w:proofErr w:type="spellEnd"/>
      <w:r>
        <w:rPr>
          <w:rFonts w:ascii="Times New Roman" w:hAnsi="Times New Roman"/>
          <w:color w:val="FF0000"/>
          <w:szCs w:val="24"/>
        </w:rPr>
        <w:t xml:space="preserve">, náusea), conservante e </w:t>
      </w:r>
      <w:proofErr w:type="spellStart"/>
      <w:r>
        <w:rPr>
          <w:rFonts w:ascii="Times New Roman" w:hAnsi="Times New Roman"/>
          <w:color w:val="FF0000"/>
          <w:szCs w:val="24"/>
        </w:rPr>
        <w:t>tensoativo</w:t>
      </w:r>
      <w:proofErr w:type="spellEnd"/>
      <w:r>
        <w:rPr>
          <w:rFonts w:ascii="Times New Roman" w:hAnsi="Times New Roman"/>
          <w:color w:val="FF0000"/>
          <w:szCs w:val="24"/>
        </w:rPr>
        <w:t xml:space="preserve"> cloreto de benzalcônio (anafilaxia), corante amarelo </w:t>
      </w:r>
      <w:proofErr w:type="spellStart"/>
      <w:r>
        <w:rPr>
          <w:rFonts w:ascii="Times New Roman" w:hAnsi="Times New Roman"/>
          <w:color w:val="FF0000"/>
          <w:szCs w:val="24"/>
        </w:rPr>
        <w:t>tartrazina</w:t>
      </w:r>
      <w:proofErr w:type="spellEnd"/>
      <w:r>
        <w:rPr>
          <w:rFonts w:ascii="Times New Roman" w:hAnsi="Times New Roman"/>
          <w:color w:val="FF0000"/>
          <w:szCs w:val="24"/>
        </w:rPr>
        <w:t xml:space="preserve"> (anafilaxia e dermatite), antioxidantes sulfitos (dispneia, tontura, alterações na frequência cardíaca, etc.), edulcorante e umectante </w:t>
      </w:r>
      <w:proofErr w:type="spellStart"/>
      <w:r>
        <w:rPr>
          <w:rFonts w:ascii="Times New Roman" w:hAnsi="Times New Roman"/>
          <w:color w:val="FF0000"/>
          <w:szCs w:val="24"/>
        </w:rPr>
        <w:t>sorbitol</w:t>
      </w:r>
      <w:proofErr w:type="spellEnd"/>
      <w:r>
        <w:rPr>
          <w:rFonts w:ascii="Times New Roman" w:hAnsi="Times New Roman"/>
          <w:color w:val="FF0000"/>
          <w:szCs w:val="24"/>
        </w:rPr>
        <w:t xml:space="preserve"> (diarreia osmótica), edulcorante e diluente lactose (diarreia em intolerantes), dentre outros (BUCK, 1996 apud </w:t>
      </w:r>
      <w:r w:rsidRPr="00C37E0E">
        <w:rPr>
          <w:rFonts w:ascii="Times New Roman" w:hAnsi="Times New Roman"/>
          <w:color w:val="00B0F0"/>
          <w:szCs w:val="24"/>
        </w:rPr>
        <w:t>CEFACE/UFC, 2014</w:t>
      </w:r>
      <w:r>
        <w:rPr>
          <w:rFonts w:ascii="Times New Roman" w:hAnsi="Times New Roman"/>
          <w:color w:val="FF0000"/>
          <w:szCs w:val="24"/>
        </w:rPr>
        <w:t>).</w:t>
      </w:r>
    </w:p>
    <w:p w14:paraId="099D43D8" w14:textId="77777777" w:rsidR="002E6335" w:rsidRPr="009C56A2" w:rsidRDefault="002E6335" w:rsidP="002E6335">
      <w:pPr>
        <w:ind w:firstLine="1134"/>
        <w:jc w:val="both"/>
        <w:rPr>
          <w:rFonts w:ascii="Times New Roman" w:hAnsi="Times New Roman"/>
          <w:szCs w:val="24"/>
        </w:rPr>
      </w:pPr>
      <w:r w:rsidRPr="009C56A2">
        <w:rPr>
          <w:rFonts w:ascii="Times New Roman" w:hAnsi="Times New Roman"/>
          <w:szCs w:val="24"/>
        </w:rPr>
        <w:t xml:space="preserve">Os compostos de platina necessitam de vários ciclos de administração para o aparecimento das reações anafiláticas de mecanismo imunológico, sendo utilizados os testes cutâneos para o diagnóstico, cujo resultado negativo possui alto valor preditivo negativo. (CHUNG, 2008; MARKMAN, 2000; ZANOTTI, 2001; ROSE, 1998). </w:t>
      </w:r>
    </w:p>
    <w:p w14:paraId="71405C81" w14:textId="77777777" w:rsidR="002E6335" w:rsidRPr="009C56A2" w:rsidRDefault="002E6335" w:rsidP="002E6335">
      <w:pPr>
        <w:ind w:firstLine="1134"/>
        <w:jc w:val="both"/>
        <w:rPr>
          <w:rFonts w:ascii="Times New Roman" w:hAnsi="Times New Roman"/>
          <w:szCs w:val="24"/>
        </w:rPr>
      </w:pPr>
      <w:r w:rsidRPr="009C56A2">
        <w:rPr>
          <w:rFonts w:ascii="Times New Roman" w:hAnsi="Times New Roman"/>
          <w:szCs w:val="24"/>
        </w:rPr>
        <w:t xml:space="preserve">No caso das </w:t>
      </w:r>
      <w:proofErr w:type="spellStart"/>
      <w:r w:rsidRPr="009C56A2">
        <w:rPr>
          <w:rFonts w:ascii="Times New Roman" w:hAnsi="Times New Roman"/>
          <w:szCs w:val="24"/>
        </w:rPr>
        <w:t>asparaginases</w:t>
      </w:r>
      <w:proofErr w:type="spellEnd"/>
      <w:r w:rsidRPr="009C56A2">
        <w:rPr>
          <w:rFonts w:ascii="Times New Roman" w:hAnsi="Times New Roman"/>
          <w:szCs w:val="24"/>
        </w:rPr>
        <w:t xml:space="preserve">, proteases polipeptídicas derivadas da E. coli que </w:t>
      </w:r>
      <w:proofErr w:type="spellStart"/>
      <w:r w:rsidRPr="009C56A2">
        <w:rPr>
          <w:rFonts w:ascii="Times New Roman" w:hAnsi="Times New Roman"/>
          <w:szCs w:val="24"/>
        </w:rPr>
        <w:t>depletam</w:t>
      </w:r>
      <w:proofErr w:type="spellEnd"/>
      <w:r w:rsidRPr="009C56A2">
        <w:rPr>
          <w:rFonts w:ascii="Times New Roman" w:hAnsi="Times New Roman"/>
          <w:szCs w:val="24"/>
        </w:rPr>
        <w:t xml:space="preserve"> o aminoácido asparagina da célula tumoral, podem causar reações </w:t>
      </w:r>
      <w:proofErr w:type="spellStart"/>
      <w:r w:rsidRPr="009C56A2">
        <w:rPr>
          <w:rFonts w:ascii="Times New Roman" w:hAnsi="Times New Roman"/>
          <w:szCs w:val="24"/>
        </w:rPr>
        <w:t>anafilactóides</w:t>
      </w:r>
      <w:proofErr w:type="spellEnd"/>
      <w:r w:rsidRPr="009C56A2">
        <w:rPr>
          <w:rFonts w:ascii="Times New Roman" w:hAnsi="Times New Roman"/>
          <w:szCs w:val="24"/>
        </w:rPr>
        <w:t xml:space="preserve">, às vezes necessitando de várias exposições para o estabelecimento dos sintomas (sensibilização) e aparecimento de anticorpos </w:t>
      </w:r>
      <w:proofErr w:type="spellStart"/>
      <w:r w:rsidRPr="009C56A2">
        <w:rPr>
          <w:rFonts w:ascii="Times New Roman" w:hAnsi="Times New Roman"/>
          <w:szCs w:val="24"/>
        </w:rPr>
        <w:t>antiasparaginase</w:t>
      </w:r>
      <w:proofErr w:type="spellEnd"/>
      <w:r w:rsidRPr="009C56A2">
        <w:rPr>
          <w:rFonts w:ascii="Times New Roman" w:hAnsi="Times New Roman"/>
          <w:szCs w:val="24"/>
        </w:rPr>
        <w:t>. Por isso, são realizados testes cutâneos antes da primeira administração e antes da próxima, quando do intervalo maior que uma semana entre as doses (WOO, 1998; ZANOTTI, 2001).</w:t>
      </w:r>
    </w:p>
    <w:p w14:paraId="4D29B30E" w14:textId="77777777" w:rsidR="002E6335" w:rsidRDefault="002E6335" w:rsidP="002E6335">
      <w:pPr>
        <w:ind w:firstLine="1134"/>
        <w:jc w:val="both"/>
        <w:rPr>
          <w:rFonts w:ascii="Times New Roman" w:hAnsi="Times New Roman"/>
          <w:szCs w:val="24"/>
        </w:rPr>
      </w:pPr>
      <w:r w:rsidRPr="009C56A2">
        <w:rPr>
          <w:rFonts w:ascii="Times New Roman" w:hAnsi="Times New Roman"/>
          <w:szCs w:val="24"/>
        </w:rPr>
        <w:lastRenderedPageBreak/>
        <w:t xml:space="preserve">As </w:t>
      </w:r>
      <w:proofErr w:type="spellStart"/>
      <w:r w:rsidRPr="009C56A2">
        <w:rPr>
          <w:rFonts w:ascii="Times New Roman" w:hAnsi="Times New Roman"/>
          <w:szCs w:val="24"/>
        </w:rPr>
        <w:t>epipodofilotoxinas</w:t>
      </w:r>
      <w:proofErr w:type="spellEnd"/>
      <w:r w:rsidRPr="009C56A2">
        <w:rPr>
          <w:rFonts w:ascii="Times New Roman" w:hAnsi="Times New Roman"/>
          <w:szCs w:val="24"/>
        </w:rPr>
        <w:t xml:space="preserve">, </w:t>
      </w:r>
      <w:proofErr w:type="spellStart"/>
      <w:r w:rsidRPr="009C56A2">
        <w:rPr>
          <w:rFonts w:ascii="Times New Roman" w:hAnsi="Times New Roman"/>
          <w:szCs w:val="24"/>
        </w:rPr>
        <w:t>teniposideo</w:t>
      </w:r>
      <w:proofErr w:type="spellEnd"/>
      <w:r w:rsidRPr="009C56A2">
        <w:rPr>
          <w:rFonts w:ascii="Times New Roman" w:hAnsi="Times New Roman"/>
          <w:szCs w:val="24"/>
        </w:rPr>
        <w:t xml:space="preserve"> e </w:t>
      </w:r>
      <w:proofErr w:type="spellStart"/>
      <w:r w:rsidRPr="009C56A2">
        <w:rPr>
          <w:rFonts w:ascii="Times New Roman" w:hAnsi="Times New Roman"/>
          <w:szCs w:val="24"/>
        </w:rPr>
        <w:t>etoposideo</w:t>
      </w:r>
      <w:proofErr w:type="spellEnd"/>
      <w:r w:rsidRPr="009C56A2">
        <w:rPr>
          <w:rFonts w:ascii="Times New Roman" w:hAnsi="Times New Roman"/>
          <w:szCs w:val="24"/>
        </w:rPr>
        <w:t>, comumente causam reações como febre, calafrios, hipotensão, dispneia e broncoespasmo, alguns sintomas já aparecendo com a primeira dose, portanto desconhece-se o mecanismo da reação. Não há protocolos padrão de profilaxia, assim, menos da metade dos pacientes que sofreram a reação são capazes de tolerar a continuidade do tratamento (ZANOTTI, 2001; KELLIE, 1991).</w:t>
      </w:r>
    </w:p>
    <w:p w14:paraId="53C6F308" w14:textId="77777777" w:rsidR="002E6335" w:rsidRDefault="002E6335" w:rsidP="002E6335">
      <w:pPr>
        <w:jc w:val="both"/>
        <w:rPr>
          <w:rFonts w:ascii="Times New Roman" w:hAnsi="Times New Roman"/>
          <w:i/>
          <w:szCs w:val="24"/>
        </w:rPr>
      </w:pPr>
    </w:p>
    <w:p w14:paraId="126656AC" w14:textId="77777777" w:rsidR="002E6335" w:rsidRPr="00131585" w:rsidRDefault="002E6335" w:rsidP="002E6335">
      <w:pPr>
        <w:jc w:val="both"/>
        <w:rPr>
          <w:rFonts w:ascii="Times New Roman" w:hAnsi="Times New Roman"/>
          <w:b/>
          <w:szCs w:val="24"/>
        </w:rPr>
      </w:pPr>
      <w:r w:rsidRPr="00131585">
        <w:rPr>
          <w:rFonts w:ascii="Times New Roman" w:hAnsi="Times New Roman"/>
          <w:b/>
          <w:szCs w:val="24"/>
        </w:rPr>
        <w:t>1.4</w:t>
      </w:r>
      <w:r>
        <w:rPr>
          <w:rFonts w:ascii="Times New Roman" w:hAnsi="Times New Roman"/>
          <w:b/>
          <w:szCs w:val="24"/>
        </w:rPr>
        <w:t xml:space="preserve"> Fatores que I</w:t>
      </w:r>
      <w:r w:rsidRPr="00131585">
        <w:rPr>
          <w:rFonts w:ascii="Times New Roman" w:hAnsi="Times New Roman"/>
          <w:b/>
          <w:szCs w:val="24"/>
        </w:rPr>
        <w:t xml:space="preserve">nfluenciam o </w:t>
      </w:r>
      <w:r>
        <w:rPr>
          <w:rFonts w:ascii="Times New Roman" w:hAnsi="Times New Roman"/>
          <w:b/>
          <w:szCs w:val="24"/>
        </w:rPr>
        <w:t>A</w:t>
      </w:r>
      <w:r w:rsidRPr="00131585">
        <w:rPr>
          <w:rFonts w:ascii="Times New Roman" w:hAnsi="Times New Roman"/>
          <w:b/>
          <w:szCs w:val="24"/>
        </w:rPr>
        <w:t xml:space="preserve">parecimento de </w:t>
      </w:r>
      <w:r>
        <w:rPr>
          <w:rFonts w:ascii="Times New Roman" w:hAnsi="Times New Roman"/>
          <w:b/>
          <w:szCs w:val="24"/>
        </w:rPr>
        <w:t>E</w:t>
      </w:r>
      <w:r w:rsidRPr="00131585">
        <w:rPr>
          <w:rFonts w:ascii="Times New Roman" w:hAnsi="Times New Roman"/>
          <w:b/>
          <w:szCs w:val="24"/>
        </w:rPr>
        <w:t xml:space="preserve">ventos </w:t>
      </w:r>
      <w:r>
        <w:rPr>
          <w:rFonts w:ascii="Times New Roman" w:hAnsi="Times New Roman"/>
          <w:b/>
          <w:szCs w:val="24"/>
        </w:rPr>
        <w:t>A</w:t>
      </w:r>
      <w:r w:rsidRPr="00131585">
        <w:rPr>
          <w:rFonts w:ascii="Times New Roman" w:hAnsi="Times New Roman"/>
          <w:b/>
          <w:szCs w:val="24"/>
        </w:rPr>
        <w:t>dversos</w:t>
      </w:r>
    </w:p>
    <w:p w14:paraId="7B17B303"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No momento em que um novo medicamento é lançado no mercado, cerca de 1500 pacientes já devem ter sido expostos a ele, sendo então possível avaliar apenas as reações que ocorrem em uma frequência maior que 1 para 500 pacientes no momento do licenciamento do fármaco. Neste ponto, a maioria das drogas terão sido testadas para segurança a curto prazo e em um pequeno número de indivíduos selecionados para as diversas fases dos testes clínicos (ANDRADE, 2007). </w:t>
      </w:r>
    </w:p>
    <w:p w14:paraId="573B7293"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Os fatores que afetam o aparecimento de eventos adversos são múltiplos, envolvendo variações genéticas do paciente e fatores ambientais, como doenças preexistentes e o uso de outras drogas para o tratamento de outras doenças. Sendo assim, os fatores clássicos predisponentes são dose administrada, formulação do medicamento (excipientes e via de administração), anormalidades na farmacocinética ou farmacodinâmica e interações medicamentosas (KITTERINGHAM et al., 1994). </w:t>
      </w:r>
    </w:p>
    <w:p w14:paraId="1EA74E3E"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Os fármacos com alta probabilidade de causar reações adversas devem ser monitorados baseado nas características individuais do pacient</w:t>
      </w:r>
      <w:r>
        <w:rPr>
          <w:rFonts w:ascii="Times New Roman" w:hAnsi="Times New Roman"/>
          <w:szCs w:val="24"/>
        </w:rPr>
        <w:t xml:space="preserve">e e da administração do mesmo. Um método efetivo </w:t>
      </w:r>
      <w:r w:rsidRPr="00131585">
        <w:rPr>
          <w:rFonts w:ascii="Times New Roman" w:hAnsi="Times New Roman"/>
          <w:szCs w:val="24"/>
        </w:rPr>
        <w:t xml:space="preserve">de prevenção de reações adversas deve envolver a prescrição e a monitorização da terapêutica, como adesão do paciente e efeito da droga no organismo (EVANS, 2005). </w:t>
      </w:r>
    </w:p>
    <w:p w14:paraId="13715606"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Idosos e crianças são mais vulneráveis a apresentar reações devido à falta de estudos clínicos nesses pacientes, além das variações na absorção e metabolismo das drogas de acordo com a idade. Os idosos geralmente possuem mais de uma condição preexistente para as quais ele necessita tratamento, além de possuírem uma diminuída capacidade de metabolizar e eliminar as drogas, aumentando o efeito tóxico (DEBELLIS, 2003; </w:t>
      </w:r>
      <w:r w:rsidRPr="00131585">
        <w:rPr>
          <w:rFonts w:ascii="Times New Roman" w:hAnsi="Times New Roman"/>
          <w:szCs w:val="24"/>
          <w:u w:val="single"/>
        </w:rPr>
        <w:t>BATES, 2001</w:t>
      </w:r>
      <w:r w:rsidRPr="00131585">
        <w:rPr>
          <w:rFonts w:ascii="Times New Roman" w:hAnsi="Times New Roman"/>
          <w:szCs w:val="24"/>
        </w:rPr>
        <w:t>). Nesses pacientes, a capacidade do fígado e rins de metabolizar e excretar as drogas diminui, além da diminuição de sua água corporal e aumento do percentual de gordura, o que afeta tanto fármacos hidrossolúveis como lipossolúveis (</w:t>
      </w:r>
      <w:r w:rsidRPr="00131585">
        <w:rPr>
          <w:rFonts w:ascii="Times New Roman" w:hAnsi="Times New Roman"/>
          <w:szCs w:val="24"/>
          <w:u w:val="single"/>
        </w:rPr>
        <w:t>HAJAR, 2003</w:t>
      </w:r>
      <w:r w:rsidRPr="00131585">
        <w:rPr>
          <w:rFonts w:ascii="Times New Roman" w:hAnsi="Times New Roman"/>
          <w:szCs w:val="24"/>
        </w:rPr>
        <w:t xml:space="preserve">). Os neonatos, por sua vez, possuem seus sistemas ainda em </w:t>
      </w:r>
      <w:r w:rsidRPr="00131585">
        <w:rPr>
          <w:rFonts w:ascii="Times New Roman" w:hAnsi="Times New Roman"/>
          <w:szCs w:val="24"/>
        </w:rPr>
        <w:lastRenderedPageBreak/>
        <w:t xml:space="preserve">desenvolvimento, além de baixa porcentagem de gordura corporal, o que afeta a concentração de drogas lipossolúveis (ALOMAR, 2013; IBÁÑEZ, et al., 2009). </w:t>
      </w:r>
    </w:p>
    <w:p w14:paraId="7DFDF22D"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As diferenças entre mulher e homem também afetam a maneira com que as drogas agem no organismo, além das diferenças biológicas, há também as psicológicas, sociais, comportamentais e culturais (MEYER, 2009). Mulheres possuem tamanho corporal menor e maior percentual de gordura, diferente motilidade gástrica e menor taxa de filtração glomerular, além de maior atividade da enzima </w:t>
      </w:r>
      <w:proofErr w:type="spellStart"/>
      <w:r w:rsidRPr="00131585">
        <w:rPr>
          <w:rFonts w:ascii="Times New Roman" w:hAnsi="Times New Roman"/>
          <w:szCs w:val="24"/>
        </w:rPr>
        <w:t>microssomal</w:t>
      </w:r>
      <w:proofErr w:type="spellEnd"/>
      <w:r w:rsidRPr="00131585">
        <w:rPr>
          <w:rFonts w:ascii="Times New Roman" w:hAnsi="Times New Roman"/>
          <w:szCs w:val="24"/>
        </w:rPr>
        <w:t xml:space="preserve"> CYP3A4 (</w:t>
      </w:r>
      <w:proofErr w:type="spellStart"/>
      <w:r w:rsidRPr="00131585">
        <w:rPr>
          <w:rFonts w:ascii="Times New Roman" w:hAnsi="Times New Roman"/>
          <w:szCs w:val="24"/>
        </w:rPr>
        <w:t>OFOTOKUN</w:t>
      </w:r>
      <w:proofErr w:type="spellEnd"/>
      <w:r w:rsidRPr="00131585">
        <w:rPr>
          <w:rFonts w:ascii="Times New Roman" w:hAnsi="Times New Roman"/>
          <w:szCs w:val="24"/>
        </w:rPr>
        <w:t xml:space="preserve"> </w:t>
      </w:r>
      <w:proofErr w:type="spellStart"/>
      <w:r w:rsidRPr="00131585">
        <w:rPr>
          <w:rFonts w:ascii="Times New Roman" w:hAnsi="Times New Roman"/>
          <w:szCs w:val="24"/>
        </w:rPr>
        <w:t>and</w:t>
      </w:r>
      <w:proofErr w:type="spellEnd"/>
      <w:r w:rsidRPr="00131585">
        <w:rPr>
          <w:rFonts w:ascii="Times New Roman" w:hAnsi="Times New Roman"/>
          <w:szCs w:val="24"/>
        </w:rPr>
        <w:t xml:space="preserve"> </w:t>
      </w:r>
      <w:proofErr w:type="spellStart"/>
      <w:r w:rsidRPr="00131585">
        <w:rPr>
          <w:rFonts w:ascii="Times New Roman" w:hAnsi="Times New Roman"/>
          <w:szCs w:val="24"/>
        </w:rPr>
        <w:t>POMEROY</w:t>
      </w:r>
      <w:proofErr w:type="spellEnd"/>
      <w:r w:rsidRPr="00131585">
        <w:rPr>
          <w:rFonts w:ascii="Times New Roman" w:hAnsi="Times New Roman"/>
          <w:szCs w:val="24"/>
        </w:rPr>
        <w:t>, 2003; EL-</w:t>
      </w:r>
      <w:proofErr w:type="spellStart"/>
      <w:r w:rsidRPr="00131585">
        <w:rPr>
          <w:rFonts w:ascii="Times New Roman" w:hAnsi="Times New Roman"/>
          <w:szCs w:val="24"/>
        </w:rPr>
        <w:t>ERAKY</w:t>
      </w:r>
      <w:proofErr w:type="spellEnd"/>
      <w:r w:rsidRPr="00131585">
        <w:rPr>
          <w:rFonts w:ascii="Times New Roman" w:hAnsi="Times New Roman"/>
          <w:szCs w:val="24"/>
        </w:rPr>
        <w:t xml:space="preserve"> </w:t>
      </w:r>
      <w:proofErr w:type="spellStart"/>
      <w:r w:rsidRPr="00131585">
        <w:rPr>
          <w:rFonts w:ascii="Times New Roman" w:hAnsi="Times New Roman"/>
          <w:szCs w:val="24"/>
        </w:rPr>
        <w:t>and</w:t>
      </w:r>
      <w:proofErr w:type="spellEnd"/>
      <w:r w:rsidRPr="00131585">
        <w:rPr>
          <w:rFonts w:ascii="Times New Roman" w:hAnsi="Times New Roman"/>
          <w:szCs w:val="24"/>
        </w:rPr>
        <w:t xml:space="preserve"> THOMAS, 2003). Após a menopausa, quando todas as diferenças hormonais acabam, as mulheres ainda têm 10-20% a mais de visita a médicos que os homens, pois detectam e relatam sintomas com maior frequência, porém os homens possuem maior taxa de hospitalização (ENSOM, 2000; AHMED et al., 2009). </w:t>
      </w:r>
    </w:p>
    <w:p w14:paraId="1240ABED"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 xml:space="preserve">Na gravidez, além de a mãe ser mais afetada por fármacos ingeridos, o feto também o é. Além das mudanças psicológicas na gestante, aumentam seu volume sanguíneo total e de líquido </w:t>
      </w:r>
      <w:proofErr w:type="spellStart"/>
      <w:r w:rsidRPr="00131585">
        <w:rPr>
          <w:rFonts w:ascii="Times New Roman" w:hAnsi="Times New Roman"/>
          <w:szCs w:val="24"/>
        </w:rPr>
        <w:t>extravascular</w:t>
      </w:r>
      <w:proofErr w:type="spellEnd"/>
      <w:r w:rsidRPr="00131585">
        <w:rPr>
          <w:rFonts w:ascii="Times New Roman" w:hAnsi="Times New Roman"/>
          <w:szCs w:val="24"/>
        </w:rPr>
        <w:t xml:space="preserve"> (diminuição da concentração das drogas no plasma), taxa de filtração glomerular, débito cardíaco e frequência cardíaca; porém diminuem sua motilidade, acidez e tônus do trato gastrointestinal, o que interfere na absorção das drogas (DUNCOMBE, et al., 2008). </w:t>
      </w:r>
    </w:p>
    <w:p w14:paraId="56105513" w14:textId="77777777" w:rsidR="002E6335" w:rsidRPr="00131585" w:rsidRDefault="002E6335" w:rsidP="002E6335">
      <w:pPr>
        <w:ind w:firstLine="1134"/>
        <w:jc w:val="both"/>
        <w:rPr>
          <w:rFonts w:ascii="Times New Roman" w:hAnsi="Times New Roman"/>
          <w:szCs w:val="24"/>
        </w:rPr>
      </w:pPr>
      <w:r w:rsidRPr="00131585">
        <w:rPr>
          <w:rFonts w:ascii="Times New Roman" w:hAnsi="Times New Roman"/>
          <w:szCs w:val="24"/>
        </w:rPr>
        <w:t>O feto, por outro lado, tem tamanho reduzido, poucas proteínas plasmáticas e pouca capacidade de metabolismo e excreção (BRUNDAGE, 2002). Algumas drogas podem afetar o desenvolvimento do feto, como as teratogênicas, que afetam o primeiro trimestre de gestação, quando os órgãos não estão formados – já as drogas ingeridas no segundo e terceiro trimestre manifestam seus efeitos após o nascimento, como retardo no crescimento, problemas respiratórios, infecções ou sangramentos (HOLMES et al., 2001; MELONI et al., 2009).</w:t>
      </w:r>
    </w:p>
    <w:p w14:paraId="4B9C99A9" w14:textId="77777777" w:rsidR="002E6335" w:rsidRDefault="002E6335" w:rsidP="002E6335">
      <w:pPr>
        <w:ind w:firstLine="1134"/>
        <w:jc w:val="both"/>
        <w:rPr>
          <w:rFonts w:ascii="Times New Roman" w:hAnsi="Times New Roman"/>
          <w:szCs w:val="24"/>
        </w:rPr>
      </w:pPr>
      <w:r w:rsidRPr="00131585">
        <w:rPr>
          <w:rFonts w:ascii="Times New Roman" w:hAnsi="Times New Roman"/>
          <w:szCs w:val="24"/>
        </w:rPr>
        <w:t xml:space="preserve">Os indivíduos </w:t>
      </w:r>
      <w:proofErr w:type="spellStart"/>
      <w:r w:rsidRPr="00131585">
        <w:rPr>
          <w:rFonts w:ascii="Times New Roman" w:hAnsi="Times New Roman"/>
          <w:szCs w:val="24"/>
        </w:rPr>
        <w:t>polimedicados</w:t>
      </w:r>
      <w:proofErr w:type="spellEnd"/>
      <w:r w:rsidRPr="00131585">
        <w:rPr>
          <w:rFonts w:ascii="Times New Roman" w:hAnsi="Times New Roman"/>
          <w:szCs w:val="24"/>
        </w:rPr>
        <w:t xml:space="preserve"> são muito susceptíveis a sofrer os efeitos de interações medicamentosas, sinergismo entre drogas (aumento do efeito, com possível toxicidade), indução ou inibição enzimática, antagonismo de mecanismos de ação, suspensão de determinada terapia, mudanças nas doses por conta própria e esquecimento de doses. Sintomas como constipação, diarreia, cansaço, fraqueza, eritemas cutâneos, quedas e ansiedade podem confundir o clínico, por serem sintomas de outras doenças ou da própria </w:t>
      </w:r>
      <w:proofErr w:type="spellStart"/>
      <w:r w:rsidRPr="00131585">
        <w:rPr>
          <w:rFonts w:ascii="Times New Roman" w:hAnsi="Times New Roman"/>
          <w:szCs w:val="24"/>
        </w:rPr>
        <w:t>polimedicação</w:t>
      </w:r>
      <w:proofErr w:type="spellEnd"/>
      <w:r w:rsidRPr="00131585">
        <w:rPr>
          <w:rFonts w:ascii="Times New Roman" w:hAnsi="Times New Roman"/>
          <w:szCs w:val="24"/>
        </w:rPr>
        <w:t xml:space="preserve"> (CHANG, 2012, </w:t>
      </w:r>
      <w:proofErr w:type="spellStart"/>
      <w:r w:rsidRPr="00131585">
        <w:rPr>
          <w:rFonts w:ascii="Times New Roman" w:hAnsi="Times New Roman"/>
          <w:szCs w:val="24"/>
        </w:rPr>
        <w:t>WILDINSON</w:t>
      </w:r>
      <w:proofErr w:type="spellEnd"/>
      <w:r w:rsidRPr="00131585">
        <w:rPr>
          <w:rFonts w:ascii="Times New Roman" w:hAnsi="Times New Roman"/>
          <w:szCs w:val="24"/>
        </w:rPr>
        <w:t xml:space="preserve"> et al., 2010). Os horários de tomada dos medicamentos também influencia na sua ação, como esofagite causada por </w:t>
      </w:r>
      <w:proofErr w:type="spellStart"/>
      <w:r w:rsidRPr="00131585">
        <w:rPr>
          <w:rFonts w:ascii="Times New Roman" w:hAnsi="Times New Roman"/>
          <w:szCs w:val="24"/>
        </w:rPr>
        <w:lastRenderedPageBreak/>
        <w:t>bisfosfonatos</w:t>
      </w:r>
      <w:proofErr w:type="spellEnd"/>
      <w:r w:rsidRPr="00131585">
        <w:rPr>
          <w:rFonts w:ascii="Times New Roman" w:hAnsi="Times New Roman"/>
          <w:szCs w:val="24"/>
        </w:rPr>
        <w:t xml:space="preserve"> tomados à noite e maior efeito antiplaquetário do AAS se tomado à noite (HERMIDA et al., 2005).</w:t>
      </w:r>
    </w:p>
    <w:p w14:paraId="51BFC77A" w14:textId="77777777" w:rsidR="002E6335" w:rsidRPr="00973CD0" w:rsidRDefault="002E6335" w:rsidP="002E6335">
      <w:pPr>
        <w:ind w:firstLine="1134"/>
        <w:jc w:val="both"/>
        <w:rPr>
          <w:rFonts w:ascii="Times New Roman" w:hAnsi="Times New Roman"/>
          <w:color w:val="FF0000"/>
          <w:szCs w:val="24"/>
        </w:rPr>
      </w:pPr>
      <w:r w:rsidRPr="00973CD0">
        <w:rPr>
          <w:rFonts w:ascii="Times New Roman" w:hAnsi="Times New Roman"/>
          <w:color w:val="FF0000"/>
          <w:szCs w:val="24"/>
        </w:rPr>
        <w:t xml:space="preserve">O uso </w:t>
      </w:r>
      <w:r w:rsidRPr="00973CD0">
        <w:rPr>
          <w:rFonts w:ascii="Times New Roman" w:hAnsi="Times New Roman"/>
          <w:i/>
          <w:color w:val="FF0000"/>
          <w:szCs w:val="24"/>
        </w:rPr>
        <w:t>off-</w:t>
      </w:r>
      <w:proofErr w:type="spellStart"/>
      <w:r w:rsidRPr="00973CD0">
        <w:rPr>
          <w:rFonts w:ascii="Times New Roman" w:hAnsi="Times New Roman"/>
          <w:i/>
          <w:color w:val="FF0000"/>
          <w:szCs w:val="24"/>
        </w:rPr>
        <w:t>label</w:t>
      </w:r>
      <w:proofErr w:type="spellEnd"/>
      <w:r w:rsidRPr="00973CD0">
        <w:rPr>
          <w:rFonts w:ascii="Times New Roman" w:hAnsi="Times New Roman"/>
          <w:color w:val="FF0000"/>
          <w:szCs w:val="24"/>
        </w:rPr>
        <w:t xml:space="preserve"> de fármacos caracteriza uso para uma indicação não descrita na bula ou não aprovado pela agência regulatória (FDA, ANVISA), mas reconhecido na opinião de grupos de alto prestígio profissional, baseadas no conhecimento do medicamento, na literatura específica e em práticas atualizadas de prescrição e utilização </w:t>
      </w:r>
      <w:r w:rsidRPr="008E770F">
        <w:rPr>
          <w:rFonts w:ascii="Times New Roman" w:hAnsi="Times New Roman"/>
          <w:color w:val="00B0F0"/>
          <w:szCs w:val="24"/>
        </w:rPr>
        <w:t>(OPAS, 2011).</w:t>
      </w:r>
    </w:p>
    <w:p w14:paraId="4554806A" w14:textId="77777777" w:rsidR="002E6335" w:rsidRDefault="002E6335" w:rsidP="002E6335">
      <w:pPr>
        <w:ind w:firstLine="1134"/>
        <w:jc w:val="both"/>
        <w:rPr>
          <w:rFonts w:ascii="Times New Roman" w:hAnsi="Times New Roman"/>
          <w:szCs w:val="24"/>
        </w:rPr>
      </w:pPr>
      <w:r w:rsidRPr="00131585">
        <w:rPr>
          <w:rFonts w:ascii="Times New Roman" w:hAnsi="Times New Roman"/>
          <w:szCs w:val="24"/>
        </w:rPr>
        <w:t>Outros fatores, como insuficiência renal, peso e distribuição da gordura corporal, diferenças genéticas entre as etnias, outras doenças preexistentes, alcoolismo e fumo podem afetar como os fármacos são absorvidos e metabolizados, diminuindo a eficácia ou aumentando os efeitos tóxicos (ALOMAR, 2013).</w:t>
      </w:r>
    </w:p>
    <w:p w14:paraId="55CF4E54" w14:textId="77777777" w:rsidR="002E6335" w:rsidRDefault="002E6335" w:rsidP="002E6335">
      <w:pPr>
        <w:ind w:firstLine="1134"/>
        <w:jc w:val="both"/>
        <w:rPr>
          <w:rFonts w:ascii="Times New Roman" w:hAnsi="Times New Roman"/>
          <w:szCs w:val="24"/>
        </w:rPr>
      </w:pPr>
    </w:p>
    <w:p w14:paraId="0CFCD4F8" w14:textId="77777777" w:rsidR="002E6335" w:rsidRDefault="002E6335" w:rsidP="002E6335">
      <w:pPr>
        <w:jc w:val="both"/>
        <w:rPr>
          <w:rFonts w:ascii="Times New Roman" w:hAnsi="Times New Roman"/>
          <w:szCs w:val="24"/>
        </w:rPr>
      </w:pPr>
      <w:r>
        <w:rPr>
          <w:rFonts w:ascii="Times New Roman" w:hAnsi="Times New Roman"/>
          <w:b/>
          <w:szCs w:val="24"/>
        </w:rPr>
        <w:t>1.5</w:t>
      </w:r>
      <w:r w:rsidRPr="00131585">
        <w:rPr>
          <w:rFonts w:ascii="Times New Roman" w:hAnsi="Times New Roman"/>
          <w:b/>
          <w:szCs w:val="24"/>
        </w:rPr>
        <w:t xml:space="preserve"> </w:t>
      </w:r>
      <w:proofErr w:type="spellStart"/>
      <w:r w:rsidRPr="00131585">
        <w:rPr>
          <w:rFonts w:ascii="Times New Roman" w:hAnsi="Times New Roman"/>
          <w:b/>
          <w:szCs w:val="24"/>
        </w:rPr>
        <w:t>Farmacovigilância</w:t>
      </w:r>
      <w:proofErr w:type="spellEnd"/>
    </w:p>
    <w:p w14:paraId="5A82E983" w14:textId="77777777" w:rsidR="002E6335" w:rsidRDefault="002E6335" w:rsidP="002E6335">
      <w:pPr>
        <w:ind w:firstLine="1134"/>
        <w:jc w:val="both"/>
        <w:rPr>
          <w:rFonts w:ascii="Times New Roman" w:hAnsi="Times New Roman"/>
          <w:szCs w:val="24"/>
        </w:rPr>
      </w:pPr>
      <w:proofErr w:type="spellStart"/>
      <w:r w:rsidRPr="00986249">
        <w:rPr>
          <w:rFonts w:ascii="Times New Roman" w:hAnsi="Times New Roman"/>
          <w:szCs w:val="24"/>
        </w:rPr>
        <w:t>Laporte</w:t>
      </w:r>
      <w:proofErr w:type="spellEnd"/>
      <w:r w:rsidRPr="00986249">
        <w:rPr>
          <w:rFonts w:ascii="Times New Roman" w:hAnsi="Times New Roman"/>
          <w:szCs w:val="24"/>
        </w:rPr>
        <w:t xml:space="preserve"> e </w:t>
      </w:r>
      <w:proofErr w:type="spellStart"/>
      <w:r w:rsidRPr="00986249">
        <w:rPr>
          <w:rFonts w:ascii="Times New Roman" w:hAnsi="Times New Roman"/>
          <w:szCs w:val="24"/>
        </w:rPr>
        <w:t>Carné</w:t>
      </w:r>
      <w:proofErr w:type="spellEnd"/>
      <w:r w:rsidRPr="00986249">
        <w:rPr>
          <w:rFonts w:ascii="Times New Roman" w:hAnsi="Times New Roman"/>
          <w:szCs w:val="24"/>
        </w:rPr>
        <w:t xml:space="preserve"> (1993)</w:t>
      </w:r>
      <w:r w:rsidRPr="002636E5">
        <w:rPr>
          <w:rFonts w:ascii="Times New Roman" w:hAnsi="Times New Roman"/>
          <w:szCs w:val="24"/>
        </w:rPr>
        <w:t xml:space="preserve"> definem </w:t>
      </w:r>
      <w:proofErr w:type="spellStart"/>
      <w:r w:rsidRPr="002636E5">
        <w:rPr>
          <w:rFonts w:ascii="Times New Roman" w:hAnsi="Times New Roman"/>
          <w:szCs w:val="24"/>
        </w:rPr>
        <w:t>farmacovigilância</w:t>
      </w:r>
      <w:proofErr w:type="spellEnd"/>
      <w:r w:rsidRPr="002636E5">
        <w:rPr>
          <w:rFonts w:ascii="Times New Roman" w:hAnsi="Times New Roman"/>
          <w:szCs w:val="24"/>
        </w:rPr>
        <w:t xml:space="preserve"> como o conjunto de atividades desenvolvidas para identificar e avaliar os efeitos agudos e crônicos da terapia farmacológica na população ou subgrupos expostos a um tratamento específico. Em 2002, a OMS ampliou o conceito de </w:t>
      </w:r>
      <w:proofErr w:type="spellStart"/>
      <w:r w:rsidRPr="002636E5">
        <w:rPr>
          <w:rFonts w:ascii="Times New Roman" w:hAnsi="Times New Roman"/>
          <w:szCs w:val="24"/>
        </w:rPr>
        <w:t>farmacovigilância</w:t>
      </w:r>
      <w:proofErr w:type="spellEnd"/>
      <w:r w:rsidRPr="002636E5">
        <w:rPr>
          <w:rFonts w:ascii="Times New Roman" w:hAnsi="Times New Roman"/>
          <w:szCs w:val="24"/>
        </w:rPr>
        <w:t xml:space="preserve"> para “ciência e atividades relacionadas </w:t>
      </w:r>
      <w:r>
        <w:rPr>
          <w:rFonts w:ascii="Times New Roman" w:hAnsi="Times New Roman"/>
          <w:szCs w:val="24"/>
        </w:rPr>
        <w:t>à</w:t>
      </w:r>
      <w:r w:rsidRPr="002636E5">
        <w:rPr>
          <w:rFonts w:ascii="Times New Roman" w:hAnsi="Times New Roman"/>
          <w:szCs w:val="24"/>
        </w:rPr>
        <w:t xml:space="preserve"> detecção, avaliação, conhecimento e prevenção dos efeitos adversos de qualquer probl</w:t>
      </w:r>
      <w:r>
        <w:rPr>
          <w:rFonts w:ascii="Times New Roman" w:hAnsi="Times New Roman"/>
          <w:szCs w:val="24"/>
        </w:rPr>
        <w:t>ema relacionado a medicamentos” (WHO, 2002).</w:t>
      </w:r>
    </w:p>
    <w:p w14:paraId="6B452200" w14:textId="77777777" w:rsidR="002E6335" w:rsidRPr="007A3469" w:rsidRDefault="002E6335" w:rsidP="002E6335">
      <w:pPr>
        <w:ind w:firstLine="1134"/>
        <w:jc w:val="both"/>
        <w:rPr>
          <w:rFonts w:ascii="Times New Roman" w:hAnsi="Times New Roman"/>
          <w:color w:val="FF0000"/>
          <w:szCs w:val="24"/>
        </w:rPr>
      </w:pPr>
      <w:r w:rsidRPr="007A3469">
        <w:rPr>
          <w:rFonts w:ascii="Times New Roman" w:hAnsi="Times New Roman"/>
          <w:color w:val="FF0000"/>
          <w:szCs w:val="24"/>
        </w:rPr>
        <w:t xml:space="preserve">É a ciência </w:t>
      </w:r>
      <w:proofErr w:type="spellStart"/>
      <w:r w:rsidRPr="007A3469">
        <w:rPr>
          <w:rFonts w:ascii="Times New Roman" w:hAnsi="Times New Roman"/>
          <w:color w:val="FF0000"/>
          <w:szCs w:val="24"/>
        </w:rPr>
        <w:t>reaponsável</w:t>
      </w:r>
      <w:proofErr w:type="spellEnd"/>
      <w:r w:rsidRPr="007A3469">
        <w:rPr>
          <w:rFonts w:ascii="Times New Roman" w:hAnsi="Times New Roman"/>
          <w:color w:val="FF0000"/>
          <w:szCs w:val="24"/>
        </w:rPr>
        <w:t xml:space="preserve"> pela avaliação dos eventos adversos, interações medicamentosas, </w:t>
      </w:r>
      <w:proofErr w:type="spellStart"/>
      <w:r w:rsidRPr="007A3469">
        <w:rPr>
          <w:rFonts w:ascii="Times New Roman" w:hAnsi="Times New Roman"/>
          <w:color w:val="FF0000"/>
          <w:szCs w:val="24"/>
        </w:rPr>
        <w:t>inefetividade</w:t>
      </w:r>
      <w:proofErr w:type="spellEnd"/>
      <w:r w:rsidRPr="007A3469">
        <w:rPr>
          <w:rFonts w:ascii="Times New Roman" w:hAnsi="Times New Roman"/>
          <w:color w:val="FF0000"/>
          <w:szCs w:val="24"/>
        </w:rPr>
        <w:t>, uso inapropriado, falsificação, dependência ou intoxicação por medicamento (MOTA et al., 2010)</w:t>
      </w:r>
      <w:r>
        <w:rPr>
          <w:rFonts w:ascii="Times New Roman" w:hAnsi="Times New Roman"/>
          <w:color w:val="FF0000"/>
          <w:szCs w:val="24"/>
        </w:rPr>
        <w:t>.</w:t>
      </w:r>
    </w:p>
    <w:p w14:paraId="56364AEA" w14:textId="77777777" w:rsidR="002E6335" w:rsidRDefault="002E6335" w:rsidP="002E6335">
      <w:pPr>
        <w:ind w:firstLine="1134"/>
        <w:jc w:val="both"/>
        <w:rPr>
          <w:rFonts w:ascii="Times New Roman" w:hAnsi="Times New Roman"/>
          <w:szCs w:val="24"/>
        </w:rPr>
      </w:pPr>
      <w:r>
        <w:rPr>
          <w:rFonts w:ascii="Times New Roman" w:hAnsi="Times New Roman"/>
          <w:szCs w:val="24"/>
        </w:rPr>
        <w:t>O estudo dos eventos adversos</w:t>
      </w:r>
      <w:r w:rsidRPr="0036288B">
        <w:rPr>
          <w:rFonts w:ascii="Times New Roman" w:hAnsi="Times New Roman"/>
          <w:szCs w:val="24"/>
        </w:rPr>
        <w:t xml:space="preserve"> </w:t>
      </w:r>
      <w:r>
        <w:rPr>
          <w:rFonts w:ascii="Times New Roman" w:hAnsi="Times New Roman"/>
          <w:szCs w:val="24"/>
        </w:rPr>
        <w:t xml:space="preserve">é de grande importância </w:t>
      </w:r>
      <w:r w:rsidRPr="0036288B">
        <w:rPr>
          <w:rFonts w:ascii="Times New Roman" w:hAnsi="Times New Roman"/>
          <w:szCs w:val="24"/>
        </w:rPr>
        <w:t>po</w:t>
      </w:r>
      <w:r>
        <w:rPr>
          <w:rFonts w:ascii="Times New Roman" w:hAnsi="Times New Roman"/>
          <w:szCs w:val="24"/>
        </w:rPr>
        <w:t>is</w:t>
      </w:r>
      <w:r w:rsidRPr="0036288B">
        <w:rPr>
          <w:rFonts w:ascii="Times New Roman" w:hAnsi="Times New Roman"/>
          <w:szCs w:val="24"/>
        </w:rPr>
        <w:t xml:space="preserve">, além de implicarem em sofrimento e desconforto para os pacientes e poderem levá-los à morte, as </w:t>
      </w:r>
      <w:proofErr w:type="spellStart"/>
      <w:r w:rsidRPr="0036288B">
        <w:rPr>
          <w:rFonts w:ascii="Times New Roman" w:hAnsi="Times New Roman"/>
          <w:szCs w:val="24"/>
        </w:rPr>
        <w:t>RAMs</w:t>
      </w:r>
      <w:proofErr w:type="spellEnd"/>
      <w:r w:rsidRPr="0036288B">
        <w:rPr>
          <w:rFonts w:ascii="Times New Roman" w:hAnsi="Times New Roman"/>
          <w:szCs w:val="24"/>
        </w:rPr>
        <w:t xml:space="preserve"> representam uma parcela importante dos gastos com </w:t>
      </w:r>
      <w:proofErr w:type="spellStart"/>
      <w:r w:rsidRPr="0036288B">
        <w:rPr>
          <w:rFonts w:ascii="Times New Roman" w:hAnsi="Times New Roman"/>
          <w:szCs w:val="24"/>
        </w:rPr>
        <w:t>saúde</w:t>
      </w:r>
      <w:proofErr w:type="spellEnd"/>
      <w:r w:rsidRPr="0036288B">
        <w:rPr>
          <w:rFonts w:ascii="Times New Roman" w:hAnsi="Times New Roman"/>
          <w:szCs w:val="24"/>
        </w:rPr>
        <w:t xml:space="preserve"> (PEARSON et al., 1994). As </w:t>
      </w:r>
      <w:proofErr w:type="spellStart"/>
      <w:r w:rsidRPr="0036288B">
        <w:rPr>
          <w:rFonts w:ascii="Times New Roman" w:hAnsi="Times New Roman"/>
          <w:szCs w:val="24"/>
        </w:rPr>
        <w:t>RAMs</w:t>
      </w:r>
      <w:proofErr w:type="spellEnd"/>
      <w:r w:rsidRPr="0036288B">
        <w:rPr>
          <w:rFonts w:ascii="Times New Roman" w:hAnsi="Times New Roman"/>
          <w:szCs w:val="24"/>
        </w:rPr>
        <w:t xml:space="preserve"> constituem ainda importantes indicadores de risco, cuja frequência pode determinar ações preventivas de grande impacto, dada à universalidade do uso de medicamentos e a globalidade do mercado farmacêutico.</w:t>
      </w:r>
    </w:p>
    <w:p w14:paraId="7BE4E904" w14:textId="77777777" w:rsidR="002E6335" w:rsidRDefault="002E6335" w:rsidP="002E6335">
      <w:pPr>
        <w:ind w:firstLine="1134"/>
        <w:jc w:val="both"/>
        <w:rPr>
          <w:rFonts w:ascii="Times New Roman" w:hAnsi="Times New Roman"/>
          <w:szCs w:val="24"/>
        </w:rPr>
      </w:pPr>
      <w:r w:rsidRPr="00850AC0">
        <w:rPr>
          <w:rFonts w:ascii="Times New Roman" w:hAnsi="Times New Roman"/>
          <w:color w:val="FF0000"/>
          <w:szCs w:val="24"/>
        </w:rPr>
        <w:t xml:space="preserve">A notificação de eventos adversos relacionados a drogas </w:t>
      </w:r>
      <w:r>
        <w:rPr>
          <w:rFonts w:ascii="Times New Roman" w:hAnsi="Times New Roman"/>
          <w:color w:val="FF0000"/>
          <w:szCs w:val="24"/>
        </w:rPr>
        <w:t xml:space="preserve">recentes no mercado </w:t>
      </w:r>
      <w:r w:rsidRPr="00850AC0">
        <w:rPr>
          <w:rFonts w:ascii="Times New Roman" w:hAnsi="Times New Roman"/>
          <w:color w:val="FF0000"/>
          <w:szCs w:val="24"/>
        </w:rPr>
        <w:t>às autoridades competentes deve conter informações como nome do princípio ativo, posologia e dose (quando dose-dependente), avaliação da causalidade, descrição dos eventos e fatores ou outros fármacos contribuintes</w:t>
      </w:r>
      <w:r>
        <w:rPr>
          <w:rFonts w:ascii="Times New Roman" w:hAnsi="Times New Roman"/>
          <w:color w:val="FF0000"/>
          <w:szCs w:val="24"/>
        </w:rPr>
        <w:t>. Para drogas já comercializadas as agências regulatórias esperam notificação de reações adversas graves e inesperadas</w:t>
      </w:r>
      <w:r w:rsidRPr="00850AC0">
        <w:rPr>
          <w:rFonts w:ascii="Times New Roman" w:hAnsi="Times New Roman"/>
          <w:color w:val="FF0000"/>
          <w:szCs w:val="24"/>
        </w:rPr>
        <w:t xml:space="preserve"> (NEBEKER et al., 2004)</w:t>
      </w:r>
      <w:r>
        <w:rPr>
          <w:rFonts w:ascii="Times New Roman" w:hAnsi="Times New Roman"/>
          <w:szCs w:val="24"/>
        </w:rPr>
        <w:t xml:space="preserve">. </w:t>
      </w:r>
    </w:p>
    <w:p w14:paraId="17CC41E1" w14:textId="77777777" w:rsidR="002E6335" w:rsidRPr="002636E5" w:rsidRDefault="002E6335" w:rsidP="002E6335">
      <w:pPr>
        <w:ind w:firstLine="1134"/>
        <w:jc w:val="both"/>
        <w:rPr>
          <w:rFonts w:ascii="Times New Roman" w:hAnsi="Times New Roman"/>
          <w:szCs w:val="24"/>
        </w:rPr>
      </w:pPr>
      <w:r w:rsidRPr="002636E5">
        <w:rPr>
          <w:rFonts w:ascii="Times New Roman" w:hAnsi="Times New Roman"/>
          <w:szCs w:val="24"/>
        </w:rPr>
        <w:lastRenderedPageBreak/>
        <w:t xml:space="preserve">Os agentes </w:t>
      </w:r>
      <w:proofErr w:type="spellStart"/>
      <w:r w:rsidRPr="002636E5">
        <w:rPr>
          <w:rFonts w:ascii="Times New Roman" w:hAnsi="Times New Roman"/>
          <w:szCs w:val="24"/>
        </w:rPr>
        <w:t>antineoplásicos</w:t>
      </w:r>
      <w:proofErr w:type="spellEnd"/>
      <w:r w:rsidRPr="002636E5">
        <w:rPr>
          <w:rFonts w:ascii="Times New Roman" w:hAnsi="Times New Roman"/>
          <w:szCs w:val="24"/>
        </w:rPr>
        <w:t xml:space="preserve"> possuem uma estreita janela terapêutica e alta toxicidade, sendo indispensável </w:t>
      </w:r>
      <w:r>
        <w:rPr>
          <w:rFonts w:ascii="Times New Roman" w:hAnsi="Times New Roman"/>
          <w:szCs w:val="24"/>
        </w:rPr>
        <w:t>à</w:t>
      </w:r>
      <w:r w:rsidRPr="002636E5">
        <w:rPr>
          <w:rFonts w:ascii="Times New Roman" w:hAnsi="Times New Roman"/>
          <w:szCs w:val="24"/>
        </w:rPr>
        <w:t xml:space="preserve"> </w:t>
      </w:r>
      <w:proofErr w:type="spellStart"/>
      <w:r w:rsidRPr="002636E5">
        <w:rPr>
          <w:rFonts w:ascii="Times New Roman" w:hAnsi="Times New Roman"/>
          <w:szCs w:val="24"/>
        </w:rPr>
        <w:t>farmacovigilância</w:t>
      </w:r>
      <w:proofErr w:type="spellEnd"/>
      <w:r w:rsidRPr="002636E5">
        <w:rPr>
          <w:rFonts w:ascii="Times New Roman" w:hAnsi="Times New Roman"/>
          <w:szCs w:val="24"/>
        </w:rPr>
        <w:t xml:space="preserve"> associada à oncologia. A </w:t>
      </w:r>
      <w:proofErr w:type="spellStart"/>
      <w:r w:rsidRPr="002636E5">
        <w:rPr>
          <w:rFonts w:ascii="Times New Roman" w:hAnsi="Times New Roman"/>
          <w:szCs w:val="24"/>
        </w:rPr>
        <w:t>oncofarmacovigilância</w:t>
      </w:r>
      <w:proofErr w:type="spellEnd"/>
      <w:r w:rsidRPr="002636E5">
        <w:rPr>
          <w:rFonts w:ascii="Times New Roman" w:hAnsi="Times New Roman"/>
          <w:szCs w:val="24"/>
        </w:rPr>
        <w:t xml:space="preserve"> foi, então, desenvolvida como um subgrupo da </w:t>
      </w:r>
      <w:proofErr w:type="spellStart"/>
      <w:r w:rsidRPr="002636E5">
        <w:rPr>
          <w:rFonts w:ascii="Times New Roman" w:hAnsi="Times New Roman"/>
          <w:szCs w:val="24"/>
        </w:rPr>
        <w:t>farmacovigilância</w:t>
      </w:r>
      <w:proofErr w:type="spellEnd"/>
      <w:r w:rsidRPr="002636E5">
        <w:rPr>
          <w:rFonts w:ascii="Times New Roman" w:hAnsi="Times New Roman"/>
          <w:szCs w:val="24"/>
        </w:rPr>
        <w:t xml:space="preserve"> para monitorar reações adversas a medicamentos, principalmente dos </w:t>
      </w:r>
      <w:proofErr w:type="spellStart"/>
      <w:r w:rsidRPr="002636E5">
        <w:rPr>
          <w:rFonts w:ascii="Times New Roman" w:hAnsi="Times New Roman"/>
          <w:szCs w:val="24"/>
        </w:rPr>
        <w:t>antineoplásicos</w:t>
      </w:r>
      <w:proofErr w:type="spellEnd"/>
      <w:r w:rsidRPr="002636E5">
        <w:rPr>
          <w:rFonts w:ascii="Times New Roman" w:hAnsi="Times New Roman"/>
          <w:szCs w:val="24"/>
        </w:rPr>
        <w:t xml:space="preserve"> citotóxicos. Tais reações adversas podem ser assistidas pela equipe multidisciplinar (VISACRI </w:t>
      </w:r>
      <w:r w:rsidRPr="002636E5">
        <w:rPr>
          <w:rFonts w:ascii="Times New Roman" w:hAnsi="Times New Roman"/>
          <w:i/>
          <w:szCs w:val="24"/>
        </w:rPr>
        <w:t>et al</w:t>
      </w:r>
      <w:r w:rsidRPr="002636E5">
        <w:rPr>
          <w:rFonts w:ascii="Times New Roman" w:hAnsi="Times New Roman"/>
          <w:szCs w:val="24"/>
        </w:rPr>
        <w:t xml:space="preserve">., 2014). </w:t>
      </w:r>
    </w:p>
    <w:p w14:paraId="12081F4C" w14:textId="77777777" w:rsidR="002E6335" w:rsidRDefault="002E6335" w:rsidP="002E6335">
      <w:pPr>
        <w:ind w:firstLine="1134"/>
        <w:jc w:val="both"/>
        <w:rPr>
          <w:rFonts w:ascii="Times New Roman" w:hAnsi="Times New Roman"/>
          <w:szCs w:val="24"/>
        </w:rPr>
      </w:pPr>
      <w:r w:rsidRPr="002636E5">
        <w:rPr>
          <w:rFonts w:ascii="Times New Roman" w:hAnsi="Times New Roman"/>
          <w:szCs w:val="24"/>
        </w:rPr>
        <w:t>Uma terapêu</w:t>
      </w:r>
      <w:r>
        <w:rPr>
          <w:rFonts w:ascii="Times New Roman" w:hAnsi="Times New Roman"/>
          <w:szCs w:val="24"/>
        </w:rPr>
        <w:t xml:space="preserve">tica farmacológica pediátrica é, geralmente, </w:t>
      </w:r>
      <w:r w:rsidRPr="002636E5">
        <w:rPr>
          <w:rFonts w:ascii="Times New Roman" w:hAnsi="Times New Roman"/>
          <w:szCs w:val="24"/>
        </w:rPr>
        <w:t xml:space="preserve">baseada na extrapolação de dados conseguidos em estudos realizados em adultos e que foram devidamente aprovados para </w:t>
      </w:r>
      <w:r w:rsidRPr="00502185">
        <w:rPr>
          <w:rFonts w:ascii="Times New Roman" w:hAnsi="Times New Roman"/>
          <w:szCs w:val="24"/>
        </w:rPr>
        <w:t>a aquisição do registro do medicamento, no entanto, isso pode comprometer a segurança e os resultados dos tratamentos em pediatria. Devido aos parâmetros fisiológicos e farmacocinéticos peculiares, crianças tornam-se mais susceptíveis aos efeitos tóxicos da terapia farmacológica. Uma RAM é mais fácil ocorrer em pacientes que utilizam vários medicamentos, e também ao uso de medicamentos não licenciados para uso pediátrico e o uso diferente das especificações de registro (</w:t>
      </w:r>
      <w:r w:rsidRPr="00502185">
        <w:rPr>
          <w:rFonts w:ascii="Times New Roman" w:hAnsi="Times New Roman"/>
          <w:i/>
          <w:szCs w:val="24"/>
        </w:rPr>
        <w:t xml:space="preserve">off </w:t>
      </w:r>
      <w:proofErr w:type="spellStart"/>
      <w:r w:rsidRPr="00502185">
        <w:rPr>
          <w:rFonts w:ascii="Times New Roman" w:hAnsi="Times New Roman"/>
          <w:i/>
          <w:szCs w:val="24"/>
        </w:rPr>
        <w:t>label</w:t>
      </w:r>
      <w:proofErr w:type="spellEnd"/>
      <w:r w:rsidRPr="00502185">
        <w:rPr>
          <w:rFonts w:ascii="Times New Roman" w:hAnsi="Times New Roman"/>
          <w:szCs w:val="24"/>
        </w:rPr>
        <w:t xml:space="preserve">). As </w:t>
      </w:r>
      <w:proofErr w:type="spellStart"/>
      <w:r w:rsidRPr="00502185">
        <w:rPr>
          <w:rFonts w:ascii="Times New Roman" w:hAnsi="Times New Roman"/>
          <w:szCs w:val="24"/>
        </w:rPr>
        <w:t>RAMs</w:t>
      </w:r>
      <w:proofErr w:type="spellEnd"/>
      <w:r w:rsidRPr="00502185">
        <w:rPr>
          <w:rFonts w:ascii="Times New Roman" w:hAnsi="Times New Roman"/>
          <w:szCs w:val="24"/>
        </w:rPr>
        <w:t xml:space="preserve"> prolongam a internação/permanência de pacientes pediátricos em hospitais (SANTOS, COELHO, 2004; DOS SANTOS </w:t>
      </w:r>
      <w:r w:rsidRPr="00502185">
        <w:rPr>
          <w:rFonts w:ascii="Times New Roman" w:hAnsi="Times New Roman"/>
          <w:i/>
          <w:szCs w:val="24"/>
        </w:rPr>
        <w:t>et al.,</w:t>
      </w:r>
      <w:r w:rsidRPr="00502185">
        <w:rPr>
          <w:rFonts w:ascii="Times New Roman" w:hAnsi="Times New Roman"/>
          <w:szCs w:val="24"/>
        </w:rPr>
        <w:t xml:space="preserve"> 2009). </w:t>
      </w:r>
    </w:p>
    <w:p w14:paraId="5CA54FD2" w14:textId="77777777" w:rsidR="002E6335" w:rsidRDefault="002E6335" w:rsidP="002E6335">
      <w:pPr>
        <w:ind w:firstLine="1134"/>
        <w:jc w:val="both"/>
        <w:rPr>
          <w:rFonts w:ascii="Times New Roman" w:hAnsi="Times New Roman"/>
          <w:szCs w:val="24"/>
        </w:rPr>
      </w:pPr>
      <w:r w:rsidRPr="00502185">
        <w:rPr>
          <w:rFonts w:ascii="Times New Roman" w:hAnsi="Times New Roman"/>
          <w:szCs w:val="24"/>
        </w:rPr>
        <w:t xml:space="preserve">Desta forma, fica evidente a importância do esclarecimento ao paciente das </w:t>
      </w:r>
      <w:proofErr w:type="spellStart"/>
      <w:r w:rsidRPr="00502185">
        <w:rPr>
          <w:rFonts w:ascii="Times New Roman" w:hAnsi="Times New Roman"/>
          <w:szCs w:val="24"/>
        </w:rPr>
        <w:t>RAMs</w:t>
      </w:r>
      <w:proofErr w:type="spellEnd"/>
      <w:r w:rsidRPr="00502185">
        <w:rPr>
          <w:rFonts w:ascii="Times New Roman" w:hAnsi="Times New Roman"/>
          <w:szCs w:val="24"/>
        </w:rPr>
        <w:t xml:space="preserve"> por parte dos farmacêuticos e a necessidade crescente da </w:t>
      </w:r>
      <w:proofErr w:type="spellStart"/>
      <w:r w:rsidRPr="00502185">
        <w:rPr>
          <w:rFonts w:ascii="Times New Roman" w:hAnsi="Times New Roman"/>
          <w:szCs w:val="24"/>
        </w:rPr>
        <w:t>farmacovigilância</w:t>
      </w:r>
      <w:proofErr w:type="spellEnd"/>
      <w:r w:rsidRPr="00502185">
        <w:rPr>
          <w:rFonts w:ascii="Times New Roman" w:hAnsi="Times New Roman"/>
          <w:szCs w:val="24"/>
        </w:rPr>
        <w:t xml:space="preserve"> por parte da equipe de farmacêuticos clínicos e hospitalares, cuja demanda está crescendo a cada dia, não só a nível hospitalar quanto na atenção básica à saúde. Os farmacêuticos clínicos devem estar preparados para às notificações das </w:t>
      </w:r>
      <w:proofErr w:type="spellStart"/>
      <w:r w:rsidRPr="00502185">
        <w:rPr>
          <w:rFonts w:ascii="Times New Roman" w:hAnsi="Times New Roman"/>
          <w:szCs w:val="24"/>
        </w:rPr>
        <w:t>RAMs</w:t>
      </w:r>
      <w:proofErr w:type="spellEnd"/>
      <w:r w:rsidRPr="00502185">
        <w:rPr>
          <w:rFonts w:ascii="Times New Roman" w:hAnsi="Times New Roman"/>
          <w:szCs w:val="24"/>
        </w:rPr>
        <w:t xml:space="preserve">, daí a importância cada vez maior destes profissionais serem inseridos no contexto da </w:t>
      </w:r>
      <w:proofErr w:type="spellStart"/>
      <w:r w:rsidRPr="00502185">
        <w:rPr>
          <w:rFonts w:ascii="Times New Roman" w:hAnsi="Times New Roman"/>
          <w:szCs w:val="24"/>
        </w:rPr>
        <w:t>oncofarmacovigilância</w:t>
      </w:r>
      <w:proofErr w:type="spellEnd"/>
      <w:r w:rsidRPr="00502185">
        <w:rPr>
          <w:rFonts w:ascii="Times New Roman" w:hAnsi="Times New Roman"/>
          <w:szCs w:val="24"/>
        </w:rPr>
        <w:t xml:space="preserve"> pois a detecção de </w:t>
      </w:r>
      <w:proofErr w:type="spellStart"/>
      <w:r w:rsidRPr="00502185">
        <w:rPr>
          <w:rFonts w:ascii="Times New Roman" w:hAnsi="Times New Roman"/>
          <w:szCs w:val="24"/>
        </w:rPr>
        <w:t>RAMs</w:t>
      </w:r>
      <w:proofErr w:type="spellEnd"/>
      <w:r w:rsidRPr="00502185">
        <w:rPr>
          <w:rFonts w:ascii="Times New Roman" w:hAnsi="Times New Roman"/>
          <w:szCs w:val="24"/>
        </w:rPr>
        <w:t xml:space="preserve"> e seu diagnóstico diferencial dependem da presença e do grau de atenção do profissional farmacêutico para o problema.</w:t>
      </w:r>
    </w:p>
    <w:p w14:paraId="4CF40162" w14:textId="77777777" w:rsidR="002E6335" w:rsidRPr="0036288B" w:rsidRDefault="002E6335" w:rsidP="002E6335">
      <w:pPr>
        <w:ind w:firstLine="1134"/>
        <w:jc w:val="both"/>
        <w:rPr>
          <w:rFonts w:ascii="Times New Roman" w:hAnsi="Times New Roman"/>
          <w:szCs w:val="24"/>
        </w:rPr>
      </w:pPr>
      <w:r w:rsidRPr="0036288B">
        <w:rPr>
          <w:rFonts w:ascii="Times New Roman" w:hAnsi="Times New Roman"/>
          <w:szCs w:val="24"/>
        </w:rPr>
        <w:t>Crianças apresentam características farmacocinéticas e farmacodinâmicas que se modificam ao longo do seu desenvolvimento, tornando-as especialmente vulneráveis quanto à utilização de medicamentos (MEINERS e BERGSTEN-MENDES, 2002; KIMLAND et al, 2007; SANTOS et al, 2008).</w:t>
      </w:r>
    </w:p>
    <w:p w14:paraId="47E5DB20" w14:textId="77777777" w:rsidR="002E6335" w:rsidRDefault="002E6335" w:rsidP="002E6335">
      <w:pPr>
        <w:ind w:firstLine="1134"/>
        <w:jc w:val="both"/>
        <w:rPr>
          <w:rFonts w:ascii="Times New Roman" w:hAnsi="Times New Roman"/>
          <w:szCs w:val="24"/>
        </w:rPr>
      </w:pPr>
      <w:r w:rsidRPr="0036288B">
        <w:rPr>
          <w:rFonts w:ascii="Times New Roman" w:hAnsi="Times New Roman"/>
          <w:szCs w:val="24"/>
        </w:rPr>
        <w:t xml:space="preserve">A imaturidade </w:t>
      </w:r>
      <w:proofErr w:type="spellStart"/>
      <w:r w:rsidRPr="0036288B">
        <w:rPr>
          <w:rFonts w:ascii="Times New Roman" w:hAnsi="Times New Roman"/>
          <w:szCs w:val="24"/>
        </w:rPr>
        <w:t>fisiológica</w:t>
      </w:r>
      <w:proofErr w:type="spellEnd"/>
      <w:r w:rsidRPr="0036288B">
        <w:rPr>
          <w:rFonts w:ascii="Times New Roman" w:hAnsi="Times New Roman"/>
          <w:szCs w:val="24"/>
        </w:rPr>
        <w:t xml:space="preserve">, especialmente no primeiro ano de vida, o uso de </w:t>
      </w:r>
      <w:proofErr w:type="spellStart"/>
      <w:r w:rsidRPr="0036288B">
        <w:rPr>
          <w:rFonts w:ascii="Times New Roman" w:hAnsi="Times New Roman"/>
          <w:szCs w:val="24"/>
        </w:rPr>
        <w:t>polifarmácia</w:t>
      </w:r>
      <w:proofErr w:type="spellEnd"/>
      <w:r w:rsidRPr="0036288B">
        <w:rPr>
          <w:rFonts w:ascii="Times New Roman" w:hAnsi="Times New Roman"/>
          <w:szCs w:val="24"/>
        </w:rPr>
        <w:t xml:space="preserve">, o tempo de </w:t>
      </w:r>
      <w:proofErr w:type="spellStart"/>
      <w:r w:rsidRPr="0036288B">
        <w:rPr>
          <w:rFonts w:ascii="Times New Roman" w:hAnsi="Times New Roman"/>
          <w:szCs w:val="24"/>
        </w:rPr>
        <w:t>internação</w:t>
      </w:r>
      <w:proofErr w:type="spellEnd"/>
      <w:r w:rsidRPr="0036288B">
        <w:rPr>
          <w:rFonts w:ascii="Times New Roman" w:hAnsi="Times New Roman"/>
          <w:szCs w:val="24"/>
        </w:rPr>
        <w:t xml:space="preserve"> hospitalar, o uso de </w:t>
      </w:r>
      <w:proofErr w:type="spellStart"/>
      <w:r w:rsidRPr="0036288B">
        <w:rPr>
          <w:rFonts w:ascii="Times New Roman" w:hAnsi="Times New Roman"/>
          <w:szCs w:val="24"/>
        </w:rPr>
        <w:t>fármacos</w:t>
      </w:r>
      <w:proofErr w:type="spellEnd"/>
      <w:r w:rsidRPr="0036288B">
        <w:rPr>
          <w:rFonts w:ascii="Times New Roman" w:hAnsi="Times New Roman"/>
          <w:szCs w:val="24"/>
        </w:rPr>
        <w:t xml:space="preserve"> sem </w:t>
      </w:r>
      <w:proofErr w:type="spellStart"/>
      <w:r w:rsidRPr="0036288B">
        <w:rPr>
          <w:rFonts w:ascii="Times New Roman" w:hAnsi="Times New Roman"/>
          <w:szCs w:val="24"/>
        </w:rPr>
        <w:t>aprovação</w:t>
      </w:r>
      <w:proofErr w:type="spellEnd"/>
      <w:r w:rsidRPr="0036288B">
        <w:rPr>
          <w:rFonts w:ascii="Times New Roman" w:hAnsi="Times New Roman"/>
          <w:szCs w:val="24"/>
        </w:rPr>
        <w:t xml:space="preserve"> ou estudos </w:t>
      </w:r>
      <w:proofErr w:type="spellStart"/>
      <w:r w:rsidRPr="0036288B">
        <w:rPr>
          <w:rFonts w:ascii="Times New Roman" w:hAnsi="Times New Roman"/>
          <w:szCs w:val="24"/>
        </w:rPr>
        <w:t>clínicos</w:t>
      </w:r>
      <w:proofErr w:type="spellEnd"/>
      <w:r w:rsidRPr="0036288B">
        <w:rPr>
          <w:rFonts w:ascii="Times New Roman" w:hAnsi="Times New Roman"/>
          <w:szCs w:val="24"/>
        </w:rPr>
        <w:t xml:space="preserve"> com </w:t>
      </w:r>
      <w:proofErr w:type="spellStart"/>
      <w:r w:rsidRPr="0036288B">
        <w:rPr>
          <w:rFonts w:ascii="Times New Roman" w:hAnsi="Times New Roman"/>
          <w:szCs w:val="24"/>
        </w:rPr>
        <w:t>evidências</w:t>
      </w:r>
      <w:proofErr w:type="spellEnd"/>
      <w:r w:rsidRPr="0036288B">
        <w:rPr>
          <w:rFonts w:ascii="Times New Roman" w:hAnsi="Times New Roman"/>
          <w:szCs w:val="24"/>
        </w:rPr>
        <w:t xml:space="preserve"> </w:t>
      </w:r>
      <w:proofErr w:type="spellStart"/>
      <w:r w:rsidRPr="0036288B">
        <w:rPr>
          <w:rFonts w:ascii="Times New Roman" w:hAnsi="Times New Roman"/>
          <w:szCs w:val="24"/>
        </w:rPr>
        <w:t>clínicas</w:t>
      </w:r>
      <w:proofErr w:type="spellEnd"/>
      <w:r w:rsidRPr="0036288B">
        <w:rPr>
          <w:rFonts w:ascii="Times New Roman" w:hAnsi="Times New Roman"/>
          <w:szCs w:val="24"/>
        </w:rPr>
        <w:t xml:space="preserve"> deficientes, sendo prescritos fora das </w:t>
      </w:r>
      <w:proofErr w:type="spellStart"/>
      <w:r w:rsidRPr="0036288B">
        <w:rPr>
          <w:rFonts w:ascii="Times New Roman" w:hAnsi="Times New Roman"/>
          <w:szCs w:val="24"/>
        </w:rPr>
        <w:t>indicações</w:t>
      </w:r>
      <w:proofErr w:type="spellEnd"/>
      <w:r w:rsidRPr="0036288B">
        <w:rPr>
          <w:rFonts w:ascii="Times New Roman" w:hAnsi="Times New Roman"/>
          <w:szCs w:val="24"/>
        </w:rPr>
        <w:t xml:space="preserve"> aprovadas, entre outros, são fatores de risco que predispõem o desencadeamento de RAM em crianças (JONVILLE-BÉRA et al, 2002; SANTOS e COELHO, 2004; FATTAHI et al, 2005; DELL AERA et al, 2007; OMS, 2007).</w:t>
      </w:r>
    </w:p>
    <w:p w14:paraId="58144240" w14:textId="77777777" w:rsidR="002E6335" w:rsidRPr="0036288B" w:rsidRDefault="002E6335" w:rsidP="002E6335">
      <w:pPr>
        <w:ind w:firstLine="1134"/>
        <w:jc w:val="both"/>
        <w:rPr>
          <w:rFonts w:ascii="Times New Roman" w:hAnsi="Times New Roman"/>
          <w:szCs w:val="24"/>
        </w:rPr>
      </w:pPr>
    </w:p>
    <w:p w14:paraId="1C3E731C" w14:textId="77777777" w:rsidR="002E6335" w:rsidRPr="002636E5" w:rsidRDefault="002E6335" w:rsidP="002E6335">
      <w:pPr>
        <w:jc w:val="both"/>
        <w:rPr>
          <w:rFonts w:ascii="Times New Roman" w:hAnsi="Times New Roman"/>
          <w:szCs w:val="24"/>
        </w:rPr>
      </w:pPr>
      <w:r>
        <w:rPr>
          <w:rFonts w:ascii="Times New Roman" w:hAnsi="Times New Roman"/>
          <w:b/>
          <w:szCs w:val="24"/>
        </w:rPr>
        <w:t>1.7</w:t>
      </w:r>
      <w:r w:rsidRPr="002636E5">
        <w:rPr>
          <w:rFonts w:ascii="Times New Roman" w:hAnsi="Times New Roman"/>
          <w:b/>
          <w:szCs w:val="24"/>
        </w:rPr>
        <w:t xml:space="preserve"> </w:t>
      </w:r>
      <w:r>
        <w:rPr>
          <w:rFonts w:ascii="Times New Roman" w:hAnsi="Times New Roman"/>
          <w:b/>
          <w:szCs w:val="24"/>
        </w:rPr>
        <w:t>Eventos Adversos em</w:t>
      </w:r>
      <w:r w:rsidRPr="002636E5">
        <w:rPr>
          <w:rFonts w:ascii="Times New Roman" w:hAnsi="Times New Roman"/>
          <w:b/>
          <w:szCs w:val="24"/>
        </w:rPr>
        <w:t xml:space="preserve"> Quimioterapia</w:t>
      </w:r>
    </w:p>
    <w:p w14:paraId="22D2B531" w14:textId="77777777" w:rsidR="002E6335" w:rsidRPr="002636E5" w:rsidRDefault="002E6335" w:rsidP="002E6335">
      <w:pPr>
        <w:jc w:val="both"/>
        <w:rPr>
          <w:rFonts w:ascii="Times New Roman" w:hAnsi="Times New Roman"/>
          <w:szCs w:val="24"/>
        </w:rPr>
      </w:pPr>
    </w:p>
    <w:p w14:paraId="087DDF3D" w14:textId="77777777" w:rsidR="002E6335" w:rsidRPr="00502185" w:rsidRDefault="002E6335" w:rsidP="002E6335">
      <w:pPr>
        <w:ind w:firstLine="1134"/>
        <w:jc w:val="both"/>
        <w:rPr>
          <w:rFonts w:ascii="Times New Roman" w:hAnsi="Times New Roman"/>
          <w:szCs w:val="24"/>
        </w:rPr>
      </w:pPr>
      <w:r w:rsidRPr="002636E5">
        <w:rPr>
          <w:rFonts w:ascii="Times New Roman" w:hAnsi="Times New Roman"/>
          <w:szCs w:val="24"/>
        </w:rPr>
        <w:t xml:space="preserve">As principais finalidades da quimioterapia são 1) cura, 2) redução do tamanho do tumor e 3) prolongação da vida. O objetivo da quimioterapia é, portanto, matar as células que originaram o tumor. Mas, mesmo que 99,9% das células tumorais sejam mortas, há a possibilidade das remanescentes sobreviverem tornando-se resistentes ou inacessíveis aos </w:t>
      </w:r>
      <w:r w:rsidRPr="00502185">
        <w:rPr>
          <w:rFonts w:ascii="Times New Roman" w:hAnsi="Times New Roman"/>
          <w:szCs w:val="24"/>
        </w:rPr>
        <w:t>fármacos quimioterápicos, principalmente se as células tumorais já se espalharam pelo organismo.</w:t>
      </w:r>
    </w:p>
    <w:p w14:paraId="5FE9D0BE" w14:textId="77777777" w:rsidR="002E6335" w:rsidRDefault="002E6335" w:rsidP="002E6335">
      <w:pPr>
        <w:ind w:firstLine="1134"/>
        <w:jc w:val="both"/>
        <w:rPr>
          <w:rFonts w:ascii="Times New Roman" w:hAnsi="Times New Roman"/>
          <w:szCs w:val="24"/>
        </w:rPr>
      </w:pPr>
      <w:r w:rsidRPr="00502185">
        <w:rPr>
          <w:rFonts w:ascii="Times New Roman" w:hAnsi="Times New Roman"/>
          <w:szCs w:val="24"/>
        </w:rPr>
        <w:t xml:space="preserve">A história dos fármacos anticâncer permeia a descoberta de produtos naturais ou </w:t>
      </w:r>
      <w:proofErr w:type="spellStart"/>
      <w:r w:rsidRPr="00502185">
        <w:rPr>
          <w:rFonts w:ascii="Times New Roman" w:hAnsi="Times New Roman"/>
          <w:i/>
          <w:szCs w:val="24"/>
        </w:rPr>
        <w:t>screening</w:t>
      </w:r>
      <w:proofErr w:type="spellEnd"/>
      <w:r w:rsidRPr="00502185">
        <w:rPr>
          <w:rFonts w:ascii="Times New Roman" w:hAnsi="Times New Roman"/>
          <w:szCs w:val="24"/>
        </w:rPr>
        <w:t xml:space="preserve"> de substâncias sintéticas. Entre as décadas de 1950-70, os primeiros quimioterápicos tinham suas ações baseadas na interrupção da mitose da célula tumoral, interagindo com o DNA tumoral, inibindo a síntese de novo material genético, causando dano irreparável à mesma (HOLLINGER, 2003).</w:t>
      </w:r>
    </w:p>
    <w:p w14:paraId="27FA01F6" w14:textId="77777777" w:rsidR="002E6335" w:rsidRDefault="002E6335" w:rsidP="002E6335">
      <w:pPr>
        <w:jc w:val="both"/>
        <w:rPr>
          <w:rFonts w:ascii="Times New Roman" w:hAnsi="Times New Roman"/>
          <w:szCs w:val="24"/>
        </w:rPr>
      </w:pPr>
    </w:p>
    <w:p w14:paraId="3D29F44A" w14:textId="77777777" w:rsidR="002E6335" w:rsidRDefault="002E6335" w:rsidP="002E6335">
      <w:pPr>
        <w:jc w:val="both"/>
        <w:rPr>
          <w:rFonts w:ascii="Times New Roman" w:hAnsi="Times New Roman"/>
          <w:szCs w:val="24"/>
        </w:rPr>
      </w:pPr>
    </w:p>
    <w:p w14:paraId="0D8D7E06" w14:textId="77777777" w:rsidR="00F7313A" w:rsidRDefault="00F7313A" w:rsidP="002E6335">
      <w:pPr>
        <w:jc w:val="both"/>
        <w:rPr>
          <w:rFonts w:ascii="Times New Roman" w:hAnsi="Times New Roman"/>
          <w:szCs w:val="24"/>
        </w:rPr>
      </w:pPr>
    </w:p>
    <w:p w14:paraId="08285611" w14:textId="77777777" w:rsidR="002E6335" w:rsidRDefault="002E6335" w:rsidP="002E6335">
      <w:pPr>
        <w:jc w:val="both"/>
        <w:rPr>
          <w:rFonts w:ascii="Times New Roman" w:hAnsi="Times New Roman"/>
          <w:szCs w:val="24"/>
        </w:rPr>
      </w:pPr>
    </w:p>
    <w:p w14:paraId="0E7A9243" w14:textId="77777777" w:rsidR="000E0DBE" w:rsidRDefault="000E0DBE" w:rsidP="002E6335">
      <w:pPr>
        <w:jc w:val="both"/>
        <w:rPr>
          <w:rFonts w:ascii="Times New Roman" w:hAnsi="Times New Roman"/>
          <w:szCs w:val="24"/>
        </w:rPr>
      </w:pPr>
      <w:r>
        <w:rPr>
          <w:rFonts w:ascii="Times New Roman" w:hAnsi="Times New Roman"/>
          <w:szCs w:val="24"/>
        </w:rPr>
        <w:t>REFERÊNCIAS INCLUÍDAS POR MIM (Em ordem de inclusão).</w:t>
      </w:r>
    </w:p>
    <w:p w14:paraId="0F49BDC7" w14:textId="77777777" w:rsidR="000E0DBE" w:rsidRDefault="000E0DBE" w:rsidP="009F7830">
      <w:pPr>
        <w:spacing w:line="240" w:lineRule="auto"/>
        <w:jc w:val="both"/>
        <w:rPr>
          <w:rFonts w:ascii="Times New Roman" w:hAnsi="Times New Roman"/>
          <w:szCs w:val="24"/>
        </w:rPr>
      </w:pPr>
    </w:p>
    <w:p w14:paraId="1B023FEE" w14:textId="77777777" w:rsidR="009F7830" w:rsidRDefault="009F7830" w:rsidP="009F7830">
      <w:pPr>
        <w:spacing w:line="240" w:lineRule="auto"/>
        <w:jc w:val="both"/>
        <w:rPr>
          <w:rFonts w:ascii="Times New Roman" w:hAnsi="Times New Roman"/>
          <w:szCs w:val="24"/>
        </w:rPr>
      </w:pPr>
      <w:r w:rsidRPr="009F7830">
        <w:rPr>
          <w:rFonts w:ascii="Times New Roman" w:hAnsi="Times New Roman"/>
          <w:szCs w:val="24"/>
        </w:rPr>
        <w:t>BRASIL. Ministério da Saúde. Mensagem aos Médicos. Câncer Fundamentos. Brasília: Secretaria de Assistência Médica-Divisão Na</w:t>
      </w:r>
      <w:r>
        <w:rPr>
          <w:rFonts w:ascii="Times New Roman" w:hAnsi="Times New Roman"/>
          <w:szCs w:val="24"/>
        </w:rPr>
        <w:t>cional de Câncer, 1971. p.7-47.</w:t>
      </w:r>
    </w:p>
    <w:p w14:paraId="405B4F9F" w14:textId="77777777" w:rsidR="009F7830" w:rsidRPr="009F7830" w:rsidRDefault="009F7830" w:rsidP="009F7830">
      <w:pPr>
        <w:spacing w:line="240" w:lineRule="auto"/>
        <w:jc w:val="both"/>
        <w:rPr>
          <w:rFonts w:ascii="Times New Roman" w:hAnsi="Times New Roman"/>
          <w:szCs w:val="24"/>
        </w:rPr>
      </w:pPr>
    </w:p>
    <w:p w14:paraId="0A0A6F84" w14:textId="77777777" w:rsidR="009F7830" w:rsidRDefault="009F7830" w:rsidP="009F7830">
      <w:pPr>
        <w:spacing w:line="240" w:lineRule="auto"/>
        <w:jc w:val="both"/>
        <w:rPr>
          <w:rFonts w:ascii="Times New Roman" w:hAnsi="Times New Roman"/>
          <w:szCs w:val="24"/>
        </w:rPr>
      </w:pPr>
      <w:r w:rsidRPr="009F7830">
        <w:rPr>
          <w:rFonts w:ascii="Times New Roman" w:hAnsi="Times New Roman"/>
          <w:szCs w:val="24"/>
        </w:rPr>
        <w:t>ALMEIDA V</w:t>
      </w:r>
      <w:r>
        <w:rPr>
          <w:rFonts w:ascii="Times New Roman" w:hAnsi="Times New Roman"/>
          <w:szCs w:val="24"/>
        </w:rPr>
        <w:t>.</w:t>
      </w:r>
      <w:r w:rsidRPr="009F7830">
        <w:rPr>
          <w:rFonts w:ascii="Times New Roman" w:hAnsi="Times New Roman"/>
          <w:szCs w:val="24"/>
        </w:rPr>
        <w:t>L</w:t>
      </w:r>
      <w:r>
        <w:rPr>
          <w:rFonts w:ascii="Times New Roman" w:hAnsi="Times New Roman"/>
          <w:szCs w:val="24"/>
        </w:rPr>
        <w:t>.</w:t>
      </w:r>
      <w:r w:rsidRPr="009F7830">
        <w:rPr>
          <w:rFonts w:ascii="Times New Roman" w:hAnsi="Times New Roman"/>
          <w:szCs w:val="24"/>
        </w:rPr>
        <w:t>, LEITÃO A</w:t>
      </w:r>
      <w:r>
        <w:rPr>
          <w:rFonts w:ascii="Times New Roman" w:hAnsi="Times New Roman"/>
          <w:szCs w:val="24"/>
        </w:rPr>
        <w:t>.</w:t>
      </w:r>
      <w:r w:rsidRPr="009F7830">
        <w:rPr>
          <w:rFonts w:ascii="Times New Roman" w:hAnsi="Times New Roman"/>
          <w:szCs w:val="24"/>
        </w:rPr>
        <w:t>, REINA L</w:t>
      </w:r>
      <w:r>
        <w:rPr>
          <w:rFonts w:ascii="Times New Roman" w:hAnsi="Times New Roman"/>
          <w:szCs w:val="24"/>
        </w:rPr>
        <w:t>.</w:t>
      </w:r>
      <w:r w:rsidRPr="009F7830">
        <w:rPr>
          <w:rFonts w:ascii="Times New Roman" w:hAnsi="Times New Roman"/>
          <w:szCs w:val="24"/>
        </w:rPr>
        <w:t>C</w:t>
      </w:r>
      <w:r>
        <w:rPr>
          <w:rFonts w:ascii="Times New Roman" w:hAnsi="Times New Roman"/>
          <w:szCs w:val="24"/>
        </w:rPr>
        <w:t>.</w:t>
      </w:r>
      <w:r w:rsidRPr="009F7830">
        <w:rPr>
          <w:rFonts w:ascii="Times New Roman" w:hAnsi="Times New Roman"/>
          <w:szCs w:val="24"/>
        </w:rPr>
        <w:t>B</w:t>
      </w:r>
      <w:r>
        <w:rPr>
          <w:rFonts w:ascii="Times New Roman" w:hAnsi="Times New Roman"/>
          <w:szCs w:val="24"/>
        </w:rPr>
        <w:t>.</w:t>
      </w:r>
      <w:r w:rsidRPr="009F7830">
        <w:rPr>
          <w:rFonts w:ascii="Times New Roman" w:hAnsi="Times New Roman"/>
          <w:szCs w:val="24"/>
        </w:rPr>
        <w:t>, MONTANARI C</w:t>
      </w:r>
      <w:r>
        <w:rPr>
          <w:rFonts w:ascii="Times New Roman" w:hAnsi="Times New Roman"/>
          <w:szCs w:val="24"/>
        </w:rPr>
        <w:t>.</w:t>
      </w:r>
      <w:r w:rsidRPr="009F7830">
        <w:rPr>
          <w:rFonts w:ascii="Times New Roman" w:hAnsi="Times New Roman"/>
          <w:szCs w:val="24"/>
        </w:rPr>
        <w:t>A</w:t>
      </w:r>
      <w:r>
        <w:rPr>
          <w:rFonts w:ascii="Times New Roman" w:hAnsi="Times New Roman"/>
          <w:szCs w:val="24"/>
        </w:rPr>
        <w:t>.</w:t>
      </w:r>
      <w:r w:rsidRPr="009F7830">
        <w:rPr>
          <w:rFonts w:ascii="Times New Roman" w:hAnsi="Times New Roman"/>
          <w:szCs w:val="24"/>
        </w:rPr>
        <w:t>, DONNICI C</w:t>
      </w:r>
      <w:r>
        <w:rPr>
          <w:rFonts w:ascii="Times New Roman" w:hAnsi="Times New Roman"/>
          <w:szCs w:val="24"/>
        </w:rPr>
        <w:t>.</w:t>
      </w:r>
      <w:r w:rsidRPr="009F7830">
        <w:rPr>
          <w:rFonts w:ascii="Times New Roman" w:hAnsi="Times New Roman"/>
          <w:szCs w:val="24"/>
        </w:rPr>
        <w:t>L. Câncer e Agentes Antineoplásicos ciclo-celular específicos e ciclo-celular não específicos que interagem com o DNA: uma introdução. Quim Nova. 2005; 28(1):118-29.</w:t>
      </w:r>
    </w:p>
    <w:p w14:paraId="4D64CBE1" w14:textId="77777777" w:rsidR="009F7830" w:rsidRDefault="009F7830" w:rsidP="009F7830">
      <w:pPr>
        <w:spacing w:line="240" w:lineRule="auto"/>
        <w:jc w:val="both"/>
        <w:rPr>
          <w:rFonts w:ascii="Times New Roman" w:hAnsi="Times New Roman"/>
          <w:szCs w:val="24"/>
        </w:rPr>
      </w:pPr>
    </w:p>
    <w:p w14:paraId="2EEE6808" w14:textId="77777777" w:rsidR="000E0DBE" w:rsidRPr="005E7701" w:rsidRDefault="00B91E92" w:rsidP="009F7830">
      <w:pPr>
        <w:spacing w:line="240" w:lineRule="auto"/>
        <w:jc w:val="left"/>
        <w:rPr>
          <w:rFonts w:ascii="Times New Roman" w:hAnsi="Times New Roman"/>
          <w:szCs w:val="24"/>
          <w:lang w:val="en-US"/>
        </w:rPr>
      </w:pPr>
      <w:r w:rsidRPr="00B91E92">
        <w:rPr>
          <w:rFonts w:ascii="Times New Roman" w:hAnsi="Times New Roman"/>
          <w:szCs w:val="24"/>
        </w:rPr>
        <w:t xml:space="preserve">INCA. Instituto Nacional de Câncer José Alencar Gomes da Silva. </w:t>
      </w:r>
      <w:r w:rsidR="00B7044F" w:rsidRPr="00B7044F">
        <w:rPr>
          <w:rFonts w:ascii="Times New Roman" w:hAnsi="Times New Roman"/>
          <w:b/>
          <w:szCs w:val="24"/>
        </w:rPr>
        <w:t>O que é câncer</w:t>
      </w:r>
      <w:r w:rsidR="000E0DBE">
        <w:rPr>
          <w:rFonts w:ascii="Times New Roman" w:hAnsi="Times New Roman"/>
          <w:szCs w:val="24"/>
        </w:rPr>
        <w:t>. Disponível em: &lt;</w:t>
      </w:r>
      <w:hyperlink r:id="rId8" w:history="1">
        <w:r w:rsidR="000E0DBE" w:rsidRPr="00EC35CC">
          <w:rPr>
            <w:rStyle w:val="Hyperlink"/>
            <w:rFonts w:ascii="Times New Roman" w:hAnsi="Times New Roman"/>
            <w:szCs w:val="24"/>
          </w:rPr>
          <w:t>http://www2.inca.gov.br/wps/wcm/connect/cancer/site/oquee</w:t>
        </w:r>
      </w:hyperlink>
      <w:r w:rsidR="000E0DBE">
        <w:rPr>
          <w:rFonts w:ascii="Times New Roman" w:hAnsi="Times New Roman"/>
          <w:szCs w:val="24"/>
        </w:rPr>
        <w:t>&gt;</w:t>
      </w:r>
      <w:r w:rsidR="00516970">
        <w:rPr>
          <w:rFonts w:ascii="Times New Roman" w:hAnsi="Times New Roman"/>
          <w:szCs w:val="24"/>
        </w:rPr>
        <w:t xml:space="preserve">. </w:t>
      </w:r>
      <w:proofErr w:type="spellStart"/>
      <w:r w:rsidR="00516970" w:rsidRPr="005E7701">
        <w:rPr>
          <w:rFonts w:ascii="Times New Roman" w:hAnsi="Times New Roman"/>
          <w:szCs w:val="24"/>
          <w:lang w:val="en-US"/>
        </w:rPr>
        <w:t>A</w:t>
      </w:r>
      <w:r w:rsidR="000E0DBE" w:rsidRPr="005E7701">
        <w:rPr>
          <w:rFonts w:ascii="Times New Roman" w:hAnsi="Times New Roman"/>
          <w:szCs w:val="24"/>
          <w:lang w:val="en-US"/>
        </w:rPr>
        <w:t>cesso</w:t>
      </w:r>
      <w:proofErr w:type="spellEnd"/>
      <w:r w:rsidR="000E0DBE" w:rsidRPr="005E7701">
        <w:rPr>
          <w:rFonts w:ascii="Times New Roman" w:hAnsi="Times New Roman"/>
          <w:szCs w:val="24"/>
          <w:lang w:val="en-US"/>
        </w:rPr>
        <w:t xml:space="preserve"> </w:t>
      </w:r>
      <w:proofErr w:type="spellStart"/>
      <w:r w:rsidR="000E0DBE" w:rsidRPr="005E7701">
        <w:rPr>
          <w:rFonts w:ascii="Times New Roman" w:hAnsi="Times New Roman"/>
          <w:szCs w:val="24"/>
          <w:lang w:val="en-US"/>
        </w:rPr>
        <w:t>em</w:t>
      </w:r>
      <w:proofErr w:type="spellEnd"/>
      <w:r w:rsidR="000E0DBE" w:rsidRPr="005E7701">
        <w:rPr>
          <w:rFonts w:ascii="Times New Roman" w:hAnsi="Times New Roman"/>
          <w:szCs w:val="24"/>
          <w:lang w:val="en-US"/>
        </w:rPr>
        <w:t>: 15</w:t>
      </w:r>
      <w:r w:rsidR="00516970" w:rsidRPr="005E7701">
        <w:rPr>
          <w:rFonts w:ascii="Times New Roman" w:hAnsi="Times New Roman"/>
          <w:szCs w:val="24"/>
          <w:lang w:val="en-US"/>
        </w:rPr>
        <w:t xml:space="preserve"> </w:t>
      </w:r>
      <w:proofErr w:type="spellStart"/>
      <w:proofErr w:type="gramStart"/>
      <w:r w:rsidR="00516970" w:rsidRPr="005E7701">
        <w:rPr>
          <w:rFonts w:ascii="Times New Roman" w:hAnsi="Times New Roman"/>
          <w:szCs w:val="24"/>
          <w:lang w:val="en-US"/>
        </w:rPr>
        <w:t>jan</w:t>
      </w:r>
      <w:proofErr w:type="gramEnd"/>
      <w:r w:rsidR="00516970" w:rsidRPr="005E7701">
        <w:rPr>
          <w:rFonts w:ascii="Times New Roman" w:hAnsi="Times New Roman"/>
          <w:szCs w:val="24"/>
          <w:lang w:val="en-US"/>
        </w:rPr>
        <w:t>.</w:t>
      </w:r>
      <w:proofErr w:type="spellEnd"/>
      <w:r w:rsidR="00516970" w:rsidRPr="005E7701">
        <w:rPr>
          <w:rFonts w:ascii="Times New Roman" w:hAnsi="Times New Roman"/>
          <w:szCs w:val="24"/>
          <w:lang w:val="en-US"/>
        </w:rPr>
        <w:t xml:space="preserve"> 201</w:t>
      </w:r>
      <w:r w:rsidR="000E0DBE" w:rsidRPr="005E7701">
        <w:rPr>
          <w:rFonts w:ascii="Times New Roman" w:hAnsi="Times New Roman"/>
          <w:szCs w:val="24"/>
          <w:lang w:val="en-US"/>
        </w:rPr>
        <w:t>6.</w:t>
      </w:r>
    </w:p>
    <w:p w14:paraId="0B19C6F6" w14:textId="77777777" w:rsidR="000E0DBE" w:rsidRPr="005E7701" w:rsidRDefault="000E0DBE" w:rsidP="009F7830">
      <w:pPr>
        <w:spacing w:line="240" w:lineRule="auto"/>
        <w:jc w:val="left"/>
        <w:rPr>
          <w:rFonts w:ascii="Times New Roman" w:hAnsi="Times New Roman"/>
          <w:szCs w:val="24"/>
          <w:lang w:val="en-US"/>
        </w:rPr>
      </w:pPr>
    </w:p>
    <w:p w14:paraId="76F28CDA" w14:textId="77777777" w:rsidR="00516970" w:rsidRDefault="00516970" w:rsidP="009F7830">
      <w:pPr>
        <w:spacing w:line="240" w:lineRule="auto"/>
        <w:jc w:val="left"/>
        <w:rPr>
          <w:rFonts w:ascii="Times New Roman" w:hAnsi="Times New Roman"/>
          <w:szCs w:val="24"/>
        </w:rPr>
      </w:pPr>
      <w:r w:rsidRPr="005E7701">
        <w:rPr>
          <w:rFonts w:ascii="Times New Roman" w:hAnsi="Times New Roman"/>
          <w:szCs w:val="24"/>
          <w:lang w:val="en-US"/>
        </w:rPr>
        <w:t xml:space="preserve">WHO. </w:t>
      </w:r>
      <w:r w:rsidR="00A27BA1" w:rsidRPr="005E7701">
        <w:rPr>
          <w:rFonts w:ascii="Times New Roman" w:hAnsi="Times New Roman"/>
          <w:szCs w:val="24"/>
          <w:lang w:val="en-US"/>
        </w:rPr>
        <w:t xml:space="preserve">World Health Organization. </w:t>
      </w:r>
      <w:r w:rsidR="00B7044F" w:rsidRPr="005E7701">
        <w:rPr>
          <w:rFonts w:ascii="Times New Roman" w:hAnsi="Times New Roman"/>
          <w:b/>
          <w:bCs/>
          <w:szCs w:val="24"/>
          <w:lang w:val="en-US"/>
        </w:rPr>
        <w:t xml:space="preserve">Cancer. </w:t>
      </w:r>
      <w:r w:rsidR="00B7044F" w:rsidRPr="005E7701">
        <w:rPr>
          <w:rFonts w:ascii="Times New Roman" w:hAnsi="Times New Roman"/>
          <w:szCs w:val="24"/>
          <w:lang w:val="en-US"/>
        </w:rPr>
        <w:t xml:space="preserve">Fact sheet. </w:t>
      </w:r>
      <w:r w:rsidR="00B7044F" w:rsidRPr="00516970">
        <w:rPr>
          <w:rFonts w:ascii="Times New Roman" w:hAnsi="Times New Roman"/>
          <w:szCs w:val="24"/>
        </w:rPr>
        <w:t>N°297</w:t>
      </w:r>
      <w:r w:rsidR="00B7044F">
        <w:rPr>
          <w:rFonts w:ascii="Times New Roman" w:hAnsi="Times New Roman"/>
          <w:szCs w:val="24"/>
        </w:rPr>
        <w:t xml:space="preserve">. </w:t>
      </w:r>
      <w:proofErr w:type="spellStart"/>
      <w:r w:rsidR="00B7044F">
        <w:rPr>
          <w:rFonts w:ascii="Times New Roman" w:hAnsi="Times New Roman"/>
          <w:szCs w:val="24"/>
        </w:rPr>
        <w:t>Updated</w:t>
      </w:r>
      <w:proofErr w:type="spellEnd"/>
      <w:r w:rsidR="00B7044F">
        <w:rPr>
          <w:rFonts w:ascii="Times New Roman" w:hAnsi="Times New Roman"/>
          <w:szCs w:val="24"/>
        </w:rPr>
        <w:t xml:space="preserve"> </w:t>
      </w:r>
      <w:proofErr w:type="spellStart"/>
      <w:r w:rsidR="00B7044F">
        <w:rPr>
          <w:rFonts w:ascii="Times New Roman" w:hAnsi="Times New Roman"/>
          <w:szCs w:val="24"/>
        </w:rPr>
        <w:t>February</w:t>
      </w:r>
      <w:proofErr w:type="spellEnd"/>
      <w:r w:rsidR="00B7044F">
        <w:rPr>
          <w:rFonts w:ascii="Times New Roman" w:hAnsi="Times New Roman"/>
          <w:szCs w:val="24"/>
        </w:rPr>
        <w:t xml:space="preserve"> </w:t>
      </w:r>
      <w:r>
        <w:rPr>
          <w:rFonts w:ascii="Times New Roman" w:hAnsi="Times New Roman"/>
          <w:szCs w:val="24"/>
        </w:rPr>
        <w:t xml:space="preserve">2015. </w:t>
      </w:r>
      <w:r w:rsidR="00A27BA1">
        <w:rPr>
          <w:rFonts w:ascii="Times New Roman" w:hAnsi="Times New Roman"/>
          <w:szCs w:val="24"/>
        </w:rPr>
        <w:t>Disponível em: &lt;</w:t>
      </w:r>
      <w:hyperlink r:id="rId9" w:history="1">
        <w:r w:rsidR="00B91E92" w:rsidRPr="00EC35CC">
          <w:rPr>
            <w:rStyle w:val="Hyperlink"/>
            <w:rFonts w:ascii="Times New Roman" w:hAnsi="Times New Roman"/>
            <w:szCs w:val="24"/>
          </w:rPr>
          <w:t>http://www.who.int/mediacentre/factsheets/fs297/en/</w:t>
        </w:r>
      </w:hyperlink>
      <w:r w:rsidR="00A27BA1">
        <w:rPr>
          <w:rFonts w:ascii="Times New Roman" w:hAnsi="Times New Roman"/>
          <w:szCs w:val="24"/>
        </w:rPr>
        <w:t>&gt;</w:t>
      </w:r>
      <w:r>
        <w:rPr>
          <w:rFonts w:ascii="Times New Roman" w:hAnsi="Times New Roman"/>
          <w:szCs w:val="24"/>
        </w:rPr>
        <w:t>.</w:t>
      </w:r>
      <w:r w:rsidR="00A27BA1">
        <w:rPr>
          <w:rFonts w:ascii="Times New Roman" w:hAnsi="Times New Roman"/>
          <w:szCs w:val="24"/>
        </w:rPr>
        <w:t xml:space="preserve"> Acesso em: </w:t>
      </w:r>
      <w:r>
        <w:rPr>
          <w:rFonts w:ascii="Times New Roman" w:hAnsi="Times New Roman"/>
          <w:szCs w:val="24"/>
        </w:rPr>
        <w:t>15 jan. 2016.</w:t>
      </w:r>
    </w:p>
    <w:p w14:paraId="52127DF5" w14:textId="77777777" w:rsidR="00B91E92" w:rsidRDefault="00B91E92" w:rsidP="00516970">
      <w:pPr>
        <w:spacing w:line="240" w:lineRule="auto"/>
        <w:jc w:val="left"/>
        <w:rPr>
          <w:rFonts w:ascii="Times New Roman" w:hAnsi="Times New Roman"/>
          <w:szCs w:val="24"/>
        </w:rPr>
      </w:pPr>
    </w:p>
    <w:p w14:paraId="2A76F619" w14:textId="77777777" w:rsidR="0079272E" w:rsidRPr="0079272E" w:rsidRDefault="0079272E" w:rsidP="0079272E">
      <w:pPr>
        <w:spacing w:line="240" w:lineRule="auto"/>
        <w:jc w:val="left"/>
        <w:rPr>
          <w:rFonts w:ascii="Times New Roman" w:hAnsi="Times New Roman"/>
          <w:szCs w:val="24"/>
        </w:rPr>
      </w:pPr>
      <w:r w:rsidRPr="0079272E">
        <w:rPr>
          <w:rFonts w:ascii="Times New Roman" w:hAnsi="Times New Roman"/>
          <w:szCs w:val="24"/>
        </w:rPr>
        <w:t>INCA. Diagnóstico precoce do câncer na criança e no adolescente. Instituto Nacional de Câncer, Instituto Ronald Mcdonald. – Rio de Janeiro: INCA, 2009. 114 p. Brasil. Ministério da Saúde. Instituto Nacional de Câncer.</w:t>
      </w:r>
    </w:p>
    <w:p w14:paraId="30CBEB9C" w14:textId="77777777" w:rsidR="00B7044F" w:rsidRDefault="00B7044F" w:rsidP="00516970">
      <w:pPr>
        <w:spacing w:line="240" w:lineRule="auto"/>
        <w:jc w:val="left"/>
        <w:rPr>
          <w:rFonts w:ascii="Times New Roman" w:hAnsi="Times New Roman"/>
          <w:szCs w:val="24"/>
        </w:rPr>
      </w:pPr>
    </w:p>
    <w:p w14:paraId="1A1A80F0" w14:textId="77777777" w:rsidR="00842639" w:rsidRPr="005E7701" w:rsidRDefault="00842639" w:rsidP="00842639">
      <w:pPr>
        <w:spacing w:line="240" w:lineRule="auto"/>
        <w:jc w:val="left"/>
        <w:rPr>
          <w:rFonts w:ascii="Times New Roman" w:hAnsi="Times New Roman"/>
          <w:szCs w:val="24"/>
          <w:lang w:val="en-US"/>
        </w:rPr>
      </w:pPr>
      <w:r w:rsidRPr="00842639">
        <w:rPr>
          <w:rFonts w:ascii="Times New Roman" w:hAnsi="Times New Roman"/>
          <w:szCs w:val="24"/>
        </w:rPr>
        <w:lastRenderedPageBreak/>
        <w:t xml:space="preserve">POLLOCK, B. H.; KNUDSON JUNIOR, A. G. </w:t>
      </w:r>
      <w:proofErr w:type="spellStart"/>
      <w:r w:rsidRPr="00842639">
        <w:rPr>
          <w:rFonts w:ascii="Times New Roman" w:hAnsi="Times New Roman"/>
          <w:szCs w:val="24"/>
        </w:rPr>
        <w:t>Preventing</w:t>
      </w:r>
      <w:proofErr w:type="spellEnd"/>
      <w:r w:rsidRPr="00842639">
        <w:rPr>
          <w:rFonts w:ascii="Times New Roman" w:hAnsi="Times New Roman"/>
          <w:szCs w:val="24"/>
        </w:rPr>
        <w:t xml:space="preserve"> </w:t>
      </w:r>
      <w:proofErr w:type="spellStart"/>
      <w:r w:rsidRPr="00842639">
        <w:rPr>
          <w:rFonts w:ascii="Times New Roman" w:hAnsi="Times New Roman"/>
          <w:szCs w:val="24"/>
        </w:rPr>
        <w:t>cancer</w:t>
      </w:r>
      <w:proofErr w:type="spellEnd"/>
      <w:r w:rsidRPr="00842639">
        <w:rPr>
          <w:rFonts w:ascii="Times New Roman" w:hAnsi="Times New Roman"/>
          <w:szCs w:val="24"/>
        </w:rPr>
        <w:t xml:space="preserve"> in </w:t>
      </w:r>
      <w:proofErr w:type="spellStart"/>
      <w:r w:rsidRPr="00842639">
        <w:rPr>
          <w:rFonts w:ascii="Times New Roman" w:hAnsi="Times New Roman"/>
          <w:szCs w:val="24"/>
        </w:rPr>
        <w:t>adulthood</w:t>
      </w:r>
      <w:proofErr w:type="spellEnd"/>
      <w:r w:rsidRPr="00842639">
        <w:rPr>
          <w:rFonts w:ascii="Times New Roman" w:hAnsi="Times New Roman"/>
          <w:szCs w:val="24"/>
        </w:rPr>
        <w:t xml:space="preserve">: </w:t>
      </w:r>
      <w:proofErr w:type="spellStart"/>
      <w:r w:rsidRPr="00842639">
        <w:rPr>
          <w:rFonts w:ascii="Times New Roman" w:hAnsi="Times New Roman"/>
          <w:szCs w:val="24"/>
        </w:rPr>
        <w:t>advice</w:t>
      </w:r>
      <w:proofErr w:type="spellEnd"/>
      <w:r w:rsidRPr="00842639">
        <w:rPr>
          <w:rFonts w:ascii="Times New Roman" w:hAnsi="Times New Roman"/>
          <w:szCs w:val="24"/>
        </w:rPr>
        <w:t xml:space="preserve"> for </w:t>
      </w:r>
      <w:proofErr w:type="spellStart"/>
      <w:r w:rsidRPr="00842639">
        <w:rPr>
          <w:rFonts w:ascii="Times New Roman" w:hAnsi="Times New Roman"/>
          <w:szCs w:val="24"/>
        </w:rPr>
        <w:t>the</w:t>
      </w:r>
      <w:proofErr w:type="spellEnd"/>
      <w:r w:rsidRPr="00842639">
        <w:rPr>
          <w:rFonts w:ascii="Times New Roman" w:hAnsi="Times New Roman"/>
          <w:szCs w:val="24"/>
        </w:rPr>
        <w:t xml:space="preserve"> </w:t>
      </w:r>
      <w:proofErr w:type="spellStart"/>
      <w:r w:rsidRPr="00842639">
        <w:rPr>
          <w:rFonts w:ascii="Times New Roman" w:hAnsi="Times New Roman"/>
          <w:szCs w:val="24"/>
        </w:rPr>
        <w:t>pediatrician</w:t>
      </w:r>
      <w:proofErr w:type="spellEnd"/>
      <w:r w:rsidRPr="00842639">
        <w:rPr>
          <w:rFonts w:ascii="Times New Roman" w:hAnsi="Times New Roman"/>
          <w:szCs w:val="24"/>
        </w:rPr>
        <w:t xml:space="preserve">. </w:t>
      </w:r>
      <w:r w:rsidRPr="005E7701">
        <w:rPr>
          <w:rFonts w:ascii="Times New Roman" w:hAnsi="Times New Roman"/>
          <w:szCs w:val="24"/>
          <w:lang w:val="en-US"/>
        </w:rPr>
        <w:t xml:space="preserve">In: PIZZO, P. A.; POPLACK, D. G. Principles and practice of pediatric oncology. 5. ed. Philadelphia: Lippincott </w:t>
      </w:r>
      <w:proofErr w:type="spellStart"/>
      <w:r w:rsidRPr="005E7701">
        <w:rPr>
          <w:rFonts w:ascii="Times New Roman" w:hAnsi="Times New Roman"/>
          <w:szCs w:val="24"/>
          <w:lang w:val="en-US"/>
        </w:rPr>
        <w:t>Willians</w:t>
      </w:r>
      <w:proofErr w:type="spellEnd"/>
      <w:r w:rsidRPr="005E7701">
        <w:rPr>
          <w:rFonts w:ascii="Times New Roman" w:hAnsi="Times New Roman"/>
          <w:szCs w:val="24"/>
          <w:lang w:val="en-US"/>
        </w:rPr>
        <w:t xml:space="preserve"> &amp; Wilkins, 2006.</w:t>
      </w:r>
    </w:p>
    <w:p w14:paraId="05D132AF" w14:textId="77777777" w:rsidR="00842639" w:rsidRPr="005E7701" w:rsidRDefault="00842639" w:rsidP="00842639">
      <w:pPr>
        <w:spacing w:line="240" w:lineRule="auto"/>
        <w:jc w:val="left"/>
        <w:rPr>
          <w:rFonts w:ascii="Times New Roman" w:hAnsi="Times New Roman"/>
          <w:szCs w:val="24"/>
          <w:lang w:val="en-US"/>
        </w:rPr>
      </w:pPr>
    </w:p>
    <w:p w14:paraId="45921F97" w14:textId="77777777" w:rsidR="00842639" w:rsidRPr="00842639" w:rsidRDefault="00842639" w:rsidP="00842639">
      <w:pPr>
        <w:spacing w:line="240" w:lineRule="auto"/>
        <w:jc w:val="left"/>
        <w:rPr>
          <w:rFonts w:ascii="Times New Roman" w:hAnsi="Times New Roman"/>
          <w:szCs w:val="24"/>
        </w:rPr>
      </w:pPr>
      <w:r w:rsidRPr="005E7701">
        <w:rPr>
          <w:rFonts w:ascii="Times New Roman" w:hAnsi="Times New Roman"/>
          <w:szCs w:val="24"/>
          <w:lang w:val="en-US"/>
        </w:rPr>
        <w:t xml:space="preserve">MALOGOLOWKIN, M. H. </w:t>
      </w:r>
      <w:r w:rsidRPr="005E7701">
        <w:rPr>
          <w:rFonts w:ascii="Times New Roman" w:hAnsi="Times New Roman"/>
          <w:i/>
          <w:szCs w:val="24"/>
          <w:lang w:val="en-US"/>
        </w:rPr>
        <w:t>et al.</w:t>
      </w:r>
      <w:r w:rsidRPr="005E7701">
        <w:rPr>
          <w:rFonts w:ascii="Times New Roman" w:hAnsi="Times New Roman"/>
          <w:szCs w:val="24"/>
          <w:lang w:val="en-US"/>
        </w:rPr>
        <w:t xml:space="preserve"> Clinical assessment and differential diagnosis of the child with suspect cancer. In: PIZZO, P. A.; POPLACK, D. G. Principles and practice of pediatric oncology. </w:t>
      </w:r>
      <w:r w:rsidRPr="00842639">
        <w:rPr>
          <w:rFonts w:ascii="Times New Roman" w:hAnsi="Times New Roman"/>
          <w:szCs w:val="24"/>
        </w:rPr>
        <w:t xml:space="preserve">5. ed. Philadelphia: </w:t>
      </w:r>
      <w:proofErr w:type="spellStart"/>
      <w:r w:rsidRPr="00842639">
        <w:rPr>
          <w:rFonts w:ascii="Times New Roman" w:hAnsi="Times New Roman"/>
          <w:szCs w:val="24"/>
        </w:rPr>
        <w:t>Lippincott</w:t>
      </w:r>
      <w:proofErr w:type="spellEnd"/>
      <w:r w:rsidRPr="00842639">
        <w:rPr>
          <w:rFonts w:ascii="Times New Roman" w:hAnsi="Times New Roman"/>
          <w:szCs w:val="24"/>
        </w:rPr>
        <w:t xml:space="preserve"> Willians &amp; Wilkins; 2006.</w:t>
      </w:r>
    </w:p>
    <w:p w14:paraId="11D2D0A8" w14:textId="283D340D" w:rsidR="00842639" w:rsidDel="00364F19" w:rsidRDefault="00842639" w:rsidP="00842639">
      <w:pPr>
        <w:spacing w:line="240" w:lineRule="auto"/>
        <w:jc w:val="left"/>
        <w:rPr>
          <w:del w:id="54" w:author="Juvenia Bezerra Fontenele" w:date="2016-01-18T21:51:00Z"/>
          <w:rFonts w:ascii="Times New Roman" w:hAnsi="Times New Roman"/>
          <w:szCs w:val="24"/>
        </w:rPr>
      </w:pPr>
    </w:p>
    <w:p w14:paraId="5F9B669D" w14:textId="77777777" w:rsidR="00A81DE1" w:rsidRDefault="00A81DE1" w:rsidP="00842639">
      <w:pPr>
        <w:spacing w:line="240" w:lineRule="auto"/>
        <w:jc w:val="left"/>
        <w:rPr>
          <w:rFonts w:ascii="Times New Roman" w:hAnsi="Times New Roman"/>
          <w:szCs w:val="24"/>
        </w:rPr>
      </w:pPr>
    </w:p>
    <w:p w14:paraId="67BC8DF8" w14:textId="1105D807" w:rsidR="00A81DE1" w:rsidDel="00364F19" w:rsidRDefault="00A81DE1" w:rsidP="00842639">
      <w:pPr>
        <w:spacing w:line="240" w:lineRule="auto"/>
        <w:jc w:val="left"/>
        <w:rPr>
          <w:del w:id="55" w:author="Juvenia Bezerra Fontenele" w:date="2016-01-18T21:51:00Z"/>
          <w:rFonts w:ascii="Times New Roman" w:hAnsi="Times New Roman"/>
          <w:szCs w:val="24"/>
        </w:rPr>
      </w:pPr>
      <w:del w:id="56" w:author="Juvenia Bezerra Fontenele" w:date="2016-01-18T21:51:00Z">
        <w:r w:rsidRPr="00A81DE1" w:rsidDel="00364F19">
          <w:rPr>
            <w:rFonts w:ascii="Times New Roman" w:hAnsi="Times New Roman"/>
            <w:szCs w:val="24"/>
          </w:rPr>
          <w:delText>CAMARGO, 2010</w:delText>
        </w:r>
      </w:del>
    </w:p>
    <w:p w14:paraId="479F4360" w14:textId="77777777" w:rsidR="00E42C91" w:rsidRPr="00E42C91" w:rsidRDefault="00E42C91" w:rsidP="00E42C91">
      <w:pPr>
        <w:spacing w:line="240" w:lineRule="auto"/>
        <w:jc w:val="left"/>
        <w:rPr>
          <w:rFonts w:ascii="Times New Roman" w:hAnsi="Times New Roman"/>
          <w:szCs w:val="24"/>
        </w:rPr>
      </w:pPr>
      <w:r w:rsidRPr="00E42C91">
        <w:rPr>
          <w:rFonts w:ascii="Times New Roman" w:hAnsi="Times New Roman"/>
          <w:szCs w:val="24"/>
        </w:rPr>
        <w:t>CAMARGO</w:t>
      </w:r>
      <w:r>
        <w:rPr>
          <w:rFonts w:ascii="Times New Roman" w:hAnsi="Times New Roman"/>
          <w:szCs w:val="24"/>
        </w:rPr>
        <w:t>,</w:t>
      </w:r>
      <w:r w:rsidRPr="00E42C91">
        <w:rPr>
          <w:rFonts w:ascii="Times New Roman" w:hAnsi="Times New Roman"/>
          <w:szCs w:val="24"/>
        </w:rPr>
        <w:t xml:space="preserve"> B</w:t>
      </w:r>
      <w:r>
        <w:rPr>
          <w:rFonts w:ascii="Times New Roman" w:hAnsi="Times New Roman"/>
          <w:szCs w:val="24"/>
        </w:rPr>
        <w:t>.;</w:t>
      </w:r>
      <w:r w:rsidRPr="00E42C91">
        <w:rPr>
          <w:rFonts w:ascii="Times New Roman" w:hAnsi="Times New Roman"/>
          <w:szCs w:val="24"/>
        </w:rPr>
        <w:t xml:space="preserve"> SANTOS</w:t>
      </w:r>
      <w:r>
        <w:rPr>
          <w:rFonts w:ascii="Times New Roman" w:hAnsi="Times New Roman"/>
          <w:szCs w:val="24"/>
        </w:rPr>
        <w:t>,</w:t>
      </w:r>
      <w:r w:rsidRPr="00E42C91">
        <w:rPr>
          <w:rFonts w:ascii="Times New Roman" w:hAnsi="Times New Roman"/>
          <w:szCs w:val="24"/>
        </w:rPr>
        <w:t xml:space="preserve"> M</w:t>
      </w:r>
      <w:r>
        <w:rPr>
          <w:rFonts w:ascii="Times New Roman" w:hAnsi="Times New Roman"/>
          <w:szCs w:val="24"/>
        </w:rPr>
        <w:t xml:space="preserve">. </w:t>
      </w:r>
      <w:r w:rsidRPr="00E42C91">
        <w:rPr>
          <w:rFonts w:ascii="Times New Roman" w:hAnsi="Times New Roman"/>
          <w:szCs w:val="24"/>
        </w:rPr>
        <w:t>O</w:t>
      </w:r>
      <w:r>
        <w:rPr>
          <w:rFonts w:ascii="Times New Roman" w:hAnsi="Times New Roman"/>
          <w:szCs w:val="24"/>
        </w:rPr>
        <w:t>.;</w:t>
      </w:r>
      <w:r w:rsidRPr="00E42C91">
        <w:rPr>
          <w:rFonts w:ascii="Times New Roman" w:hAnsi="Times New Roman"/>
          <w:szCs w:val="24"/>
        </w:rPr>
        <w:t xml:space="preserve"> REBELO</w:t>
      </w:r>
      <w:r>
        <w:rPr>
          <w:rFonts w:ascii="Times New Roman" w:hAnsi="Times New Roman"/>
          <w:szCs w:val="24"/>
        </w:rPr>
        <w:t>,</w:t>
      </w:r>
      <w:r w:rsidRPr="00E42C91">
        <w:rPr>
          <w:rFonts w:ascii="Times New Roman" w:hAnsi="Times New Roman"/>
          <w:szCs w:val="24"/>
        </w:rPr>
        <w:t xml:space="preserve"> M</w:t>
      </w:r>
      <w:r>
        <w:rPr>
          <w:rFonts w:ascii="Times New Roman" w:hAnsi="Times New Roman"/>
          <w:szCs w:val="24"/>
        </w:rPr>
        <w:t>. S.</w:t>
      </w:r>
      <w:r w:rsidRPr="00E42C91">
        <w:rPr>
          <w:rFonts w:ascii="Times New Roman" w:hAnsi="Times New Roman"/>
          <w:szCs w:val="24"/>
        </w:rPr>
        <w:t xml:space="preserve"> </w:t>
      </w:r>
      <w:r w:rsidRPr="00E42C91">
        <w:rPr>
          <w:rFonts w:ascii="Times New Roman" w:hAnsi="Times New Roman"/>
          <w:i/>
          <w:szCs w:val="24"/>
        </w:rPr>
        <w:t>et al</w:t>
      </w:r>
      <w:r w:rsidRPr="00E42C91">
        <w:rPr>
          <w:rFonts w:ascii="Times New Roman" w:hAnsi="Times New Roman"/>
          <w:szCs w:val="24"/>
        </w:rPr>
        <w:t xml:space="preserve">. </w:t>
      </w:r>
      <w:r w:rsidRPr="00E42C91">
        <w:rPr>
          <w:rFonts w:ascii="Times New Roman" w:hAnsi="Times New Roman"/>
          <w:szCs w:val="24"/>
          <w:lang w:val="en-US"/>
        </w:rPr>
        <w:t>Cancer incidence among children and adolescents in</w:t>
      </w:r>
      <w:r>
        <w:rPr>
          <w:rFonts w:ascii="Times New Roman" w:hAnsi="Times New Roman"/>
          <w:szCs w:val="24"/>
          <w:lang w:val="en-US"/>
        </w:rPr>
        <w:t xml:space="preserve"> </w:t>
      </w:r>
      <w:r w:rsidRPr="00E42C91">
        <w:rPr>
          <w:rFonts w:ascii="Times New Roman" w:hAnsi="Times New Roman"/>
          <w:szCs w:val="24"/>
          <w:lang w:val="en-US"/>
        </w:rPr>
        <w:t xml:space="preserve">Brazil: first report of 14 population-based cancer registries. </w:t>
      </w:r>
      <w:proofErr w:type="spellStart"/>
      <w:r w:rsidRPr="00E42C91">
        <w:rPr>
          <w:rFonts w:ascii="Times New Roman" w:hAnsi="Times New Roman"/>
          <w:b/>
          <w:szCs w:val="24"/>
        </w:rPr>
        <w:t>Int</w:t>
      </w:r>
      <w:proofErr w:type="spellEnd"/>
      <w:r w:rsidRPr="00E42C91">
        <w:rPr>
          <w:rFonts w:ascii="Times New Roman" w:hAnsi="Times New Roman"/>
          <w:b/>
          <w:szCs w:val="24"/>
        </w:rPr>
        <w:t xml:space="preserve"> J </w:t>
      </w:r>
      <w:proofErr w:type="spellStart"/>
      <w:r w:rsidRPr="00E42C91">
        <w:rPr>
          <w:rFonts w:ascii="Times New Roman" w:hAnsi="Times New Roman"/>
          <w:b/>
          <w:szCs w:val="24"/>
        </w:rPr>
        <w:t>Cancer</w:t>
      </w:r>
      <w:proofErr w:type="spellEnd"/>
      <w:r w:rsidRPr="00E42C91">
        <w:rPr>
          <w:rFonts w:ascii="Times New Roman" w:hAnsi="Times New Roman"/>
          <w:szCs w:val="24"/>
        </w:rPr>
        <w:t>. 126: 715–720, 2010.</w:t>
      </w:r>
    </w:p>
    <w:p w14:paraId="43E8A360" w14:textId="77777777" w:rsidR="0001445E" w:rsidRPr="00E42C91" w:rsidRDefault="0001445E" w:rsidP="00842639">
      <w:pPr>
        <w:spacing w:line="240" w:lineRule="auto"/>
        <w:jc w:val="left"/>
        <w:rPr>
          <w:rFonts w:ascii="Times New Roman" w:hAnsi="Times New Roman"/>
          <w:szCs w:val="24"/>
        </w:rPr>
      </w:pPr>
    </w:p>
    <w:p w14:paraId="4ED06A1F" w14:textId="77777777" w:rsidR="00E42C91" w:rsidRPr="00E42C91" w:rsidRDefault="00A81DE1" w:rsidP="00E42C91">
      <w:pPr>
        <w:spacing w:line="240" w:lineRule="auto"/>
        <w:jc w:val="left"/>
        <w:rPr>
          <w:rFonts w:ascii="Times New Roman" w:hAnsi="Times New Roman"/>
          <w:szCs w:val="24"/>
        </w:rPr>
      </w:pPr>
      <w:r w:rsidRPr="00E42C91">
        <w:rPr>
          <w:rFonts w:ascii="Times New Roman" w:hAnsi="Times New Roman"/>
          <w:szCs w:val="24"/>
        </w:rPr>
        <w:t>INCA, 2008</w:t>
      </w:r>
      <w:r w:rsidR="00E42C91" w:rsidRPr="00E42C91">
        <w:rPr>
          <w:rFonts w:ascii="Times New Roman" w:hAnsi="Times New Roman"/>
          <w:szCs w:val="24"/>
        </w:rPr>
        <w:t xml:space="preserve"> – </w:t>
      </w:r>
      <w:r w:rsidR="00E42C91">
        <w:rPr>
          <w:rFonts w:ascii="Times New Roman" w:hAnsi="Times New Roman"/>
          <w:szCs w:val="24"/>
        </w:rPr>
        <w:t>I</w:t>
      </w:r>
      <w:r w:rsidR="00E42C91" w:rsidRPr="00E42C91">
        <w:rPr>
          <w:rFonts w:ascii="Times New Roman" w:hAnsi="Times New Roman"/>
          <w:szCs w:val="24"/>
        </w:rPr>
        <w:t>nstituto Nacional de Câncer (Brasil). Coordenação de Prevenção e Vigilância. Câncer da criança e</w:t>
      </w:r>
      <w:r w:rsidR="00E42C91">
        <w:rPr>
          <w:rFonts w:ascii="Times New Roman" w:hAnsi="Times New Roman"/>
          <w:szCs w:val="24"/>
        </w:rPr>
        <w:t xml:space="preserve"> adolescente no Brasil: Dados dos Registros de Base P</w:t>
      </w:r>
      <w:r w:rsidR="00E42C91" w:rsidRPr="00E42C91">
        <w:rPr>
          <w:rFonts w:ascii="Times New Roman" w:hAnsi="Times New Roman"/>
          <w:szCs w:val="24"/>
        </w:rPr>
        <w:t>opulacional e</w:t>
      </w:r>
      <w:r w:rsidR="00E42C91">
        <w:rPr>
          <w:rFonts w:ascii="Times New Roman" w:hAnsi="Times New Roman"/>
          <w:szCs w:val="24"/>
        </w:rPr>
        <w:t xml:space="preserve"> de Mortalidade. Rio de Janeiro: </w:t>
      </w:r>
      <w:r w:rsidR="00E42C91" w:rsidRPr="00E42C91">
        <w:rPr>
          <w:rFonts w:ascii="Times New Roman" w:hAnsi="Times New Roman"/>
          <w:szCs w:val="24"/>
        </w:rPr>
        <w:t>INCA; 2008.</w:t>
      </w:r>
    </w:p>
    <w:p w14:paraId="2C8415B5" w14:textId="77777777" w:rsidR="0001445E" w:rsidRPr="00E42C91" w:rsidRDefault="0001445E" w:rsidP="00842639">
      <w:pPr>
        <w:spacing w:line="240" w:lineRule="auto"/>
        <w:jc w:val="left"/>
        <w:rPr>
          <w:rFonts w:ascii="Times New Roman" w:hAnsi="Times New Roman"/>
          <w:szCs w:val="24"/>
        </w:rPr>
      </w:pPr>
    </w:p>
    <w:p w14:paraId="6241908D" w14:textId="77777777" w:rsidR="0001445E" w:rsidRDefault="00A81DE1" w:rsidP="00E42C91">
      <w:pPr>
        <w:spacing w:line="240" w:lineRule="auto"/>
        <w:jc w:val="left"/>
        <w:rPr>
          <w:rFonts w:ascii="Times New Roman" w:hAnsi="Times New Roman"/>
          <w:szCs w:val="24"/>
        </w:rPr>
      </w:pPr>
      <w:r>
        <w:rPr>
          <w:rFonts w:ascii="Times New Roman" w:hAnsi="Times New Roman"/>
          <w:szCs w:val="24"/>
        </w:rPr>
        <w:t>INCA, 2010</w:t>
      </w:r>
      <w:r w:rsidR="00E42C91">
        <w:rPr>
          <w:rFonts w:ascii="Times New Roman" w:hAnsi="Times New Roman"/>
          <w:szCs w:val="24"/>
        </w:rPr>
        <w:t xml:space="preserve"> – </w:t>
      </w:r>
      <w:r w:rsidR="00E42C91" w:rsidRPr="00E42C91">
        <w:rPr>
          <w:rFonts w:ascii="Times New Roman" w:hAnsi="Times New Roman"/>
          <w:szCs w:val="24"/>
        </w:rPr>
        <w:t xml:space="preserve">Instituto Nacional de Câncer (Brasil). Câncer no Brasil: </w:t>
      </w:r>
      <w:r w:rsidR="00E42C91">
        <w:rPr>
          <w:rFonts w:ascii="Times New Roman" w:hAnsi="Times New Roman"/>
          <w:szCs w:val="24"/>
        </w:rPr>
        <w:t>Dados dos Registros de Base P</w:t>
      </w:r>
      <w:r w:rsidR="00E42C91" w:rsidRPr="00E42C91">
        <w:rPr>
          <w:rFonts w:ascii="Times New Roman" w:hAnsi="Times New Roman"/>
          <w:szCs w:val="24"/>
        </w:rPr>
        <w:t>opulacional,</w:t>
      </w:r>
      <w:r w:rsidR="00E42C91">
        <w:rPr>
          <w:rFonts w:ascii="Times New Roman" w:hAnsi="Times New Roman"/>
          <w:szCs w:val="24"/>
        </w:rPr>
        <w:t xml:space="preserve"> </w:t>
      </w:r>
      <w:r w:rsidR="00E42C91" w:rsidRPr="00E42C91">
        <w:rPr>
          <w:rFonts w:ascii="Times New Roman" w:hAnsi="Times New Roman"/>
          <w:szCs w:val="24"/>
        </w:rPr>
        <w:t>vol.4. Rio de Janeiro: INCA; 2010.</w:t>
      </w:r>
    </w:p>
    <w:p w14:paraId="08535C39" w14:textId="77777777" w:rsidR="00E42C91" w:rsidRDefault="00E42C91" w:rsidP="00842639">
      <w:pPr>
        <w:spacing w:line="240" w:lineRule="auto"/>
        <w:jc w:val="left"/>
        <w:rPr>
          <w:rFonts w:ascii="Times New Roman" w:hAnsi="Times New Roman"/>
          <w:szCs w:val="24"/>
        </w:rPr>
      </w:pPr>
    </w:p>
    <w:p w14:paraId="0105B8DF" w14:textId="77777777" w:rsidR="0001445E" w:rsidRPr="00DC5E1F" w:rsidRDefault="0001445E" w:rsidP="0001445E">
      <w:pPr>
        <w:spacing w:line="240" w:lineRule="auto"/>
        <w:jc w:val="left"/>
        <w:rPr>
          <w:rFonts w:ascii="Times New Roman" w:hAnsi="Times New Roman"/>
          <w:szCs w:val="24"/>
          <w:lang w:val="en-US"/>
        </w:rPr>
      </w:pPr>
      <w:r w:rsidRPr="0001445E">
        <w:rPr>
          <w:rFonts w:ascii="Times New Roman" w:hAnsi="Times New Roman"/>
          <w:szCs w:val="24"/>
          <w:lang w:val="en-US"/>
        </w:rPr>
        <w:t xml:space="preserve">STELIAROVA-FOUCHER, E.; STILLER, C.; LACOUR, B.; KAATSCH, P. International Classification of Childhood Cancer, third edition. </w:t>
      </w:r>
      <w:r w:rsidRPr="00DC5E1F">
        <w:rPr>
          <w:rFonts w:ascii="Times New Roman" w:hAnsi="Times New Roman"/>
          <w:szCs w:val="24"/>
          <w:lang w:val="en-US"/>
        </w:rPr>
        <w:t>Cancer. 2005 Apr 1</w:t>
      </w:r>
      <w:proofErr w:type="gramStart"/>
      <w:r w:rsidRPr="00DC5E1F">
        <w:rPr>
          <w:rFonts w:ascii="Times New Roman" w:hAnsi="Times New Roman"/>
          <w:szCs w:val="24"/>
          <w:lang w:val="en-US"/>
        </w:rPr>
        <w:t>;103</w:t>
      </w:r>
      <w:proofErr w:type="gramEnd"/>
      <w:r w:rsidRPr="00DC5E1F">
        <w:rPr>
          <w:rFonts w:ascii="Times New Roman" w:hAnsi="Times New Roman"/>
          <w:szCs w:val="24"/>
          <w:lang w:val="en-US"/>
        </w:rPr>
        <w:t>(7):1457-67.</w:t>
      </w:r>
    </w:p>
    <w:p w14:paraId="53920566" w14:textId="77777777" w:rsidR="0001445E" w:rsidRPr="00DC5E1F" w:rsidRDefault="0001445E" w:rsidP="0001445E">
      <w:pPr>
        <w:spacing w:line="240" w:lineRule="auto"/>
        <w:jc w:val="left"/>
        <w:rPr>
          <w:rFonts w:ascii="Times New Roman" w:hAnsi="Times New Roman"/>
          <w:szCs w:val="24"/>
          <w:lang w:val="en-US"/>
        </w:rPr>
      </w:pPr>
    </w:p>
    <w:p w14:paraId="23E5F159" w14:textId="77777777" w:rsidR="00E42C91" w:rsidRDefault="00E42C91" w:rsidP="00E42C91">
      <w:pPr>
        <w:spacing w:line="240" w:lineRule="auto"/>
        <w:jc w:val="left"/>
        <w:rPr>
          <w:rFonts w:ascii="Times New Roman" w:hAnsi="Times New Roman"/>
          <w:szCs w:val="24"/>
          <w:lang w:val="en-US"/>
        </w:rPr>
      </w:pPr>
      <w:r w:rsidRPr="00E42C91">
        <w:rPr>
          <w:rFonts w:ascii="Times New Roman" w:hAnsi="Times New Roman"/>
          <w:szCs w:val="24"/>
          <w:lang w:val="en-US"/>
        </w:rPr>
        <w:t>CBTRUS (2012). CBTRUS Statistical Report: Primary Brain and Central Nervous System Tumors</w:t>
      </w:r>
      <w:r>
        <w:rPr>
          <w:rFonts w:ascii="Times New Roman" w:hAnsi="Times New Roman"/>
          <w:szCs w:val="24"/>
          <w:lang w:val="en-US"/>
        </w:rPr>
        <w:t xml:space="preserve"> </w:t>
      </w:r>
      <w:r w:rsidRPr="00E42C91">
        <w:rPr>
          <w:rFonts w:ascii="Times New Roman" w:hAnsi="Times New Roman"/>
          <w:szCs w:val="24"/>
          <w:lang w:val="en-US"/>
        </w:rPr>
        <w:t>Diagnosed in the United States in 2004-2008 (March 23, 2012 Revision). Source: Central Brain</w:t>
      </w:r>
      <w:r>
        <w:rPr>
          <w:rFonts w:ascii="Times New Roman" w:hAnsi="Times New Roman"/>
          <w:szCs w:val="24"/>
          <w:lang w:val="en-US"/>
        </w:rPr>
        <w:t xml:space="preserve"> </w:t>
      </w:r>
      <w:r w:rsidRPr="00E42C91">
        <w:rPr>
          <w:rFonts w:ascii="Times New Roman" w:hAnsi="Times New Roman"/>
          <w:szCs w:val="24"/>
          <w:lang w:val="en-US"/>
        </w:rPr>
        <w:t xml:space="preserve">Tumor Registry of the United States, Hinsdale, IL. </w:t>
      </w:r>
      <w:proofErr w:type="gramStart"/>
      <w:r w:rsidRPr="00E42C91">
        <w:rPr>
          <w:rFonts w:ascii="Times New Roman" w:hAnsi="Times New Roman"/>
          <w:szCs w:val="24"/>
          <w:lang w:val="en-US"/>
        </w:rPr>
        <w:t>website</w:t>
      </w:r>
      <w:proofErr w:type="gramEnd"/>
      <w:r w:rsidRPr="00E42C91">
        <w:rPr>
          <w:rFonts w:ascii="Times New Roman" w:hAnsi="Times New Roman"/>
          <w:szCs w:val="24"/>
          <w:lang w:val="en-US"/>
        </w:rPr>
        <w:t xml:space="preserve">: </w:t>
      </w:r>
      <w:hyperlink r:id="rId10" w:history="1">
        <w:r w:rsidRPr="00524621">
          <w:rPr>
            <w:rStyle w:val="Hyperlink"/>
            <w:rFonts w:ascii="Times New Roman" w:hAnsi="Times New Roman"/>
            <w:szCs w:val="24"/>
            <w:lang w:val="en-US"/>
          </w:rPr>
          <w:t>www.cbtrus.org</w:t>
        </w:r>
      </w:hyperlink>
    </w:p>
    <w:p w14:paraId="4768B9B9" w14:textId="77777777" w:rsidR="00E42C91" w:rsidRDefault="00E42C91" w:rsidP="00E42C91">
      <w:pPr>
        <w:spacing w:line="240" w:lineRule="auto"/>
        <w:jc w:val="left"/>
        <w:rPr>
          <w:rFonts w:ascii="Times New Roman" w:hAnsi="Times New Roman"/>
          <w:szCs w:val="24"/>
          <w:lang w:val="en-US"/>
        </w:rPr>
      </w:pPr>
    </w:p>
    <w:p w14:paraId="17A9D89C" w14:textId="77777777" w:rsidR="002A7A1A" w:rsidRPr="00E42C91" w:rsidRDefault="002A7A1A" w:rsidP="002A7A1A">
      <w:pPr>
        <w:spacing w:line="240" w:lineRule="auto"/>
        <w:jc w:val="left"/>
        <w:rPr>
          <w:rFonts w:ascii="Times New Roman" w:hAnsi="Times New Roman"/>
          <w:szCs w:val="24"/>
          <w:lang w:val="en-US"/>
        </w:rPr>
      </w:pPr>
      <w:proofErr w:type="spellStart"/>
      <w:r w:rsidRPr="002A7A1A">
        <w:rPr>
          <w:rFonts w:ascii="Times New Roman" w:hAnsi="Times New Roman"/>
          <w:szCs w:val="24"/>
          <w:lang w:val="en-US"/>
        </w:rPr>
        <w:t>Gan</w:t>
      </w:r>
      <w:proofErr w:type="spellEnd"/>
      <w:r w:rsidRPr="002A7A1A">
        <w:rPr>
          <w:rFonts w:ascii="Times New Roman" w:hAnsi="Times New Roman"/>
          <w:szCs w:val="24"/>
          <w:lang w:val="en-US"/>
        </w:rPr>
        <w:t>, G. &amp; Haas-</w:t>
      </w:r>
      <w:proofErr w:type="spellStart"/>
      <w:r w:rsidRPr="002A7A1A">
        <w:rPr>
          <w:rFonts w:ascii="Times New Roman" w:hAnsi="Times New Roman"/>
          <w:szCs w:val="24"/>
          <w:lang w:val="en-US"/>
        </w:rPr>
        <w:t>Kogan</w:t>
      </w:r>
      <w:proofErr w:type="spellEnd"/>
      <w:r w:rsidRPr="002A7A1A">
        <w:rPr>
          <w:rFonts w:ascii="Times New Roman" w:hAnsi="Times New Roman"/>
          <w:szCs w:val="24"/>
          <w:lang w:val="en-US"/>
        </w:rPr>
        <w:t xml:space="preserve">, D. Low-Grade Gliomas, </w:t>
      </w:r>
      <w:r w:rsidRPr="002A7A1A">
        <w:rPr>
          <w:rFonts w:ascii="Times New Roman" w:hAnsi="Times New Roman"/>
          <w:i/>
          <w:iCs/>
          <w:szCs w:val="24"/>
          <w:lang w:val="en-US"/>
        </w:rPr>
        <w:t xml:space="preserve">in </w:t>
      </w:r>
      <w:r w:rsidRPr="002A7A1A">
        <w:rPr>
          <w:rFonts w:ascii="Times New Roman" w:hAnsi="Times New Roman"/>
          <w:szCs w:val="24"/>
          <w:lang w:val="en-US"/>
        </w:rPr>
        <w:t>Gupta, N., Banerjee, A., Haas-</w:t>
      </w:r>
      <w:proofErr w:type="spellStart"/>
      <w:r w:rsidRPr="002A7A1A">
        <w:rPr>
          <w:rFonts w:ascii="Times New Roman" w:hAnsi="Times New Roman"/>
          <w:szCs w:val="24"/>
          <w:lang w:val="en-US"/>
        </w:rPr>
        <w:t>Kogan</w:t>
      </w:r>
      <w:proofErr w:type="spellEnd"/>
      <w:r w:rsidRPr="002A7A1A">
        <w:rPr>
          <w:rFonts w:ascii="Times New Roman" w:hAnsi="Times New Roman"/>
          <w:szCs w:val="24"/>
          <w:lang w:val="en-US"/>
        </w:rPr>
        <w:t>, D</w:t>
      </w:r>
      <w:r>
        <w:rPr>
          <w:rFonts w:ascii="Times New Roman" w:hAnsi="Times New Roman"/>
          <w:szCs w:val="24"/>
          <w:lang w:val="en-US"/>
        </w:rPr>
        <w:t xml:space="preserve"> </w:t>
      </w:r>
      <w:r w:rsidRPr="002A7A1A">
        <w:rPr>
          <w:rFonts w:ascii="Times New Roman" w:hAnsi="Times New Roman"/>
          <w:szCs w:val="24"/>
          <w:lang w:val="en-US"/>
        </w:rPr>
        <w:t>[Editors]. Pediatric CNS Tumors, Pediatric Oncology [Series], 2010, Springer Berlin Heidelberg,</w:t>
      </w:r>
      <w:r>
        <w:rPr>
          <w:rFonts w:ascii="Times New Roman" w:hAnsi="Times New Roman"/>
          <w:szCs w:val="24"/>
          <w:lang w:val="en-US"/>
        </w:rPr>
        <w:t xml:space="preserve"> </w:t>
      </w:r>
      <w:r w:rsidRPr="002A7A1A">
        <w:rPr>
          <w:rFonts w:ascii="Times New Roman" w:hAnsi="Times New Roman"/>
          <w:szCs w:val="24"/>
          <w:lang w:val="en-US"/>
        </w:rPr>
        <w:t>pages 1-35</w:t>
      </w:r>
      <w:r w:rsidR="001D0FD8">
        <w:rPr>
          <w:rFonts w:ascii="Times New Roman" w:hAnsi="Times New Roman"/>
          <w:szCs w:val="24"/>
          <w:lang w:val="en-US"/>
        </w:rPr>
        <w:t>.</w:t>
      </w:r>
    </w:p>
    <w:p w14:paraId="69E78973" w14:textId="77777777" w:rsidR="0001445E" w:rsidRDefault="0001445E" w:rsidP="00842639">
      <w:pPr>
        <w:spacing w:line="240" w:lineRule="auto"/>
        <w:jc w:val="left"/>
        <w:rPr>
          <w:rFonts w:ascii="Times New Roman" w:hAnsi="Times New Roman"/>
          <w:szCs w:val="24"/>
          <w:lang w:val="en-US"/>
        </w:rPr>
      </w:pPr>
    </w:p>
    <w:p w14:paraId="7290E421" w14:textId="77777777" w:rsidR="002A7A1A" w:rsidRDefault="002A7A1A" w:rsidP="002A7A1A">
      <w:pPr>
        <w:spacing w:line="240" w:lineRule="auto"/>
        <w:jc w:val="left"/>
        <w:rPr>
          <w:rFonts w:ascii="Times New Roman" w:hAnsi="Times New Roman"/>
          <w:szCs w:val="24"/>
          <w:lang w:val="en-US"/>
        </w:rPr>
      </w:pPr>
      <w:proofErr w:type="spellStart"/>
      <w:r w:rsidRPr="002A7A1A">
        <w:rPr>
          <w:rFonts w:ascii="Times New Roman" w:hAnsi="Times New Roman"/>
          <w:szCs w:val="24"/>
          <w:lang w:val="en-US"/>
        </w:rPr>
        <w:t>Partap</w:t>
      </w:r>
      <w:proofErr w:type="spellEnd"/>
      <w:r w:rsidRPr="002A7A1A">
        <w:rPr>
          <w:rFonts w:ascii="Times New Roman" w:hAnsi="Times New Roman"/>
          <w:szCs w:val="24"/>
          <w:lang w:val="en-US"/>
        </w:rPr>
        <w:t xml:space="preserve">, S. &amp; Fisher, PG. Embryonal Tumors, </w:t>
      </w:r>
      <w:r w:rsidRPr="002A7A1A">
        <w:rPr>
          <w:rFonts w:ascii="Times New Roman" w:hAnsi="Times New Roman"/>
          <w:i/>
          <w:iCs/>
          <w:szCs w:val="24"/>
          <w:lang w:val="en-US"/>
        </w:rPr>
        <w:t xml:space="preserve">in </w:t>
      </w:r>
      <w:r w:rsidRPr="002A7A1A">
        <w:rPr>
          <w:rFonts w:ascii="Times New Roman" w:hAnsi="Times New Roman"/>
          <w:szCs w:val="24"/>
          <w:lang w:val="en-US"/>
        </w:rPr>
        <w:t>Gupta, N., Banerjee, A., Haas-</w:t>
      </w:r>
      <w:proofErr w:type="spellStart"/>
      <w:r w:rsidRPr="002A7A1A">
        <w:rPr>
          <w:rFonts w:ascii="Times New Roman" w:hAnsi="Times New Roman"/>
          <w:szCs w:val="24"/>
          <w:lang w:val="en-US"/>
        </w:rPr>
        <w:t>Kogan</w:t>
      </w:r>
      <w:proofErr w:type="spellEnd"/>
      <w:r w:rsidRPr="002A7A1A">
        <w:rPr>
          <w:rFonts w:ascii="Times New Roman" w:hAnsi="Times New Roman"/>
          <w:szCs w:val="24"/>
          <w:lang w:val="en-US"/>
        </w:rPr>
        <w:t>, D [Editors].</w:t>
      </w:r>
      <w:r>
        <w:rPr>
          <w:rFonts w:ascii="Times New Roman" w:hAnsi="Times New Roman"/>
          <w:szCs w:val="24"/>
          <w:lang w:val="en-US"/>
        </w:rPr>
        <w:t xml:space="preserve"> </w:t>
      </w:r>
      <w:r w:rsidRPr="002A7A1A">
        <w:rPr>
          <w:rFonts w:ascii="Times New Roman" w:hAnsi="Times New Roman"/>
          <w:szCs w:val="24"/>
          <w:lang w:val="en-US"/>
        </w:rPr>
        <w:t>Pediatric CNS Tumors, Pediatric Oncology [Series], 2010, Springer Berlin Heidelberg, pages</w:t>
      </w:r>
      <w:r w:rsidR="001D0FD8">
        <w:rPr>
          <w:rFonts w:ascii="Times New Roman" w:hAnsi="Times New Roman"/>
          <w:szCs w:val="24"/>
          <w:lang w:val="en-US"/>
        </w:rPr>
        <w:t xml:space="preserve"> </w:t>
      </w:r>
      <w:r w:rsidRPr="001D0FD8">
        <w:rPr>
          <w:rFonts w:ascii="Times New Roman" w:hAnsi="Times New Roman"/>
          <w:szCs w:val="24"/>
          <w:lang w:val="en-US"/>
        </w:rPr>
        <w:t>89-114</w:t>
      </w:r>
      <w:r w:rsidR="001D0FD8" w:rsidRPr="001D0FD8">
        <w:rPr>
          <w:rFonts w:ascii="Times New Roman" w:hAnsi="Times New Roman"/>
          <w:szCs w:val="24"/>
          <w:lang w:val="en-US"/>
        </w:rPr>
        <w:t>.</w:t>
      </w:r>
    </w:p>
    <w:p w14:paraId="3B8CC0A6" w14:textId="77777777" w:rsidR="002A7A1A" w:rsidRDefault="002A7A1A" w:rsidP="00842639">
      <w:pPr>
        <w:spacing w:line="240" w:lineRule="auto"/>
        <w:jc w:val="left"/>
        <w:rPr>
          <w:rFonts w:ascii="Times New Roman" w:hAnsi="Times New Roman"/>
          <w:szCs w:val="24"/>
          <w:lang w:val="en-US"/>
        </w:rPr>
      </w:pPr>
    </w:p>
    <w:p w14:paraId="21C7611F" w14:textId="77777777" w:rsidR="001D0FD8" w:rsidRDefault="001D0FD8" w:rsidP="00842639">
      <w:pPr>
        <w:spacing w:line="240" w:lineRule="auto"/>
        <w:jc w:val="left"/>
        <w:rPr>
          <w:rFonts w:ascii="Times New Roman" w:hAnsi="Times New Roman"/>
          <w:szCs w:val="24"/>
        </w:rPr>
      </w:pPr>
      <w:r w:rsidRPr="00DC5E1F">
        <w:rPr>
          <w:rFonts w:ascii="Times New Roman" w:hAnsi="Times New Roman"/>
          <w:szCs w:val="24"/>
        </w:rPr>
        <w:t>NEAL AND HOSKIN, 2009</w:t>
      </w:r>
    </w:p>
    <w:p w14:paraId="78E59A4E" w14:textId="77777777" w:rsidR="001D0FD8" w:rsidRDefault="001D0FD8" w:rsidP="00842639">
      <w:pPr>
        <w:spacing w:line="240" w:lineRule="auto"/>
        <w:jc w:val="left"/>
        <w:rPr>
          <w:rFonts w:ascii="Times New Roman" w:hAnsi="Times New Roman"/>
          <w:szCs w:val="24"/>
        </w:rPr>
      </w:pPr>
    </w:p>
    <w:p w14:paraId="1B5D9D72" w14:textId="77777777" w:rsidR="009A04E9" w:rsidRDefault="009A04E9" w:rsidP="009A04E9">
      <w:pPr>
        <w:spacing w:line="240" w:lineRule="auto"/>
        <w:jc w:val="left"/>
        <w:rPr>
          <w:rFonts w:ascii="Times New Roman" w:hAnsi="Times New Roman"/>
          <w:szCs w:val="24"/>
          <w:lang w:val="en-US"/>
        </w:rPr>
      </w:pPr>
      <w:r w:rsidRPr="009A04E9">
        <w:rPr>
          <w:rFonts w:ascii="Times New Roman" w:hAnsi="Times New Roman"/>
          <w:szCs w:val="24"/>
          <w:lang w:val="en-US"/>
        </w:rPr>
        <w:t xml:space="preserve">FLORES, L. E.; WILLIAMS, D. L.; BELL, B. A.; O'BRIEN, M.; RAGAB, A. H. Delay in the diagnosis of pediatric brain tumors. American Journal of Diseases of Children, v. 140, n. 7, p. 684-686, </w:t>
      </w:r>
      <w:proofErr w:type="spellStart"/>
      <w:r w:rsidRPr="009A04E9">
        <w:rPr>
          <w:rFonts w:ascii="Times New Roman" w:hAnsi="Times New Roman"/>
          <w:szCs w:val="24"/>
          <w:lang w:val="en-US"/>
        </w:rPr>
        <w:t>jul.</w:t>
      </w:r>
      <w:proofErr w:type="spellEnd"/>
      <w:r w:rsidRPr="009A04E9">
        <w:rPr>
          <w:rFonts w:ascii="Times New Roman" w:hAnsi="Times New Roman"/>
          <w:szCs w:val="24"/>
          <w:lang w:val="en-US"/>
        </w:rPr>
        <w:t xml:space="preserve"> 1986.</w:t>
      </w:r>
    </w:p>
    <w:p w14:paraId="716DE2AC" w14:textId="77777777" w:rsidR="009A04E9" w:rsidRDefault="009A04E9" w:rsidP="009A04E9">
      <w:pPr>
        <w:spacing w:line="240" w:lineRule="auto"/>
        <w:jc w:val="left"/>
        <w:rPr>
          <w:rFonts w:ascii="Times New Roman" w:hAnsi="Times New Roman"/>
          <w:szCs w:val="24"/>
          <w:lang w:val="en-US"/>
        </w:rPr>
      </w:pPr>
    </w:p>
    <w:p w14:paraId="1F9DCC89" w14:textId="77777777" w:rsidR="009A04E9" w:rsidRPr="009A04E9" w:rsidRDefault="009A04E9" w:rsidP="009A04E9">
      <w:pPr>
        <w:spacing w:line="240" w:lineRule="auto"/>
        <w:jc w:val="left"/>
        <w:rPr>
          <w:rFonts w:ascii="Times New Roman" w:hAnsi="Times New Roman"/>
          <w:szCs w:val="24"/>
          <w:lang w:val="en-US"/>
        </w:rPr>
      </w:pPr>
      <w:r>
        <w:rPr>
          <w:rFonts w:ascii="Times New Roman" w:hAnsi="Times New Roman"/>
          <w:szCs w:val="24"/>
        </w:rPr>
        <w:t xml:space="preserve">INCA, 2009. </w:t>
      </w:r>
      <w:r w:rsidRPr="009A04E9">
        <w:rPr>
          <w:rFonts w:ascii="Times New Roman" w:hAnsi="Times New Roman"/>
          <w:szCs w:val="24"/>
        </w:rPr>
        <w:t xml:space="preserve">Brasil. Ministério da Saúde. Instituto Nacional de Câncer. Diagnóstico precoce do câncer na criança e no adolescente. / Instituto Nacional de Câncer, Instituto Ronald Mcdonald. – Rio de Janeiro: INCA, 2009. </w:t>
      </w:r>
      <w:r w:rsidRPr="009A04E9">
        <w:rPr>
          <w:rFonts w:ascii="Times New Roman" w:hAnsi="Times New Roman"/>
          <w:szCs w:val="24"/>
          <w:lang w:val="en-US"/>
        </w:rPr>
        <w:t>114 p.</w:t>
      </w:r>
    </w:p>
    <w:p w14:paraId="03BC548D" w14:textId="77777777" w:rsidR="009A04E9" w:rsidRPr="009A04E9" w:rsidRDefault="009A04E9" w:rsidP="00842639">
      <w:pPr>
        <w:spacing w:line="240" w:lineRule="auto"/>
        <w:jc w:val="left"/>
        <w:rPr>
          <w:rFonts w:ascii="Times New Roman" w:hAnsi="Times New Roman"/>
          <w:szCs w:val="24"/>
          <w:lang w:val="en-US"/>
        </w:rPr>
      </w:pPr>
    </w:p>
    <w:p w14:paraId="6B046236" w14:textId="77777777" w:rsidR="00A122A5" w:rsidRPr="00A122A5" w:rsidRDefault="00A122A5" w:rsidP="00A122A5">
      <w:pPr>
        <w:spacing w:line="240" w:lineRule="auto"/>
        <w:jc w:val="left"/>
        <w:rPr>
          <w:rFonts w:ascii="Times New Roman" w:hAnsi="Times New Roman"/>
          <w:szCs w:val="24"/>
          <w:lang w:val="en-US"/>
        </w:rPr>
      </w:pPr>
      <w:r w:rsidRPr="00A122A5">
        <w:rPr>
          <w:rFonts w:ascii="Times New Roman" w:hAnsi="Times New Roman"/>
          <w:szCs w:val="24"/>
          <w:lang w:val="en-US"/>
        </w:rPr>
        <w:t xml:space="preserve">BLANEY SM, KUN LE, HUNTER J, RORKE-ADAMS LB, LAU C, STROTHER D, et al. Tumors of the Central Nervous System. In: </w:t>
      </w:r>
      <w:r w:rsidR="00E87516" w:rsidRPr="00A122A5">
        <w:rPr>
          <w:rFonts w:ascii="Times New Roman" w:hAnsi="Times New Roman"/>
          <w:szCs w:val="24"/>
          <w:lang w:val="en-US"/>
        </w:rPr>
        <w:t>PIZZO PA, POPLACK DG</w:t>
      </w:r>
      <w:r w:rsidRPr="00A122A5">
        <w:rPr>
          <w:rFonts w:ascii="Times New Roman" w:hAnsi="Times New Roman"/>
          <w:szCs w:val="24"/>
          <w:lang w:val="en-US"/>
        </w:rPr>
        <w:t xml:space="preserve">, editors. Principles &amp; Practice of Pediatric Oncology, 5th edition. Philadelphia: </w:t>
      </w:r>
      <w:proofErr w:type="spellStart"/>
      <w:r w:rsidRPr="00A122A5">
        <w:rPr>
          <w:rFonts w:ascii="Times New Roman" w:hAnsi="Times New Roman"/>
          <w:szCs w:val="24"/>
          <w:lang w:val="en-US"/>
        </w:rPr>
        <w:t>Lippincot</w:t>
      </w:r>
      <w:proofErr w:type="spellEnd"/>
      <w:r w:rsidRPr="00A122A5">
        <w:rPr>
          <w:rFonts w:ascii="Times New Roman" w:hAnsi="Times New Roman"/>
          <w:szCs w:val="24"/>
          <w:lang w:val="en-US"/>
        </w:rPr>
        <w:t xml:space="preserve"> Williams &amp; Wilkins; 2006.</w:t>
      </w:r>
    </w:p>
    <w:p w14:paraId="2238AC47" w14:textId="77777777" w:rsidR="00A122A5" w:rsidRDefault="00A122A5" w:rsidP="00842639">
      <w:pPr>
        <w:spacing w:line="240" w:lineRule="auto"/>
        <w:jc w:val="left"/>
        <w:rPr>
          <w:ins w:id="57" w:author="Juvenia Bezerra Fontenele" w:date="2016-01-18T21:48:00Z"/>
          <w:rFonts w:ascii="Times New Roman" w:hAnsi="Times New Roman"/>
          <w:szCs w:val="24"/>
          <w:lang w:val="en-US"/>
        </w:rPr>
      </w:pPr>
    </w:p>
    <w:p w14:paraId="0253C744" w14:textId="65BDF1BB" w:rsidR="00383F91" w:rsidRDefault="00383F91" w:rsidP="00842639">
      <w:pPr>
        <w:spacing w:line="240" w:lineRule="auto"/>
        <w:jc w:val="left"/>
        <w:rPr>
          <w:ins w:id="58" w:author="Juvenia Bezerra Fontenele" w:date="2016-01-18T21:48:00Z"/>
          <w:rFonts w:ascii="Times New Roman" w:hAnsi="Times New Roman"/>
          <w:szCs w:val="24"/>
          <w:lang w:val="en-US"/>
        </w:rPr>
      </w:pPr>
      <w:ins w:id="59" w:author="Juvenia Bezerra Fontenele" w:date="2016-01-18T21:49:00Z">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"http://www.ncbi.nlm.nih.gov/pubmed/?term=Coyle%20B%5BAuthor%5D&amp;cauthor=true&amp;cauthor_uid=26517917" </w:instrText>
        </w:r>
        <w:r w:rsidRPr="00383F91">
          <w:rPr>
            <w:rFonts w:ascii="Times New Roman" w:hAnsi="Times New Roman"/>
            <w:szCs w:val="24"/>
          </w:rPr>
          <w:fldChar w:fldCharType="separate"/>
        </w:r>
        <w:r w:rsidRPr="00383F91">
          <w:rPr>
            <w:rStyle w:val="Hyperlink"/>
            <w:rFonts w:ascii="Times New Roman" w:hAnsi="Times New Roman"/>
            <w:szCs w:val="24"/>
            <w:lang w:val="en-US"/>
          </w:rPr>
          <w:t>COYLE B</w:t>
        </w:r>
        <w:r w:rsidRPr="00383F91">
          <w:rPr>
            <w:rFonts w:ascii="Times New Roman" w:hAnsi="Times New Roman"/>
            <w:szCs w:val="24"/>
            <w:lang w:val="en-US"/>
          </w:rPr>
          <w:fldChar w:fldCharType="end"/>
        </w:r>
        <w:r w:rsidRPr="00383F91">
          <w:rPr>
            <w:rFonts w:ascii="Times New Roman" w:hAnsi="Times New Roman"/>
            <w:szCs w:val="24"/>
            <w:lang w:val="en-US"/>
          </w:rPr>
          <w:t xml:space="preserve">, </w:t>
        </w:r>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"http://www.ncbi.nlm.nih.gov/pubmed/?term=Kessler%20M%5BAuthor%5D&amp;cauthor=true&amp;cauthor_uid=26517917" </w:instrText>
        </w:r>
        <w:r w:rsidRPr="00383F91">
          <w:rPr>
            <w:rFonts w:ascii="Times New Roman" w:hAnsi="Times New Roman"/>
            <w:szCs w:val="24"/>
          </w:rPr>
          <w:fldChar w:fldCharType="separate"/>
        </w:r>
        <w:r w:rsidRPr="00383F91">
          <w:rPr>
            <w:rStyle w:val="Hyperlink"/>
            <w:rFonts w:ascii="Times New Roman" w:hAnsi="Times New Roman"/>
            <w:szCs w:val="24"/>
            <w:lang w:val="en-US"/>
          </w:rPr>
          <w:t>KESSLER M</w:t>
        </w:r>
        <w:r w:rsidRPr="00383F91">
          <w:rPr>
            <w:rFonts w:ascii="Times New Roman" w:hAnsi="Times New Roman"/>
            <w:szCs w:val="24"/>
            <w:lang w:val="en-US"/>
          </w:rPr>
          <w:fldChar w:fldCharType="end"/>
        </w:r>
        <w:r w:rsidRPr="00383F91">
          <w:rPr>
            <w:rFonts w:ascii="Times New Roman" w:hAnsi="Times New Roman"/>
            <w:szCs w:val="24"/>
            <w:lang w:val="en-US"/>
          </w:rPr>
          <w:t xml:space="preserve">, </w:t>
        </w:r>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"http://www.ncbi.nlm.nih.gov/pubmed/?term=Sabnis%20DH%5BAuthor%5D&amp;cauthor=true&amp;cauthor_uid=26517917" </w:instrText>
        </w:r>
        <w:r w:rsidRPr="00383F91">
          <w:rPr>
            <w:rFonts w:ascii="Times New Roman" w:hAnsi="Times New Roman"/>
            <w:szCs w:val="24"/>
          </w:rPr>
          <w:fldChar w:fldCharType="separate"/>
        </w:r>
        <w:proofErr w:type="spellStart"/>
        <w:r w:rsidRPr="00383F91">
          <w:rPr>
            <w:rStyle w:val="Hyperlink"/>
            <w:rFonts w:ascii="Times New Roman" w:hAnsi="Times New Roman"/>
            <w:szCs w:val="24"/>
            <w:lang w:val="en-US"/>
          </w:rPr>
          <w:t>SABNIS</w:t>
        </w:r>
        <w:proofErr w:type="spellEnd"/>
        <w:r w:rsidRPr="00383F91">
          <w:rPr>
            <w:rStyle w:val="Hyperlink"/>
            <w:rFonts w:ascii="Times New Roman" w:hAnsi="Times New Roman"/>
            <w:szCs w:val="24"/>
            <w:lang w:val="en-US"/>
          </w:rPr>
          <w:t xml:space="preserve"> DH</w:t>
        </w:r>
        <w:r w:rsidRPr="00383F91">
          <w:rPr>
            <w:rFonts w:ascii="Times New Roman" w:hAnsi="Times New Roman"/>
            <w:szCs w:val="24"/>
            <w:lang w:val="en-US"/>
          </w:rPr>
          <w:fldChar w:fldCharType="end"/>
        </w:r>
        <w:r w:rsidRPr="00383F91">
          <w:rPr>
            <w:rFonts w:ascii="Times New Roman" w:hAnsi="Times New Roman"/>
            <w:szCs w:val="24"/>
            <w:lang w:val="en-US"/>
          </w:rPr>
          <w:t xml:space="preserve">, </w:t>
        </w:r>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"http://www.ncbi.nlm.nih.gov/pubmed/?term=Kerr%20ID%5BAuthor%5D&amp;cauthor=true&amp;cauthor_uid=26517917" </w:instrText>
        </w:r>
        <w:r w:rsidRPr="00383F91">
          <w:rPr>
            <w:rFonts w:ascii="Times New Roman" w:hAnsi="Times New Roman"/>
            <w:szCs w:val="24"/>
          </w:rPr>
          <w:fldChar w:fldCharType="separate"/>
        </w:r>
        <w:r w:rsidRPr="00383F91">
          <w:rPr>
            <w:rStyle w:val="Hyperlink"/>
            <w:rFonts w:ascii="Times New Roman" w:hAnsi="Times New Roman"/>
            <w:szCs w:val="24"/>
            <w:lang w:val="en-US"/>
          </w:rPr>
          <w:t>KERR ID</w:t>
        </w:r>
        <w:r w:rsidRPr="00383F91">
          <w:rPr>
            <w:rFonts w:ascii="Times New Roman" w:hAnsi="Times New Roman"/>
            <w:szCs w:val="24"/>
            <w:lang w:val="en-US"/>
          </w:rPr>
          <w:fldChar w:fldCharType="end"/>
        </w:r>
        <w:r w:rsidRPr="00383F91">
          <w:rPr>
            <w:rFonts w:ascii="Times New Roman" w:hAnsi="Times New Roman"/>
            <w:szCs w:val="24"/>
            <w:lang w:val="en-US"/>
          </w:rPr>
          <w:t>.</w:t>
        </w:r>
        <w:r>
          <w:rPr>
            <w:rFonts w:ascii="Times New Roman" w:hAnsi="Times New Roman"/>
            <w:szCs w:val="24"/>
            <w:lang w:val="en-US"/>
          </w:rPr>
          <w:t xml:space="preserve"> </w:t>
        </w:r>
        <w:r w:rsidRPr="00383F91">
          <w:rPr>
            <w:rFonts w:ascii="Times New Roman" w:hAnsi="Times New Roman"/>
            <w:b/>
            <w:bCs/>
            <w:szCs w:val="24"/>
            <w:lang w:val="en-US"/>
          </w:rPr>
          <w:t xml:space="preserve">ABCB1 in children's brain </w:t>
        </w:r>
        <w:proofErr w:type="spellStart"/>
        <w:r w:rsidRPr="00383F91">
          <w:rPr>
            <w:rFonts w:ascii="Times New Roman" w:hAnsi="Times New Roman"/>
            <w:b/>
            <w:bCs/>
            <w:szCs w:val="24"/>
            <w:lang w:val="en-US"/>
          </w:rPr>
          <w:t>tumours</w:t>
        </w:r>
        <w:proofErr w:type="spellEnd"/>
        <w:r>
          <w:rPr>
            <w:rFonts w:ascii="Times New Roman" w:hAnsi="Times New Roman"/>
            <w:b/>
            <w:bCs/>
            <w:szCs w:val="24"/>
            <w:lang w:val="en-US"/>
          </w:rPr>
          <w:t xml:space="preserve">. </w:t>
        </w:r>
        <w:r w:rsidRPr="00383F91">
          <w:rPr>
            <w:rFonts w:ascii="Times New Roman" w:hAnsi="Times New Roman"/>
            <w:szCs w:val="24"/>
          </w:rPr>
          <w:fldChar w:fldCharType="begin"/>
        </w:r>
        <w:r w:rsidRPr="00383F91">
          <w:rPr>
            <w:rFonts w:ascii="Times New Roman" w:hAnsi="Times New Roman"/>
            <w:szCs w:val="24"/>
          </w:rPr>
          <w:instrText xml:space="preserve"> HYPERLINK "http://www.ncbi.nlm.nih.gov/pubmed/26517917" \o "Biochemical Society transactions." </w:instrText>
        </w:r>
        <w:r w:rsidRPr="00383F91">
          <w:rPr>
            <w:rFonts w:ascii="Times New Roman" w:hAnsi="Times New Roman"/>
            <w:szCs w:val="24"/>
          </w:rPr>
          <w:fldChar w:fldCharType="separate"/>
        </w:r>
        <w:proofErr w:type="spellStart"/>
        <w:r w:rsidRPr="00383F91">
          <w:rPr>
            <w:rStyle w:val="Hyperlink"/>
            <w:rFonts w:ascii="Times New Roman" w:hAnsi="Times New Roman"/>
            <w:szCs w:val="24"/>
            <w:lang w:val="en-US"/>
          </w:rPr>
          <w:t>Biochem</w:t>
        </w:r>
        <w:proofErr w:type="spellEnd"/>
        <w:r w:rsidRPr="00383F91">
          <w:rPr>
            <w:rStyle w:val="Hyperlink"/>
            <w:rFonts w:ascii="Times New Roman" w:hAnsi="Times New Roman"/>
            <w:szCs w:val="24"/>
            <w:lang w:val="en-US"/>
          </w:rPr>
          <w:t xml:space="preserve"> </w:t>
        </w:r>
        <w:proofErr w:type="spellStart"/>
        <w:r w:rsidRPr="00383F91">
          <w:rPr>
            <w:rStyle w:val="Hyperlink"/>
            <w:rFonts w:ascii="Times New Roman" w:hAnsi="Times New Roman"/>
            <w:szCs w:val="24"/>
            <w:lang w:val="en-US"/>
          </w:rPr>
          <w:t>Soc</w:t>
        </w:r>
        <w:proofErr w:type="spellEnd"/>
        <w:r w:rsidRPr="00383F91">
          <w:rPr>
            <w:rStyle w:val="Hyperlink"/>
            <w:rFonts w:ascii="Times New Roman" w:hAnsi="Times New Roman"/>
            <w:szCs w:val="24"/>
            <w:lang w:val="en-US"/>
          </w:rPr>
          <w:t xml:space="preserve"> Trans.</w:t>
        </w:r>
        <w:r w:rsidRPr="00383F91">
          <w:rPr>
            <w:rFonts w:ascii="Times New Roman" w:hAnsi="Times New Roman"/>
            <w:szCs w:val="24"/>
            <w:lang w:val="en-US"/>
          </w:rPr>
          <w:fldChar w:fldCharType="end"/>
        </w:r>
        <w:r w:rsidRPr="00383F91">
          <w:rPr>
            <w:rFonts w:ascii="Times New Roman" w:hAnsi="Times New Roman"/>
            <w:szCs w:val="24"/>
            <w:lang w:val="en-US"/>
          </w:rPr>
          <w:t xml:space="preserve"> 2015 Oct 1</w:t>
        </w:r>
        <w:proofErr w:type="gramStart"/>
        <w:r w:rsidRPr="00383F91">
          <w:rPr>
            <w:rFonts w:ascii="Times New Roman" w:hAnsi="Times New Roman"/>
            <w:szCs w:val="24"/>
            <w:lang w:val="en-US"/>
          </w:rPr>
          <w:t>;43</w:t>
        </w:r>
        <w:proofErr w:type="gramEnd"/>
        <w:r w:rsidRPr="00383F91">
          <w:rPr>
            <w:rFonts w:ascii="Times New Roman" w:hAnsi="Times New Roman"/>
            <w:szCs w:val="24"/>
            <w:lang w:val="en-US"/>
          </w:rPr>
          <w:t>(5):1018-22.</w:t>
        </w:r>
        <w:r w:rsidRPr="00383F91">
          <w:rPr>
            <w:rFonts w:ascii="Times New Roman" w:hAnsi="Times New Roman"/>
            <w:b/>
            <w:bCs/>
            <w:szCs w:val="24"/>
            <w:lang w:val="en-US"/>
          </w:rPr>
          <w:t xml:space="preserve">. </w:t>
        </w:r>
      </w:ins>
    </w:p>
    <w:p w14:paraId="631028A9" w14:textId="77777777" w:rsidR="00383F91" w:rsidRDefault="00383F91" w:rsidP="00842639">
      <w:pPr>
        <w:spacing w:line="240" w:lineRule="auto"/>
        <w:jc w:val="left"/>
        <w:rPr>
          <w:rFonts w:ascii="Times New Roman" w:hAnsi="Times New Roman"/>
          <w:szCs w:val="24"/>
          <w:lang w:val="en-US"/>
        </w:rPr>
      </w:pPr>
    </w:p>
    <w:p w14:paraId="7335E09A" w14:textId="77777777" w:rsidR="00A7544B" w:rsidRPr="00A7544B" w:rsidRDefault="00A7544B" w:rsidP="00842639">
      <w:pPr>
        <w:spacing w:line="240" w:lineRule="auto"/>
        <w:jc w:val="left"/>
        <w:rPr>
          <w:rFonts w:ascii="Times New Roman" w:hAnsi="Times New Roman"/>
          <w:b/>
          <w:szCs w:val="24"/>
          <w:lang w:val="en-US"/>
        </w:rPr>
      </w:pPr>
      <w:r w:rsidRPr="00A7544B">
        <w:rPr>
          <w:rFonts w:ascii="Times New Roman" w:hAnsi="Times New Roman"/>
          <w:b/>
          <w:szCs w:val="24"/>
          <w:lang w:val="en-US"/>
        </w:rPr>
        <w:t>CLASSES DE FARMACOS QUIMI</w:t>
      </w:r>
      <w:r>
        <w:rPr>
          <w:rFonts w:ascii="Times New Roman" w:hAnsi="Times New Roman"/>
          <w:b/>
          <w:szCs w:val="24"/>
          <w:lang w:val="en-US"/>
        </w:rPr>
        <w:t>O</w:t>
      </w:r>
      <w:r w:rsidRPr="00A7544B">
        <w:rPr>
          <w:rFonts w:ascii="Times New Roman" w:hAnsi="Times New Roman"/>
          <w:b/>
          <w:szCs w:val="24"/>
          <w:lang w:val="en-US"/>
        </w:rPr>
        <w:t>TERÁPICOS</w:t>
      </w:r>
    </w:p>
    <w:p w14:paraId="74F678B7" w14:textId="77777777" w:rsidR="00A7544B" w:rsidRDefault="00A7544B" w:rsidP="00842639">
      <w:pPr>
        <w:spacing w:line="240" w:lineRule="auto"/>
        <w:jc w:val="left"/>
        <w:rPr>
          <w:rFonts w:ascii="Times New Roman" w:hAnsi="Times New Roman"/>
          <w:szCs w:val="24"/>
          <w:lang w:val="en-US"/>
        </w:rPr>
      </w:pPr>
    </w:p>
    <w:p w14:paraId="2E81FF97" w14:textId="77777777" w:rsidR="00A7544B" w:rsidRPr="00A122A5" w:rsidRDefault="00A7544B" w:rsidP="00842639">
      <w:pPr>
        <w:spacing w:line="240" w:lineRule="auto"/>
        <w:jc w:val="left"/>
        <w:rPr>
          <w:rFonts w:ascii="Times New Roman" w:hAnsi="Times New Roman"/>
          <w:szCs w:val="24"/>
          <w:lang w:val="en-US"/>
        </w:rPr>
      </w:pPr>
      <w:proofErr w:type="spellStart"/>
      <w:r w:rsidRPr="00A7544B">
        <w:rPr>
          <w:rFonts w:ascii="Times New Roman" w:hAnsi="Times New Roman"/>
          <w:szCs w:val="24"/>
          <w:lang w:val="en-US"/>
        </w:rPr>
        <w:t>Brunton</w:t>
      </w:r>
      <w:proofErr w:type="spellEnd"/>
      <w:r w:rsidRPr="00A7544B">
        <w:rPr>
          <w:rFonts w:ascii="Times New Roman" w:hAnsi="Times New Roman"/>
          <w:szCs w:val="24"/>
          <w:lang w:val="en-US"/>
        </w:rPr>
        <w:t xml:space="preserve">, </w:t>
      </w:r>
      <w:proofErr w:type="spellStart"/>
      <w:r w:rsidRPr="00A7544B">
        <w:rPr>
          <w:rFonts w:ascii="Times New Roman" w:hAnsi="Times New Roman"/>
          <w:szCs w:val="24"/>
          <w:lang w:val="en-US"/>
        </w:rPr>
        <w:t>Chabner</w:t>
      </w:r>
      <w:proofErr w:type="spellEnd"/>
      <w:r w:rsidRPr="00A7544B">
        <w:rPr>
          <w:rFonts w:ascii="Times New Roman" w:hAnsi="Times New Roman"/>
          <w:szCs w:val="24"/>
          <w:lang w:val="en-US"/>
        </w:rPr>
        <w:t xml:space="preserve"> e </w:t>
      </w:r>
      <w:proofErr w:type="spellStart"/>
      <w:r w:rsidRPr="00A7544B">
        <w:rPr>
          <w:rFonts w:ascii="Times New Roman" w:hAnsi="Times New Roman"/>
          <w:szCs w:val="24"/>
          <w:lang w:val="en-US"/>
        </w:rPr>
        <w:t>Knollmann</w:t>
      </w:r>
      <w:proofErr w:type="spellEnd"/>
      <w:r w:rsidRPr="00A7544B">
        <w:rPr>
          <w:rFonts w:ascii="Times New Roman" w:hAnsi="Times New Roman"/>
          <w:szCs w:val="24"/>
          <w:lang w:val="en-US"/>
        </w:rPr>
        <w:t xml:space="preserve"> (2014).</w:t>
      </w:r>
    </w:p>
    <w:p w14:paraId="4C37081D" w14:textId="77777777" w:rsidR="001D0FD8" w:rsidRPr="00E42C91" w:rsidRDefault="001D0FD8" w:rsidP="00842639">
      <w:pPr>
        <w:spacing w:line="240" w:lineRule="auto"/>
        <w:jc w:val="left"/>
        <w:rPr>
          <w:rFonts w:ascii="Times New Roman" w:hAnsi="Times New Roman"/>
          <w:szCs w:val="24"/>
          <w:lang w:val="en-US"/>
        </w:rPr>
      </w:pPr>
    </w:p>
    <w:p w14:paraId="763F2C94" w14:textId="77777777" w:rsidR="00A7544B" w:rsidRPr="00A7544B" w:rsidRDefault="00A7544B" w:rsidP="00842639">
      <w:pPr>
        <w:spacing w:line="240" w:lineRule="auto"/>
        <w:jc w:val="left"/>
        <w:rPr>
          <w:rFonts w:ascii="Times New Roman" w:hAnsi="Times New Roman"/>
          <w:szCs w:val="24"/>
          <w:lang w:val="en-US"/>
        </w:rPr>
      </w:pPr>
      <w:proofErr w:type="spellStart"/>
      <w:r w:rsidRPr="00A7544B">
        <w:rPr>
          <w:rFonts w:ascii="Times New Roman" w:hAnsi="Times New Roman"/>
          <w:szCs w:val="24"/>
          <w:lang w:val="en-US"/>
        </w:rPr>
        <w:t>Chabner</w:t>
      </w:r>
      <w:proofErr w:type="spellEnd"/>
      <w:r w:rsidRPr="00A7544B">
        <w:rPr>
          <w:rFonts w:ascii="Times New Roman" w:hAnsi="Times New Roman"/>
          <w:szCs w:val="24"/>
          <w:lang w:val="en-US"/>
        </w:rPr>
        <w:t>, 2014.</w:t>
      </w:r>
    </w:p>
    <w:p w14:paraId="709E271E" w14:textId="77777777" w:rsidR="00A7544B" w:rsidRDefault="00A7544B" w:rsidP="00842639">
      <w:pPr>
        <w:spacing w:line="240" w:lineRule="auto"/>
        <w:jc w:val="left"/>
        <w:rPr>
          <w:rFonts w:ascii="Times New Roman" w:hAnsi="Times New Roman"/>
          <w:szCs w:val="24"/>
          <w:lang w:val="en-US"/>
        </w:rPr>
      </w:pPr>
    </w:p>
    <w:p w14:paraId="7E4FA5C0" w14:textId="77777777" w:rsidR="00A7544B" w:rsidRPr="00A7544B" w:rsidRDefault="00A7544B" w:rsidP="00842639">
      <w:pPr>
        <w:spacing w:line="240" w:lineRule="auto"/>
        <w:jc w:val="left"/>
        <w:rPr>
          <w:rFonts w:ascii="Times New Roman" w:hAnsi="Times New Roman"/>
          <w:szCs w:val="24"/>
          <w:lang w:val="en-US"/>
        </w:rPr>
      </w:pPr>
    </w:p>
    <w:p w14:paraId="5096C0B1" w14:textId="77777777" w:rsidR="00F43591" w:rsidRPr="00E42C91" w:rsidRDefault="00F43591" w:rsidP="00842639">
      <w:pPr>
        <w:spacing w:line="240" w:lineRule="auto"/>
        <w:jc w:val="left"/>
        <w:rPr>
          <w:rFonts w:ascii="Times New Roman" w:hAnsi="Times New Roman"/>
          <w:szCs w:val="24"/>
          <w:lang w:val="en-US"/>
        </w:rPr>
      </w:pPr>
      <w:r w:rsidRPr="00E42C91">
        <w:rPr>
          <w:rFonts w:ascii="Times New Roman" w:hAnsi="Times New Roman"/>
          <w:szCs w:val="24"/>
          <w:lang w:val="en-US"/>
        </w:rPr>
        <w:br w:type="page"/>
      </w:r>
    </w:p>
    <w:p w14:paraId="426B2F93" w14:textId="77777777" w:rsidR="00F43591" w:rsidRPr="00E42C91" w:rsidRDefault="00F43591" w:rsidP="00842639">
      <w:pPr>
        <w:spacing w:line="240" w:lineRule="auto"/>
        <w:jc w:val="left"/>
        <w:rPr>
          <w:rFonts w:ascii="Times New Roman" w:hAnsi="Times New Roman"/>
          <w:szCs w:val="24"/>
          <w:lang w:val="en-US"/>
        </w:rPr>
      </w:pPr>
    </w:p>
    <w:p w14:paraId="250CFC1C" w14:textId="77777777" w:rsidR="00A23EAB" w:rsidRPr="009A04E9" w:rsidRDefault="00A23EAB" w:rsidP="00842639">
      <w:pPr>
        <w:spacing w:line="240" w:lineRule="auto"/>
        <w:jc w:val="left"/>
        <w:rPr>
          <w:rFonts w:ascii="Times New Roman" w:hAnsi="Times New Roman"/>
          <w:color w:val="C00000"/>
          <w:szCs w:val="24"/>
          <w:lang w:val="en-US"/>
        </w:rPr>
      </w:pPr>
    </w:p>
    <w:p w14:paraId="7E30929D" w14:textId="77777777" w:rsidR="00A23EAB" w:rsidRPr="00A23EAB" w:rsidRDefault="00A23EAB" w:rsidP="00A23EAB">
      <w:pPr>
        <w:spacing w:line="240" w:lineRule="auto"/>
        <w:jc w:val="left"/>
        <w:rPr>
          <w:rFonts w:ascii="Times New Roman" w:hAnsi="Times New Roman"/>
          <w:szCs w:val="24"/>
          <w:lang w:val="en-US"/>
        </w:rPr>
      </w:pPr>
    </w:p>
    <w:p w14:paraId="28758613" w14:textId="77777777" w:rsidR="00516970" w:rsidRDefault="00390790" w:rsidP="00516970">
      <w:pPr>
        <w:spacing w:line="240" w:lineRule="auto"/>
        <w:jc w:val="left"/>
        <w:rPr>
          <w:rFonts w:ascii="Times New Roman" w:hAnsi="Times New Roman"/>
          <w:color w:val="002060"/>
          <w:szCs w:val="24"/>
        </w:rPr>
      </w:pPr>
      <w:r w:rsidRPr="00390790">
        <w:rPr>
          <w:rFonts w:ascii="Times New Roman" w:hAnsi="Times New Roman"/>
          <w:b/>
          <w:color w:val="002060"/>
          <w:szCs w:val="24"/>
        </w:rPr>
        <w:t>Tenda do cerebelo</w:t>
      </w:r>
      <w:r w:rsidRPr="00390790">
        <w:rPr>
          <w:rFonts w:ascii="Times New Roman" w:hAnsi="Times New Roman"/>
          <w:color w:val="002060"/>
          <w:szCs w:val="24"/>
        </w:rPr>
        <w:t xml:space="preserve">: projeta-se para diante como um septo transversal entre os lobos occipitais e o cerebelo. A tenda do cerebelo separa a fossa posterior da fossa média do crânio, dividindo a cavidade craniana em um compartimento superior, ou </w:t>
      </w:r>
      <w:proofErr w:type="spellStart"/>
      <w:r w:rsidRPr="00390790">
        <w:rPr>
          <w:rFonts w:ascii="Times New Roman" w:hAnsi="Times New Roman"/>
          <w:b/>
          <w:color w:val="002060"/>
          <w:szCs w:val="24"/>
        </w:rPr>
        <w:t>supratentorial</w:t>
      </w:r>
      <w:proofErr w:type="spellEnd"/>
      <w:r w:rsidRPr="00390790">
        <w:rPr>
          <w:rFonts w:ascii="Times New Roman" w:hAnsi="Times New Roman"/>
          <w:b/>
          <w:color w:val="002060"/>
          <w:szCs w:val="24"/>
        </w:rPr>
        <w:t>,</w:t>
      </w:r>
      <w:r w:rsidRPr="00390790">
        <w:rPr>
          <w:rFonts w:ascii="Times New Roman" w:hAnsi="Times New Roman"/>
          <w:color w:val="002060"/>
          <w:szCs w:val="24"/>
        </w:rPr>
        <w:t xml:space="preserve"> e outro inferior, ou </w:t>
      </w:r>
      <w:proofErr w:type="spellStart"/>
      <w:r w:rsidRPr="00390790">
        <w:rPr>
          <w:rFonts w:ascii="Times New Roman" w:hAnsi="Times New Roman"/>
          <w:color w:val="002060"/>
          <w:szCs w:val="24"/>
        </w:rPr>
        <w:t>i</w:t>
      </w:r>
      <w:r w:rsidRPr="00390790">
        <w:rPr>
          <w:rFonts w:ascii="Times New Roman" w:hAnsi="Times New Roman"/>
          <w:b/>
          <w:color w:val="002060"/>
          <w:szCs w:val="24"/>
        </w:rPr>
        <w:t>nfratentorial</w:t>
      </w:r>
      <w:proofErr w:type="spellEnd"/>
      <w:r w:rsidRPr="00390790">
        <w:rPr>
          <w:rFonts w:ascii="Times New Roman" w:hAnsi="Times New Roman"/>
          <w:color w:val="002060"/>
          <w:szCs w:val="24"/>
        </w:rPr>
        <w:t>. A borda anterior livre da tenda do cerebelo, denominada incisura da tenda, ajusta-se ao mesencéfalo.</w:t>
      </w:r>
    </w:p>
    <w:p w14:paraId="3FA55640" w14:textId="77777777" w:rsidR="005E6CBC" w:rsidRDefault="005E6CBC" w:rsidP="00516970">
      <w:pPr>
        <w:spacing w:line="240" w:lineRule="auto"/>
        <w:jc w:val="left"/>
        <w:rPr>
          <w:rFonts w:ascii="Times New Roman" w:hAnsi="Times New Roman"/>
          <w:color w:val="002060"/>
          <w:szCs w:val="24"/>
        </w:rPr>
      </w:pPr>
    </w:p>
    <w:p w14:paraId="44EABCCD" w14:textId="77777777" w:rsidR="008813D0" w:rsidRDefault="00262011" w:rsidP="00516970">
      <w:pPr>
        <w:spacing w:line="240" w:lineRule="auto"/>
        <w:jc w:val="left"/>
        <w:rPr>
          <w:rFonts w:ascii="Times New Roman" w:hAnsi="Times New Roman"/>
          <w:color w:val="002060"/>
          <w:szCs w:val="24"/>
        </w:rPr>
      </w:pPr>
      <w:r>
        <w:rPr>
          <w:rFonts w:ascii="Times New Roman" w:hAnsi="Times New Roman"/>
          <w:noProof/>
          <w:color w:val="002060"/>
          <w:szCs w:val="24"/>
          <w:lang w:eastAsia="pt-BR"/>
        </w:rPr>
        <w:object w:dxaOrig="1440" w:dyaOrig="1440" w14:anchorId="6CF2BF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7" o:spid="_x0000_s1026" type="#_x0000_t75" style="position:absolute;margin-left:4.65pt;margin-top:6.85pt;width:299.25pt;height:222pt;z-index:251658240;visibility:visible" fillcolor="#2c7c9f" stroked="t">
            <v:imagedata r:id="rId11" o:title=""/>
            <v:shadow color="#d5edf4" opacity="49150f"/>
          </v:shape>
          <o:OLEObject Type="Embed" ProgID="PBrush" ShapeID="Object 7" DrawAspect="Content" ObjectID="_1514659674" r:id="rId12"/>
        </w:object>
      </w:r>
    </w:p>
    <w:p w14:paraId="7C59DF5B" w14:textId="77777777" w:rsidR="008813D0" w:rsidRDefault="008813D0" w:rsidP="00516970">
      <w:pPr>
        <w:spacing w:line="240" w:lineRule="auto"/>
        <w:jc w:val="left"/>
        <w:rPr>
          <w:rFonts w:ascii="Times New Roman" w:hAnsi="Times New Roman"/>
          <w:color w:val="002060"/>
          <w:szCs w:val="24"/>
        </w:rPr>
      </w:pPr>
    </w:p>
    <w:p w14:paraId="1EDAB2ED" w14:textId="77777777" w:rsidR="008813D0" w:rsidRDefault="008813D0" w:rsidP="00516970">
      <w:pPr>
        <w:spacing w:line="240" w:lineRule="auto"/>
        <w:jc w:val="left"/>
        <w:rPr>
          <w:rFonts w:ascii="Times New Roman" w:hAnsi="Times New Roman"/>
          <w:color w:val="002060"/>
          <w:szCs w:val="24"/>
        </w:rPr>
      </w:pPr>
    </w:p>
    <w:p w14:paraId="470EF428" w14:textId="77777777" w:rsidR="005E6CBC" w:rsidRDefault="005E6CBC" w:rsidP="00516970">
      <w:pPr>
        <w:spacing w:line="240" w:lineRule="auto"/>
        <w:jc w:val="left"/>
        <w:rPr>
          <w:rFonts w:ascii="Times New Roman" w:hAnsi="Times New Roman"/>
          <w:color w:val="002060"/>
          <w:szCs w:val="24"/>
        </w:rPr>
      </w:pPr>
    </w:p>
    <w:p w14:paraId="23B97601" w14:textId="77777777" w:rsidR="008813D0" w:rsidRDefault="008813D0" w:rsidP="00516970">
      <w:pPr>
        <w:spacing w:line="240" w:lineRule="auto"/>
        <w:jc w:val="left"/>
        <w:rPr>
          <w:rFonts w:ascii="Times New Roman" w:hAnsi="Times New Roman"/>
          <w:color w:val="002060"/>
          <w:szCs w:val="24"/>
        </w:rPr>
      </w:pPr>
    </w:p>
    <w:p w14:paraId="1CF0C52E" w14:textId="77777777" w:rsidR="008813D0" w:rsidRDefault="008813D0" w:rsidP="00516970">
      <w:pPr>
        <w:spacing w:line="240" w:lineRule="auto"/>
        <w:jc w:val="left"/>
        <w:rPr>
          <w:rFonts w:ascii="Times New Roman" w:hAnsi="Times New Roman"/>
          <w:color w:val="002060"/>
          <w:szCs w:val="24"/>
        </w:rPr>
      </w:pPr>
    </w:p>
    <w:p w14:paraId="5BC92DC2" w14:textId="77777777" w:rsidR="008813D0" w:rsidRDefault="008813D0" w:rsidP="00516970">
      <w:pPr>
        <w:spacing w:line="240" w:lineRule="auto"/>
        <w:jc w:val="left"/>
        <w:rPr>
          <w:rFonts w:ascii="Times New Roman" w:hAnsi="Times New Roman"/>
          <w:color w:val="002060"/>
          <w:szCs w:val="24"/>
        </w:rPr>
      </w:pPr>
    </w:p>
    <w:p w14:paraId="4FED4038" w14:textId="77777777" w:rsidR="008813D0" w:rsidRDefault="008813D0" w:rsidP="00516970">
      <w:pPr>
        <w:spacing w:line="240" w:lineRule="auto"/>
        <w:jc w:val="left"/>
        <w:rPr>
          <w:rFonts w:ascii="Times New Roman" w:hAnsi="Times New Roman"/>
          <w:color w:val="002060"/>
          <w:szCs w:val="24"/>
        </w:rPr>
      </w:pPr>
    </w:p>
    <w:p w14:paraId="5BC58EE4" w14:textId="77777777" w:rsidR="008813D0" w:rsidRDefault="008813D0" w:rsidP="00516970">
      <w:pPr>
        <w:spacing w:line="240" w:lineRule="auto"/>
        <w:jc w:val="left"/>
        <w:rPr>
          <w:rFonts w:ascii="Times New Roman" w:hAnsi="Times New Roman"/>
          <w:color w:val="002060"/>
          <w:szCs w:val="24"/>
        </w:rPr>
      </w:pPr>
    </w:p>
    <w:p w14:paraId="4507A5E8" w14:textId="77777777" w:rsidR="008813D0" w:rsidRDefault="008813D0" w:rsidP="00516970">
      <w:pPr>
        <w:spacing w:line="240" w:lineRule="auto"/>
        <w:jc w:val="left"/>
        <w:rPr>
          <w:rFonts w:ascii="Times New Roman" w:hAnsi="Times New Roman"/>
          <w:color w:val="002060"/>
          <w:szCs w:val="24"/>
        </w:rPr>
      </w:pPr>
    </w:p>
    <w:p w14:paraId="51749065" w14:textId="77777777" w:rsidR="008813D0" w:rsidRDefault="008813D0" w:rsidP="00516970">
      <w:pPr>
        <w:spacing w:line="240" w:lineRule="auto"/>
        <w:jc w:val="left"/>
        <w:rPr>
          <w:rFonts w:ascii="Times New Roman" w:hAnsi="Times New Roman"/>
          <w:color w:val="002060"/>
          <w:szCs w:val="24"/>
        </w:rPr>
      </w:pPr>
    </w:p>
    <w:p w14:paraId="7FD447BB" w14:textId="77777777" w:rsidR="008813D0" w:rsidRDefault="008813D0" w:rsidP="00516970">
      <w:pPr>
        <w:spacing w:line="240" w:lineRule="auto"/>
        <w:jc w:val="left"/>
        <w:rPr>
          <w:rFonts w:ascii="Times New Roman" w:hAnsi="Times New Roman"/>
          <w:color w:val="002060"/>
          <w:szCs w:val="24"/>
        </w:rPr>
      </w:pPr>
    </w:p>
    <w:p w14:paraId="0DD0D75C" w14:textId="77777777" w:rsidR="008813D0" w:rsidRDefault="008813D0" w:rsidP="00516970">
      <w:pPr>
        <w:spacing w:line="240" w:lineRule="auto"/>
        <w:jc w:val="left"/>
        <w:rPr>
          <w:rFonts w:ascii="Times New Roman" w:hAnsi="Times New Roman"/>
          <w:color w:val="002060"/>
          <w:szCs w:val="24"/>
        </w:rPr>
      </w:pPr>
    </w:p>
    <w:p w14:paraId="1FE292CE" w14:textId="77777777" w:rsidR="008813D0" w:rsidRDefault="008813D0" w:rsidP="00516970">
      <w:pPr>
        <w:spacing w:line="240" w:lineRule="auto"/>
        <w:jc w:val="left"/>
        <w:rPr>
          <w:rFonts w:ascii="Times New Roman" w:hAnsi="Times New Roman"/>
          <w:color w:val="002060"/>
          <w:szCs w:val="24"/>
        </w:rPr>
      </w:pPr>
    </w:p>
    <w:p w14:paraId="5226AD05" w14:textId="77777777" w:rsidR="008813D0" w:rsidRDefault="008813D0" w:rsidP="00516970">
      <w:pPr>
        <w:spacing w:line="240" w:lineRule="auto"/>
        <w:jc w:val="left"/>
        <w:rPr>
          <w:rFonts w:ascii="Times New Roman" w:hAnsi="Times New Roman"/>
          <w:color w:val="002060"/>
          <w:szCs w:val="24"/>
        </w:rPr>
      </w:pPr>
    </w:p>
    <w:p w14:paraId="30C87DE5" w14:textId="77777777" w:rsidR="008813D0" w:rsidRDefault="008813D0" w:rsidP="00516970">
      <w:pPr>
        <w:spacing w:line="240" w:lineRule="auto"/>
        <w:jc w:val="left"/>
        <w:rPr>
          <w:rFonts w:ascii="Times New Roman" w:hAnsi="Times New Roman"/>
          <w:color w:val="002060"/>
          <w:szCs w:val="24"/>
        </w:rPr>
      </w:pPr>
    </w:p>
    <w:p w14:paraId="1692954F" w14:textId="77777777" w:rsidR="008813D0" w:rsidRDefault="008813D0" w:rsidP="00516970">
      <w:pPr>
        <w:spacing w:line="240" w:lineRule="auto"/>
        <w:jc w:val="left"/>
        <w:rPr>
          <w:rFonts w:ascii="Times New Roman" w:hAnsi="Times New Roman"/>
          <w:color w:val="002060"/>
          <w:szCs w:val="24"/>
        </w:rPr>
      </w:pPr>
    </w:p>
    <w:p w14:paraId="1076A662" w14:textId="77777777" w:rsidR="008813D0" w:rsidRDefault="008813D0" w:rsidP="00516970">
      <w:pPr>
        <w:spacing w:line="240" w:lineRule="auto"/>
        <w:jc w:val="left"/>
        <w:rPr>
          <w:rFonts w:ascii="Times New Roman" w:hAnsi="Times New Roman"/>
          <w:color w:val="002060"/>
          <w:szCs w:val="24"/>
        </w:rPr>
      </w:pPr>
    </w:p>
    <w:p w14:paraId="32D9B74C" w14:textId="77777777" w:rsidR="008813D0" w:rsidRDefault="008813D0" w:rsidP="00516970">
      <w:pPr>
        <w:spacing w:line="240" w:lineRule="auto"/>
        <w:jc w:val="left"/>
        <w:rPr>
          <w:rFonts w:ascii="Times New Roman" w:hAnsi="Times New Roman"/>
          <w:color w:val="002060"/>
          <w:szCs w:val="24"/>
        </w:rPr>
      </w:pPr>
    </w:p>
    <w:p w14:paraId="6559B334" w14:textId="77777777" w:rsidR="008813D0" w:rsidRDefault="008813D0" w:rsidP="00516970">
      <w:pPr>
        <w:spacing w:line="240" w:lineRule="auto"/>
        <w:jc w:val="left"/>
        <w:rPr>
          <w:rFonts w:ascii="Times New Roman" w:hAnsi="Times New Roman"/>
          <w:color w:val="002060"/>
          <w:szCs w:val="24"/>
        </w:rPr>
      </w:pPr>
      <w:r w:rsidRPr="008813D0">
        <w:rPr>
          <w:rFonts w:ascii="Times New Roman" w:hAnsi="Times New Roman"/>
          <w:color w:val="002060"/>
          <w:szCs w:val="24"/>
        </w:rPr>
        <w:t xml:space="preserve">A </w:t>
      </w:r>
      <w:r w:rsidRPr="008813D0">
        <w:rPr>
          <w:rFonts w:ascii="Times New Roman" w:hAnsi="Times New Roman"/>
          <w:b/>
          <w:bCs/>
          <w:color w:val="002060"/>
          <w:szCs w:val="24"/>
        </w:rPr>
        <w:t>Paraparesia</w:t>
      </w:r>
      <w:r w:rsidRPr="008813D0">
        <w:rPr>
          <w:rFonts w:ascii="Times New Roman" w:hAnsi="Times New Roman"/>
          <w:color w:val="002060"/>
          <w:szCs w:val="24"/>
        </w:rPr>
        <w:t xml:space="preserve"> é a perda parcial das funções motoras dos membros inferiores ou superiores. Difere de paraplegia que é a paralisia completa dos membros inferiores ou superiores.</w:t>
      </w:r>
    </w:p>
    <w:p w14:paraId="3D3CAE81" w14:textId="77777777" w:rsidR="008813D0" w:rsidRDefault="008813D0" w:rsidP="00516970">
      <w:pPr>
        <w:spacing w:line="240" w:lineRule="auto"/>
        <w:jc w:val="left"/>
        <w:rPr>
          <w:rFonts w:ascii="Times New Roman" w:hAnsi="Times New Roman"/>
          <w:color w:val="002060"/>
          <w:szCs w:val="24"/>
        </w:rPr>
      </w:pPr>
    </w:p>
    <w:p w14:paraId="5BFF51D2" w14:textId="77777777" w:rsidR="008813D0" w:rsidRPr="00390790" w:rsidRDefault="008813D0" w:rsidP="00516970">
      <w:pPr>
        <w:spacing w:line="240" w:lineRule="auto"/>
        <w:jc w:val="left"/>
        <w:rPr>
          <w:rFonts w:ascii="Times New Roman" w:hAnsi="Times New Roman"/>
          <w:color w:val="002060"/>
          <w:szCs w:val="24"/>
        </w:rPr>
      </w:pPr>
    </w:p>
    <w:sectPr w:rsidR="008813D0" w:rsidRPr="0039079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Juvenia Bezerra Fontenele" w:date="2016-01-18T21:35:00Z" w:initials="JBF">
    <w:p w14:paraId="7A6B5649" w14:textId="0910EC02" w:rsidR="00FC3A54" w:rsidRDefault="00FC3A54">
      <w:pPr>
        <w:pStyle w:val="Textodecomentrio"/>
      </w:pPr>
      <w:r>
        <w:rPr>
          <w:rStyle w:val="Refdecomentrio"/>
        </w:rPr>
        <w:annotationRef/>
      </w:r>
      <w:r>
        <w:t>Cerebelo e tronco.</w:t>
      </w:r>
    </w:p>
  </w:comment>
  <w:comment w:id="40" w:author="Francisco Felix" w:date="2016-01-18T18:04:00Z" w:initials="FF">
    <w:p w14:paraId="37AF45C1" w14:textId="77777777" w:rsidR="00E3735C" w:rsidRDefault="00E3735C">
      <w:pPr>
        <w:pStyle w:val="Textodecomentrio"/>
      </w:pPr>
      <w:r>
        <w:rPr>
          <w:rStyle w:val="Refdecomentrio"/>
        </w:rPr>
        <w:annotationRef/>
      </w:r>
      <w:r>
        <w:t xml:space="preserve">Parte deste parágrafo é redundante com o anterior, mas a </w:t>
      </w:r>
      <w:proofErr w:type="spellStart"/>
      <w:r>
        <w:t>informaçãoo</w:t>
      </w:r>
      <w:proofErr w:type="spellEnd"/>
      <w:r>
        <w:t xml:space="preserve"> sobre os </w:t>
      </w:r>
      <w:proofErr w:type="spellStart"/>
      <w:r>
        <w:t>meduloblastomas</w:t>
      </w:r>
      <w:proofErr w:type="spellEnd"/>
      <w:r>
        <w:t xml:space="preserve"> refratários e </w:t>
      </w:r>
      <w:proofErr w:type="spellStart"/>
      <w:r>
        <w:t>ependimomas</w:t>
      </w:r>
      <w:proofErr w:type="spellEnd"/>
      <w:r>
        <w:t xml:space="preserve"> recidivados, que também são de mau prognóstico, pode ser acrescentada.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B5649" w15:done="0"/>
  <w15:commentEx w15:paraId="37AF45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CF4E8" w14:textId="77777777" w:rsidR="00262011" w:rsidRDefault="00262011" w:rsidP="0065729D">
      <w:pPr>
        <w:spacing w:line="240" w:lineRule="auto"/>
      </w:pPr>
      <w:r>
        <w:separator/>
      </w:r>
    </w:p>
  </w:endnote>
  <w:endnote w:type="continuationSeparator" w:id="0">
    <w:p w14:paraId="1D5C2952" w14:textId="77777777" w:rsidR="00262011" w:rsidRDefault="00262011" w:rsidP="00657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altName w:val="Franklin Gothic Medium Cond"/>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DF32E" w14:textId="77777777" w:rsidR="00262011" w:rsidRDefault="00262011" w:rsidP="0065729D">
      <w:pPr>
        <w:spacing w:line="240" w:lineRule="auto"/>
      </w:pPr>
      <w:r>
        <w:separator/>
      </w:r>
    </w:p>
  </w:footnote>
  <w:footnote w:type="continuationSeparator" w:id="0">
    <w:p w14:paraId="44D6B789" w14:textId="77777777" w:rsidR="00262011" w:rsidRDefault="00262011" w:rsidP="0065729D">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venia Bezerra Fontenele">
    <w15:presenceInfo w15:providerId="Windows Live" w15:userId="db983e4e1da2b0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35"/>
    <w:rsid w:val="00001A0C"/>
    <w:rsid w:val="00006C2E"/>
    <w:rsid w:val="00011004"/>
    <w:rsid w:val="0001292E"/>
    <w:rsid w:val="0001418B"/>
    <w:rsid w:val="0001445E"/>
    <w:rsid w:val="00021D92"/>
    <w:rsid w:val="00023B3F"/>
    <w:rsid w:val="000257F3"/>
    <w:rsid w:val="00025D95"/>
    <w:rsid w:val="00026CE6"/>
    <w:rsid w:val="00033635"/>
    <w:rsid w:val="0003610B"/>
    <w:rsid w:val="00043FBE"/>
    <w:rsid w:val="00045863"/>
    <w:rsid w:val="000528FB"/>
    <w:rsid w:val="00056BF8"/>
    <w:rsid w:val="00062BC1"/>
    <w:rsid w:val="00075FBC"/>
    <w:rsid w:val="000815DB"/>
    <w:rsid w:val="000A14CB"/>
    <w:rsid w:val="000A21B2"/>
    <w:rsid w:val="000A635F"/>
    <w:rsid w:val="000B417B"/>
    <w:rsid w:val="000B5114"/>
    <w:rsid w:val="000C6C61"/>
    <w:rsid w:val="000C6E30"/>
    <w:rsid w:val="000D6738"/>
    <w:rsid w:val="000E0DBE"/>
    <w:rsid w:val="000E6233"/>
    <w:rsid w:val="000F0C82"/>
    <w:rsid w:val="000F40B4"/>
    <w:rsid w:val="000F7962"/>
    <w:rsid w:val="0010188A"/>
    <w:rsid w:val="0010626F"/>
    <w:rsid w:val="00106F33"/>
    <w:rsid w:val="00107023"/>
    <w:rsid w:val="00115596"/>
    <w:rsid w:val="00120352"/>
    <w:rsid w:val="00125123"/>
    <w:rsid w:val="00125771"/>
    <w:rsid w:val="00140D4E"/>
    <w:rsid w:val="00153473"/>
    <w:rsid w:val="00155D04"/>
    <w:rsid w:val="0015694B"/>
    <w:rsid w:val="00160FAE"/>
    <w:rsid w:val="001625B5"/>
    <w:rsid w:val="0016459E"/>
    <w:rsid w:val="0016628A"/>
    <w:rsid w:val="00173466"/>
    <w:rsid w:val="00173D4B"/>
    <w:rsid w:val="00176982"/>
    <w:rsid w:val="001775FA"/>
    <w:rsid w:val="00177E44"/>
    <w:rsid w:val="00180DA2"/>
    <w:rsid w:val="0019241D"/>
    <w:rsid w:val="001A00CC"/>
    <w:rsid w:val="001A4326"/>
    <w:rsid w:val="001B0768"/>
    <w:rsid w:val="001B27C2"/>
    <w:rsid w:val="001B69CD"/>
    <w:rsid w:val="001B74DB"/>
    <w:rsid w:val="001C18E3"/>
    <w:rsid w:val="001C786A"/>
    <w:rsid w:val="001D0FD8"/>
    <w:rsid w:val="001D2166"/>
    <w:rsid w:val="001E1274"/>
    <w:rsid w:val="001E62A0"/>
    <w:rsid w:val="001E6DD7"/>
    <w:rsid w:val="001F1299"/>
    <w:rsid w:val="001F39DA"/>
    <w:rsid w:val="001F5ECD"/>
    <w:rsid w:val="0020050A"/>
    <w:rsid w:val="00206FF2"/>
    <w:rsid w:val="00217CF9"/>
    <w:rsid w:val="00221BBC"/>
    <w:rsid w:val="0022660E"/>
    <w:rsid w:val="00226BE4"/>
    <w:rsid w:val="00230B78"/>
    <w:rsid w:val="00234919"/>
    <w:rsid w:val="002354BC"/>
    <w:rsid w:val="0023633F"/>
    <w:rsid w:val="00240C55"/>
    <w:rsid w:val="00246B03"/>
    <w:rsid w:val="00257717"/>
    <w:rsid w:val="00262011"/>
    <w:rsid w:val="0027282C"/>
    <w:rsid w:val="00275571"/>
    <w:rsid w:val="00293CD5"/>
    <w:rsid w:val="0029537A"/>
    <w:rsid w:val="002A49A4"/>
    <w:rsid w:val="002A5C89"/>
    <w:rsid w:val="002A7A1A"/>
    <w:rsid w:val="002B2CDC"/>
    <w:rsid w:val="002C1464"/>
    <w:rsid w:val="002C70A8"/>
    <w:rsid w:val="002D63DC"/>
    <w:rsid w:val="002D6952"/>
    <w:rsid w:val="002D72F1"/>
    <w:rsid w:val="002E5337"/>
    <w:rsid w:val="002E6335"/>
    <w:rsid w:val="002F0AF4"/>
    <w:rsid w:val="002F1AF6"/>
    <w:rsid w:val="003005D3"/>
    <w:rsid w:val="0030291C"/>
    <w:rsid w:val="0030374E"/>
    <w:rsid w:val="00307D41"/>
    <w:rsid w:val="00313F4F"/>
    <w:rsid w:val="00324038"/>
    <w:rsid w:val="00333917"/>
    <w:rsid w:val="003364BD"/>
    <w:rsid w:val="0034240C"/>
    <w:rsid w:val="00343153"/>
    <w:rsid w:val="003457C2"/>
    <w:rsid w:val="00354168"/>
    <w:rsid w:val="003561B9"/>
    <w:rsid w:val="00356957"/>
    <w:rsid w:val="0036402C"/>
    <w:rsid w:val="00364F19"/>
    <w:rsid w:val="00366E37"/>
    <w:rsid w:val="00371B0F"/>
    <w:rsid w:val="00383F91"/>
    <w:rsid w:val="0038516D"/>
    <w:rsid w:val="00387840"/>
    <w:rsid w:val="00390790"/>
    <w:rsid w:val="003950AA"/>
    <w:rsid w:val="003960C7"/>
    <w:rsid w:val="00397AE2"/>
    <w:rsid w:val="003A2C6A"/>
    <w:rsid w:val="003B67A0"/>
    <w:rsid w:val="003C1794"/>
    <w:rsid w:val="003C3374"/>
    <w:rsid w:val="003C7BD5"/>
    <w:rsid w:val="003F7AA0"/>
    <w:rsid w:val="004007EC"/>
    <w:rsid w:val="004036FD"/>
    <w:rsid w:val="004143CC"/>
    <w:rsid w:val="00416DFE"/>
    <w:rsid w:val="004208D3"/>
    <w:rsid w:val="00423C61"/>
    <w:rsid w:val="00427E94"/>
    <w:rsid w:val="0045488C"/>
    <w:rsid w:val="00460EEB"/>
    <w:rsid w:val="00462911"/>
    <w:rsid w:val="004673F2"/>
    <w:rsid w:val="00470A5B"/>
    <w:rsid w:val="00472908"/>
    <w:rsid w:val="00480169"/>
    <w:rsid w:val="00481594"/>
    <w:rsid w:val="00483F9D"/>
    <w:rsid w:val="00485E6D"/>
    <w:rsid w:val="004908C7"/>
    <w:rsid w:val="004B4619"/>
    <w:rsid w:val="004B717C"/>
    <w:rsid w:val="004C1C5D"/>
    <w:rsid w:val="004C55A3"/>
    <w:rsid w:val="004E0A59"/>
    <w:rsid w:val="004E2749"/>
    <w:rsid w:val="004F251C"/>
    <w:rsid w:val="005023FC"/>
    <w:rsid w:val="00505C2A"/>
    <w:rsid w:val="005141A6"/>
    <w:rsid w:val="0051452F"/>
    <w:rsid w:val="00516970"/>
    <w:rsid w:val="00516A87"/>
    <w:rsid w:val="00522E52"/>
    <w:rsid w:val="00524A72"/>
    <w:rsid w:val="00530980"/>
    <w:rsid w:val="005327E4"/>
    <w:rsid w:val="005335E8"/>
    <w:rsid w:val="0053436E"/>
    <w:rsid w:val="0053497B"/>
    <w:rsid w:val="0053548A"/>
    <w:rsid w:val="00541FF3"/>
    <w:rsid w:val="005421D9"/>
    <w:rsid w:val="00560C80"/>
    <w:rsid w:val="00566A47"/>
    <w:rsid w:val="00567030"/>
    <w:rsid w:val="00570901"/>
    <w:rsid w:val="005715F4"/>
    <w:rsid w:val="005753C5"/>
    <w:rsid w:val="005A0D34"/>
    <w:rsid w:val="005B18D1"/>
    <w:rsid w:val="005B1F9F"/>
    <w:rsid w:val="005B30C2"/>
    <w:rsid w:val="005C5E3D"/>
    <w:rsid w:val="005C7EAB"/>
    <w:rsid w:val="005D00CA"/>
    <w:rsid w:val="005E6CBC"/>
    <w:rsid w:val="005E7701"/>
    <w:rsid w:val="005F58E9"/>
    <w:rsid w:val="005F7516"/>
    <w:rsid w:val="00603E96"/>
    <w:rsid w:val="00610284"/>
    <w:rsid w:val="00611E50"/>
    <w:rsid w:val="006179C7"/>
    <w:rsid w:val="006303DD"/>
    <w:rsid w:val="00636F65"/>
    <w:rsid w:val="0064237F"/>
    <w:rsid w:val="00645E38"/>
    <w:rsid w:val="0065729D"/>
    <w:rsid w:val="00664BD6"/>
    <w:rsid w:val="00665617"/>
    <w:rsid w:val="00672A5A"/>
    <w:rsid w:val="00676A99"/>
    <w:rsid w:val="00681C45"/>
    <w:rsid w:val="006845C6"/>
    <w:rsid w:val="00685938"/>
    <w:rsid w:val="00690358"/>
    <w:rsid w:val="006A154A"/>
    <w:rsid w:val="006A4DA7"/>
    <w:rsid w:val="006C2BB9"/>
    <w:rsid w:val="006C2D22"/>
    <w:rsid w:val="006C5036"/>
    <w:rsid w:val="006C73EE"/>
    <w:rsid w:val="006C7736"/>
    <w:rsid w:val="006D055F"/>
    <w:rsid w:val="006D5A90"/>
    <w:rsid w:val="006E05DA"/>
    <w:rsid w:val="006E3729"/>
    <w:rsid w:val="006E3798"/>
    <w:rsid w:val="006E458D"/>
    <w:rsid w:val="006F4037"/>
    <w:rsid w:val="006F6978"/>
    <w:rsid w:val="0070260A"/>
    <w:rsid w:val="0071031F"/>
    <w:rsid w:val="00710402"/>
    <w:rsid w:val="007209A6"/>
    <w:rsid w:val="00737CEC"/>
    <w:rsid w:val="00740C8F"/>
    <w:rsid w:val="00743F2F"/>
    <w:rsid w:val="00764D23"/>
    <w:rsid w:val="007750EC"/>
    <w:rsid w:val="00777A75"/>
    <w:rsid w:val="007826D0"/>
    <w:rsid w:val="00784415"/>
    <w:rsid w:val="0079272E"/>
    <w:rsid w:val="007A6A35"/>
    <w:rsid w:val="007B55C4"/>
    <w:rsid w:val="007C04F6"/>
    <w:rsid w:val="007C7A9E"/>
    <w:rsid w:val="007D702C"/>
    <w:rsid w:val="007F6928"/>
    <w:rsid w:val="00801838"/>
    <w:rsid w:val="00803CE9"/>
    <w:rsid w:val="00804913"/>
    <w:rsid w:val="00804A48"/>
    <w:rsid w:val="00804A90"/>
    <w:rsid w:val="00805EAC"/>
    <w:rsid w:val="00806247"/>
    <w:rsid w:val="00811EDB"/>
    <w:rsid w:val="00812566"/>
    <w:rsid w:val="00814D1C"/>
    <w:rsid w:val="00827F45"/>
    <w:rsid w:val="00832D0C"/>
    <w:rsid w:val="00840ECF"/>
    <w:rsid w:val="00841F2C"/>
    <w:rsid w:val="00842639"/>
    <w:rsid w:val="008436D8"/>
    <w:rsid w:val="00855006"/>
    <w:rsid w:val="008617B1"/>
    <w:rsid w:val="0086201E"/>
    <w:rsid w:val="0086243B"/>
    <w:rsid w:val="00862EDE"/>
    <w:rsid w:val="00875E16"/>
    <w:rsid w:val="008807E7"/>
    <w:rsid w:val="008813D0"/>
    <w:rsid w:val="00882DEE"/>
    <w:rsid w:val="00890EF9"/>
    <w:rsid w:val="00891825"/>
    <w:rsid w:val="008928E7"/>
    <w:rsid w:val="008A07F7"/>
    <w:rsid w:val="008B3007"/>
    <w:rsid w:val="008C2996"/>
    <w:rsid w:val="008C7B07"/>
    <w:rsid w:val="008D0EED"/>
    <w:rsid w:val="008D5C3B"/>
    <w:rsid w:val="008E03AC"/>
    <w:rsid w:val="008E207A"/>
    <w:rsid w:val="008E28C9"/>
    <w:rsid w:val="008F3E5A"/>
    <w:rsid w:val="008F70DD"/>
    <w:rsid w:val="009145A0"/>
    <w:rsid w:val="00922326"/>
    <w:rsid w:val="00922500"/>
    <w:rsid w:val="0093493F"/>
    <w:rsid w:val="00936060"/>
    <w:rsid w:val="00937040"/>
    <w:rsid w:val="00940E05"/>
    <w:rsid w:val="00954902"/>
    <w:rsid w:val="00963A77"/>
    <w:rsid w:val="009702FC"/>
    <w:rsid w:val="00977C19"/>
    <w:rsid w:val="00983789"/>
    <w:rsid w:val="009838A4"/>
    <w:rsid w:val="0098403B"/>
    <w:rsid w:val="009A031F"/>
    <w:rsid w:val="009A04E9"/>
    <w:rsid w:val="009A0A4B"/>
    <w:rsid w:val="009A50C4"/>
    <w:rsid w:val="009A5F84"/>
    <w:rsid w:val="009A6F15"/>
    <w:rsid w:val="009C4634"/>
    <w:rsid w:val="009E2926"/>
    <w:rsid w:val="009E3219"/>
    <w:rsid w:val="009E342A"/>
    <w:rsid w:val="009F04FA"/>
    <w:rsid w:val="009F3AA2"/>
    <w:rsid w:val="009F4A0B"/>
    <w:rsid w:val="009F6367"/>
    <w:rsid w:val="009F7830"/>
    <w:rsid w:val="009F7E87"/>
    <w:rsid w:val="00A03478"/>
    <w:rsid w:val="00A11F1F"/>
    <w:rsid w:val="00A122A5"/>
    <w:rsid w:val="00A1337E"/>
    <w:rsid w:val="00A15A52"/>
    <w:rsid w:val="00A21E3C"/>
    <w:rsid w:val="00A23EAB"/>
    <w:rsid w:val="00A251D7"/>
    <w:rsid w:val="00A27BA1"/>
    <w:rsid w:val="00A33A46"/>
    <w:rsid w:val="00A3705F"/>
    <w:rsid w:val="00A37279"/>
    <w:rsid w:val="00A4151E"/>
    <w:rsid w:val="00A43B4A"/>
    <w:rsid w:val="00A53D0D"/>
    <w:rsid w:val="00A60E94"/>
    <w:rsid w:val="00A62F26"/>
    <w:rsid w:val="00A65C70"/>
    <w:rsid w:val="00A70320"/>
    <w:rsid w:val="00A7544B"/>
    <w:rsid w:val="00A80237"/>
    <w:rsid w:val="00A81DE1"/>
    <w:rsid w:val="00A87227"/>
    <w:rsid w:val="00A90CE4"/>
    <w:rsid w:val="00AA4C98"/>
    <w:rsid w:val="00AB2213"/>
    <w:rsid w:val="00AB24D4"/>
    <w:rsid w:val="00AB4BEB"/>
    <w:rsid w:val="00AC48E7"/>
    <w:rsid w:val="00AC5144"/>
    <w:rsid w:val="00AD7065"/>
    <w:rsid w:val="00AE0652"/>
    <w:rsid w:val="00AE3F68"/>
    <w:rsid w:val="00AE4064"/>
    <w:rsid w:val="00AF51C6"/>
    <w:rsid w:val="00AF6259"/>
    <w:rsid w:val="00B017E5"/>
    <w:rsid w:val="00B02783"/>
    <w:rsid w:val="00B32B87"/>
    <w:rsid w:val="00B625A3"/>
    <w:rsid w:val="00B62D00"/>
    <w:rsid w:val="00B7044F"/>
    <w:rsid w:val="00B769F9"/>
    <w:rsid w:val="00B77EDE"/>
    <w:rsid w:val="00B8602C"/>
    <w:rsid w:val="00B8685E"/>
    <w:rsid w:val="00B91E92"/>
    <w:rsid w:val="00BA05BE"/>
    <w:rsid w:val="00BD119B"/>
    <w:rsid w:val="00BE0264"/>
    <w:rsid w:val="00BE0AA5"/>
    <w:rsid w:val="00BE2BA5"/>
    <w:rsid w:val="00BF732A"/>
    <w:rsid w:val="00C040C8"/>
    <w:rsid w:val="00C12BEE"/>
    <w:rsid w:val="00C14466"/>
    <w:rsid w:val="00C1493D"/>
    <w:rsid w:val="00C1769C"/>
    <w:rsid w:val="00C2333F"/>
    <w:rsid w:val="00C23919"/>
    <w:rsid w:val="00C23F5E"/>
    <w:rsid w:val="00C31168"/>
    <w:rsid w:val="00C35357"/>
    <w:rsid w:val="00C5083B"/>
    <w:rsid w:val="00C52704"/>
    <w:rsid w:val="00C55174"/>
    <w:rsid w:val="00C62688"/>
    <w:rsid w:val="00C72006"/>
    <w:rsid w:val="00C84F40"/>
    <w:rsid w:val="00C97EC2"/>
    <w:rsid w:val="00CA0E03"/>
    <w:rsid w:val="00CB0217"/>
    <w:rsid w:val="00CB1DEF"/>
    <w:rsid w:val="00CB62C4"/>
    <w:rsid w:val="00CC0B27"/>
    <w:rsid w:val="00CC0CED"/>
    <w:rsid w:val="00CD0C4D"/>
    <w:rsid w:val="00CD101B"/>
    <w:rsid w:val="00CE18FF"/>
    <w:rsid w:val="00CE4CDF"/>
    <w:rsid w:val="00CE6BC6"/>
    <w:rsid w:val="00CF1845"/>
    <w:rsid w:val="00D00E21"/>
    <w:rsid w:val="00D0212A"/>
    <w:rsid w:val="00D05A4A"/>
    <w:rsid w:val="00D07AE7"/>
    <w:rsid w:val="00D2165B"/>
    <w:rsid w:val="00D3342F"/>
    <w:rsid w:val="00D378E3"/>
    <w:rsid w:val="00D41C77"/>
    <w:rsid w:val="00D429BA"/>
    <w:rsid w:val="00D432BB"/>
    <w:rsid w:val="00D500D6"/>
    <w:rsid w:val="00D530C6"/>
    <w:rsid w:val="00D56F3C"/>
    <w:rsid w:val="00D6020E"/>
    <w:rsid w:val="00D62FF0"/>
    <w:rsid w:val="00D64D07"/>
    <w:rsid w:val="00D64E29"/>
    <w:rsid w:val="00D757DD"/>
    <w:rsid w:val="00D75C7B"/>
    <w:rsid w:val="00D814BB"/>
    <w:rsid w:val="00D83608"/>
    <w:rsid w:val="00D837AC"/>
    <w:rsid w:val="00D945B3"/>
    <w:rsid w:val="00D95959"/>
    <w:rsid w:val="00DA1A83"/>
    <w:rsid w:val="00DA3153"/>
    <w:rsid w:val="00DA4A7E"/>
    <w:rsid w:val="00DB50F2"/>
    <w:rsid w:val="00DB7324"/>
    <w:rsid w:val="00DC18AB"/>
    <w:rsid w:val="00DC3C76"/>
    <w:rsid w:val="00DC5E1F"/>
    <w:rsid w:val="00DD588B"/>
    <w:rsid w:val="00DE2CFA"/>
    <w:rsid w:val="00DE49DE"/>
    <w:rsid w:val="00DF23A1"/>
    <w:rsid w:val="00DF28A6"/>
    <w:rsid w:val="00DF48A0"/>
    <w:rsid w:val="00E01705"/>
    <w:rsid w:val="00E126D2"/>
    <w:rsid w:val="00E14C57"/>
    <w:rsid w:val="00E23795"/>
    <w:rsid w:val="00E24B31"/>
    <w:rsid w:val="00E26D96"/>
    <w:rsid w:val="00E276D1"/>
    <w:rsid w:val="00E30CD5"/>
    <w:rsid w:val="00E3735C"/>
    <w:rsid w:val="00E426E6"/>
    <w:rsid w:val="00E42C91"/>
    <w:rsid w:val="00E472F2"/>
    <w:rsid w:val="00E51A5C"/>
    <w:rsid w:val="00E545CA"/>
    <w:rsid w:val="00E54D46"/>
    <w:rsid w:val="00E70545"/>
    <w:rsid w:val="00E74813"/>
    <w:rsid w:val="00E77EFE"/>
    <w:rsid w:val="00E87516"/>
    <w:rsid w:val="00E875D0"/>
    <w:rsid w:val="00E90C6D"/>
    <w:rsid w:val="00E951DF"/>
    <w:rsid w:val="00E953D8"/>
    <w:rsid w:val="00EA3AB1"/>
    <w:rsid w:val="00EA6174"/>
    <w:rsid w:val="00EB3F8C"/>
    <w:rsid w:val="00EB463D"/>
    <w:rsid w:val="00ED1976"/>
    <w:rsid w:val="00ED455B"/>
    <w:rsid w:val="00EE1361"/>
    <w:rsid w:val="00F02D76"/>
    <w:rsid w:val="00F14136"/>
    <w:rsid w:val="00F20524"/>
    <w:rsid w:val="00F221A4"/>
    <w:rsid w:val="00F30361"/>
    <w:rsid w:val="00F31069"/>
    <w:rsid w:val="00F3121B"/>
    <w:rsid w:val="00F3434F"/>
    <w:rsid w:val="00F43089"/>
    <w:rsid w:val="00F43591"/>
    <w:rsid w:val="00F467A5"/>
    <w:rsid w:val="00F5189D"/>
    <w:rsid w:val="00F54E6F"/>
    <w:rsid w:val="00F647C1"/>
    <w:rsid w:val="00F64F2B"/>
    <w:rsid w:val="00F7313A"/>
    <w:rsid w:val="00F839D9"/>
    <w:rsid w:val="00F906CF"/>
    <w:rsid w:val="00F948BB"/>
    <w:rsid w:val="00F95050"/>
    <w:rsid w:val="00F95A1D"/>
    <w:rsid w:val="00FA1FA3"/>
    <w:rsid w:val="00FA5072"/>
    <w:rsid w:val="00FA7457"/>
    <w:rsid w:val="00FB423A"/>
    <w:rsid w:val="00FB4259"/>
    <w:rsid w:val="00FB5982"/>
    <w:rsid w:val="00FC0535"/>
    <w:rsid w:val="00FC1B4B"/>
    <w:rsid w:val="00FC393D"/>
    <w:rsid w:val="00FC3A54"/>
    <w:rsid w:val="00FD37E8"/>
    <w:rsid w:val="00FD45FE"/>
    <w:rsid w:val="00FE05B4"/>
    <w:rsid w:val="00FE241F"/>
    <w:rsid w:val="00FE3527"/>
    <w:rsid w:val="00FE647C"/>
    <w:rsid w:val="00FF22F8"/>
    <w:rsid w:val="00FF2A06"/>
    <w:rsid w:val="00FF776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29077B"/>
  <w15:docId w15:val="{1073A792-36F2-406B-A550-DE513818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89D"/>
    <w:pPr>
      <w:spacing w:after="0" w:line="360" w:lineRule="auto"/>
      <w:jc w:val="center"/>
    </w:pPr>
    <w:rPr>
      <w:rFonts w:ascii="Arial" w:eastAsia="Calibri" w:hAnsi="Arial" w:cs="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E0DBE"/>
    <w:rPr>
      <w:color w:val="0563C1" w:themeColor="hyperlink"/>
      <w:u w:val="single"/>
    </w:rPr>
  </w:style>
  <w:style w:type="character" w:styleId="Forte">
    <w:name w:val="Strong"/>
    <w:basedOn w:val="Fontepargpadro"/>
    <w:uiPriority w:val="22"/>
    <w:qFormat/>
    <w:rsid w:val="00A21E3C"/>
    <w:rPr>
      <w:b/>
      <w:bCs/>
    </w:rPr>
  </w:style>
  <w:style w:type="paragraph" w:styleId="Textodebalo">
    <w:name w:val="Balloon Text"/>
    <w:basedOn w:val="Normal"/>
    <w:link w:val="TextodebaloChar"/>
    <w:uiPriority w:val="99"/>
    <w:semiHidden/>
    <w:unhideWhenUsed/>
    <w:rsid w:val="005C5E3D"/>
    <w:pPr>
      <w:spacing w:line="240" w:lineRule="auto"/>
    </w:pPr>
    <w:rPr>
      <w:rFonts w:ascii="Lucida Grande" w:hAnsi="Lucida Grande"/>
      <w:sz w:val="18"/>
      <w:szCs w:val="18"/>
    </w:rPr>
  </w:style>
  <w:style w:type="character" w:customStyle="1" w:styleId="TextodebaloChar">
    <w:name w:val="Texto de balão Char"/>
    <w:basedOn w:val="Fontepargpadro"/>
    <w:link w:val="Textodebalo"/>
    <w:uiPriority w:val="99"/>
    <w:semiHidden/>
    <w:rsid w:val="005C5E3D"/>
    <w:rPr>
      <w:rFonts w:ascii="Lucida Grande" w:eastAsia="Calibri" w:hAnsi="Lucida Grande" w:cs="Times New Roman"/>
      <w:sz w:val="18"/>
      <w:szCs w:val="18"/>
    </w:rPr>
  </w:style>
  <w:style w:type="character" w:styleId="Refdecomentrio">
    <w:name w:val="annotation reference"/>
    <w:basedOn w:val="Fontepargpadro"/>
    <w:uiPriority w:val="99"/>
    <w:semiHidden/>
    <w:unhideWhenUsed/>
    <w:rsid w:val="00E3735C"/>
    <w:rPr>
      <w:sz w:val="18"/>
      <w:szCs w:val="18"/>
    </w:rPr>
  </w:style>
  <w:style w:type="paragraph" w:styleId="Textodecomentrio">
    <w:name w:val="annotation text"/>
    <w:basedOn w:val="Normal"/>
    <w:link w:val="TextodecomentrioChar"/>
    <w:uiPriority w:val="99"/>
    <w:semiHidden/>
    <w:unhideWhenUsed/>
    <w:rsid w:val="00E3735C"/>
    <w:pPr>
      <w:spacing w:line="240" w:lineRule="auto"/>
    </w:pPr>
    <w:rPr>
      <w:szCs w:val="24"/>
    </w:rPr>
  </w:style>
  <w:style w:type="character" w:customStyle="1" w:styleId="TextodecomentrioChar">
    <w:name w:val="Texto de comentário Char"/>
    <w:basedOn w:val="Fontepargpadro"/>
    <w:link w:val="Textodecomentrio"/>
    <w:uiPriority w:val="99"/>
    <w:semiHidden/>
    <w:rsid w:val="00E3735C"/>
    <w:rPr>
      <w:rFonts w:ascii="Arial" w:eastAsia="Calibri" w:hAnsi="Arial" w:cs="Times New Roman"/>
      <w:sz w:val="24"/>
      <w:szCs w:val="24"/>
    </w:rPr>
  </w:style>
  <w:style w:type="paragraph" w:styleId="Assuntodocomentrio">
    <w:name w:val="annotation subject"/>
    <w:basedOn w:val="Textodecomentrio"/>
    <w:next w:val="Textodecomentrio"/>
    <w:link w:val="AssuntodocomentrioChar"/>
    <w:uiPriority w:val="99"/>
    <w:semiHidden/>
    <w:unhideWhenUsed/>
    <w:rsid w:val="00E3735C"/>
    <w:rPr>
      <w:b/>
      <w:bCs/>
      <w:sz w:val="20"/>
      <w:szCs w:val="20"/>
    </w:rPr>
  </w:style>
  <w:style w:type="character" w:customStyle="1" w:styleId="AssuntodocomentrioChar">
    <w:name w:val="Assunto do comentário Char"/>
    <w:basedOn w:val="TextodecomentrioChar"/>
    <w:link w:val="Assuntodocomentrio"/>
    <w:uiPriority w:val="99"/>
    <w:semiHidden/>
    <w:rsid w:val="00E3735C"/>
    <w:rPr>
      <w:rFonts w:ascii="Arial" w:eastAsia="Calibri" w:hAnsi="Arial" w:cs="Times New Roman"/>
      <w:b/>
      <w:bCs/>
      <w:sz w:val="20"/>
      <w:szCs w:val="20"/>
    </w:rPr>
  </w:style>
  <w:style w:type="paragraph" w:styleId="Cabealho">
    <w:name w:val="header"/>
    <w:basedOn w:val="Normal"/>
    <w:link w:val="CabealhoChar"/>
    <w:uiPriority w:val="99"/>
    <w:unhideWhenUsed/>
    <w:rsid w:val="0065729D"/>
    <w:pPr>
      <w:tabs>
        <w:tab w:val="center" w:pos="4252"/>
        <w:tab w:val="right" w:pos="8504"/>
      </w:tabs>
      <w:spacing w:line="240" w:lineRule="auto"/>
    </w:pPr>
  </w:style>
  <w:style w:type="character" w:customStyle="1" w:styleId="CabealhoChar">
    <w:name w:val="Cabeçalho Char"/>
    <w:basedOn w:val="Fontepargpadro"/>
    <w:link w:val="Cabealho"/>
    <w:uiPriority w:val="99"/>
    <w:rsid w:val="0065729D"/>
    <w:rPr>
      <w:rFonts w:ascii="Arial" w:eastAsia="Calibri" w:hAnsi="Arial" w:cs="Times New Roman"/>
      <w:sz w:val="24"/>
    </w:rPr>
  </w:style>
  <w:style w:type="paragraph" w:styleId="Rodap">
    <w:name w:val="footer"/>
    <w:basedOn w:val="Normal"/>
    <w:link w:val="RodapChar"/>
    <w:uiPriority w:val="99"/>
    <w:unhideWhenUsed/>
    <w:rsid w:val="0065729D"/>
    <w:pPr>
      <w:tabs>
        <w:tab w:val="center" w:pos="4252"/>
        <w:tab w:val="right" w:pos="8504"/>
      </w:tabs>
      <w:spacing w:line="240" w:lineRule="auto"/>
    </w:pPr>
  </w:style>
  <w:style w:type="character" w:customStyle="1" w:styleId="RodapChar">
    <w:name w:val="Rodapé Char"/>
    <w:basedOn w:val="Fontepargpadro"/>
    <w:link w:val="Rodap"/>
    <w:uiPriority w:val="99"/>
    <w:rsid w:val="0065729D"/>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310852">
      <w:bodyDiv w:val="1"/>
      <w:marLeft w:val="0"/>
      <w:marRight w:val="0"/>
      <w:marTop w:val="0"/>
      <w:marBottom w:val="0"/>
      <w:divBdr>
        <w:top w:val="none" w:sz="0" w:space="0" w:color="auto"/>
        <w:left w:val="none" w:sz="0" w:space="0" w:color="auto"/>
        <w:bottom w:val="none" w:sz="0" w:space="0" w:color="auto"/>
        <w:right w:val="none" w:sz="0" w:space="0" w:color="auto"/>
      </w:divBdr>
      <w:divsChild>
        <w:div w:id="131289719">
          <w:marLeft w:val="0"/>
          <w:marRight w:val="0"/>
          <w:marTop w:val="0"/>
          <w:marBottom w:val="0"/>
          <w:divBdr>
            <w:top w:val="none" w:sz="0" w:space="0" w:color="auto"/>
            <w:left w:val="none" w:sz="0" w:space="0" w:color="auto"/>
            <w:bottom w:val="none" w:sz="0" w:space="0" w:color="auto"/>
            <w:right w:val="none" w:sz="0" w:space="0" w:color="auto"/>
          </w:divBdr>
        </w:div>
      </w:divsChild>
    </w:div>
    <w:div w:id="1145128762">
      <w:bodyDiv w:val="1"/>
      <w:marLeft w:val="0"/>
      <w:marRight w:val="0"/>
      <w:marTop w:val="0"/>
      <w:marBottom w:val="0"/>
      <w:divBdr>
        <w:top w:val="none" w:sz="0" w:space="0" w:color="auto"/>
        <w:left w:val="none" w:sz="0" w:space="0" w:color="auto"/>
        <w:bottom w:val="none" w:sz="0" w:space="0" w:color="auto"/>
        <w:right w:val="none" w:sz="0" w:space="0" w:color="auto"/>
      </w:divBdr>
      <w:divsChild>
        <w:div w:id="851336470">
          <w:marLeft w:val="0"/>
          <w:marRight w:val="0"/>
          <w:marTop w:val="0"/>
          <w:marBottom w:val="0"/>
          <w:divBdr>
            <w:top w:val="none" w:sz="0" w:space="0" w:color="auto"/>
            <w:left w:val="none" w:sz="0" w:space="0" w:color="auto"/>
            <w:bottom w:val="none" w:sz="0" w:space="0" w:color="auto"/>
            <w:right w:val="none" w:sz="0" w:space="0" w:color="auto"/>
          </w:divBdr>
        </w:div>
      </w:divsChild>
    </w:div>
    <w:div w:id="1173838789">
      <w:bodyDiv w:val="1"/>
      <w:marLeft w:val="0"/>
      <w:marRight w:val="0"/>
      <w:marTop w:val="0"/>
      <w:marBottom w:val="0"/>
      <w:divBdr>
        <w:top w:val="none" w:sz="0" w:space="0" w:color="auto"/>
        <w:left w:val="none" w:sz="0" w:space="0" w:color="auto"/>
        <w:bottom w:val="none" w:sz="0" w:space="0" w:color="auto"/>
        <w:right w:val="none" w:sz="0" w:space="0" w:color="auto"/>
      </w:divBdr>
      <w:divsChild>
        <w:div w:id="53281503">
          <w:marLeft w:val="0"/>
          <w:marRight w:val="0"/>
          <w:marTop w:val="0"/>
          <w:marBottom w:val="0"/>
          <w:divBdr>
            <w:top w:val="none" w:sz="0" w:space="0" w:color="auto"/>
            <w:left w:val="none" w:sz="0" w:space="0" w:color="auto"/>
            <w:bottom w:val="none" w:sz="0" w:space="0" w:color="auto"/>
            <w:right w:val="none" w:sz="0" w:space="0" w:color="auto"/>
          </w:divBdr>
        </w:div>
        <w:div w:id="602736368">
          <w:marLeft w:val="0"/>
          <w:marRight w:val="0"/>
          <w:marTop w:val="0"/>
          <w:marBottom w:val="0"/>
          <w:divBdr>
            <w:top w:val="none" w:sz="0" w:space="0" w:color="auto"/>
            <w:left w:val="none" w:sz="0" w:space="0" w:color="auto"/>
            <w:bottom w:val="none" w:sz="0" w:space="0" w:color="auto"/>
            <w:right w:val="none" w:sz="0" w:space="0" w:color="auto"/>
          </w:divBdr>
        </w:div>
      </w:divsChild>
    </w:div>
    <w:div w:id="1774205020">
      <w:bodyDiv w:val="1"/>
      <w:marLeft w:val="0"/>
      <w:marRight w:val="0"/>
      <w:marTop w:val="0"/>
      <w:marBottom w:val="0"/>
      <w:divBdr>
        <w:top w:val="none" w:sz="0" w:space="0" w:color="auto"/>
        <w:left w:val="none" w:sz="0" w:space="0" w:color="auto"/>
        <w:bottom w:val="none" w:sz="0" w:space="0" w:color="auto"/>
        <w:right w:val="none" w:sz="0" w:space="0" w:color="auto"/>
      </w:divBdr>
      <w:divsChild>
        <w:div w:id="888804293">
          <w:marLeft w:val="0"/>
          <w:marRight w:val="0"/>
          <w:marTop w:val="0"/>
          <w:marBottom w:val="0"/>
          <w:divBdr>
            <w:top w:val="none" w:sz="0" w:space="0" w:color="auto"/>
            <w:left w:val="none" w:sz="0" w:space="0" w:color="auto"/>
            <w:bottom w:val="none" w:sz="0" w:space="0" w:color="auto"/>
            <w:right w:val="none" w:sz="0" w:space="0" w:color="auto"/>
          </w:divBdr>
        </w:div>
        <w:div w:id="2046440761">
          <w:marLeft w:val="0"/>
          <w:marRight w:val="0"/>
          <w:marTop w:val="0"/>
          <w:marBottom w:val="0"/>
          <w:divBdr>
            <w:top w:val="none" w:sz="0" w:space="0" w:color="auto"/>
            <w:left w:val="none" w:sz="0" w:space="0" w:color="auto"/>
            <w:bottom w:val="none" w:sz="0" w:space="0" w:color="auto"/>
            <w:right w:val="none" w:sz="0" w:space="0" w:color="auto"/>
          </w:divBdr>
        </w:div>
      </w:divsChild>
    </w:div>
    <w:div w:id="1926723298">
      <w:bodyDiv w:val="1"/>
      <w:marLeft w:val="0"/>
      <w:marRight w:val="0"/>
      <w:marTop w:val="0"/>
      <w:marBottom w:val="0"/>
      <w:divBdr>
        <w:top w:val="none" w:sz="0" w:space="0" w:color="auto"/>
        <w:left w:val="none" w:sz="0" w:space="0" w:color="auto"/>
        <w:bottom w:val="none" w:sz="0" w:space="0" w:color="auto"/>
        <w:right w:val="none" w:sz="0" w:space="0" w:color="auto"/>
      </w:divBdr>
      <w:divsChild>
        <w:div w:id="2114082276">
          <w:marLeft w:val="0"/>
          <w:marRight w:val="0"/>
          <w:marTop w:val="0"/>
          <w:marBottom w:val="0"/>
          <w:divBdr>
            <w:top w:val="none" w:sz="0" w:space="0" w:color="auto"/>
            <w:left w:val="none" w:sz="0" w:space="0" w:color="auto"/>
            <w:bottom w:val="none" w:sz="0" w:space="0" w:color="auto"/>
            <w:right w:val="none" w:sz="0" w:space="0" w:color="auto"/>
          </w:divBdr>
        </w:div>
        <w:div w:id="796873260">
          <w:marLeft w:val="0"/>
          <w:marRight w:val="0"/>
          <w:marTop w:val="0"/>
          <w:marBottom w:val="0"/>
          <w:divBdr>
            <w:top w:val="none" w:sz="0" w:space="0" w:color="auto"/>
            <w:left w:val="none" w:sz="0" w:space="0" w:color="auto"/>
            <w:bottom w:val="none" w:sz="0" w:space="0" w:color="auto"/>
            <w:right w:val="none" w:sz="0" w:space="0" w:color="auto"/>
          </w:divBdr>
        </w:div>
        <w:div w:id="2135129203">
          <w:marLeft w:val="0"/>
          <w:marRight w:val="0"/>
          <w:marTop w:val="0"/>
          <w:marBottom w:val="0"/>
          <w:divBdr>
            <w:top w:val="none" w:sz="0" w:space="0" w:color="auto"/>
            <w:left w:val="none" w:sz="0" w:space="0" w:color="auto"/>
            <w:bottom w:val="none" w:sz="0" w:space="0" w:color="auto"/>
            <w:right w:val="none" w:sz="0" w:space="0" w:color="auto"/>
          </w:divBdr>
        </w:div>
        <w:div w:id="1542327356">
          <w:marLeft w:val="0"/>
          <w:marRight w:val="0"/>
          <w:marTop w:val="0"/>
          <w:marBottom w:val="0"/>
          <w:divBdr>
            <w:top w:val="none" w:sz="0" w:space="0" w:color="auto"/>
            <w:left w:val="none" w:sz="0" w:space="0" w:color="auto"/>
            <w:bottom w:val="none" w:sz="0" w:space="0" w:color="auto"/>
            <w:right w:val="none" w:sz="0" w:space="0" w:color="auto"/>
          </w:divBdr>
          <w:divsChild>
            <w:div w:id="19497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68158">
      <w:bodyDiv w:val="1"/>
      <w:marLeft w:val="0"/>
      <w:marRight w:val="0"/>
      <w:marTop w:val="0"/>
      <w:marBottom w:val="0"/>
      <w:divBdr>
        <w:top w:val="none" w:sz="0" w:space="0" w:color="auto"/>
        <w:left w:val="none" w:sz="0" w:space="0" w:color="auto"/>
        <w:bottom w:val="none" w:sz="0" w:space="0" w:color="auto"/>
        <w:right w:val="none" w:sz="0" w:space="0" w:color="auto"/>
      </w:divBdr>
      <w:divsChild>
        <w:div w:id="1693073135">
          <w:marLeft w:val="0"/>
          <w:marRight w:val="0"/>
          <w:marTop w:val="0"/>
          <w:marBottom w:val="0"/>
          <w:divBdr>
            <w:top w:val="none" w:sz="0" w:space="0" w:color="auto"/>
            <w:left w:val="none" w:sz="0" w:space="0" w:color="auto"/>
            <w:bottom w:val="none" w:sz="0" w:space="0" w:color="auto"/>
            <w:right w:val="none" w:sz="0" w:space="0" w:color="auto"/>
          </w:divBdr>
        </w:div>
        <w:div w:id="1682584846">
          <w:marLeft w:val="0"/>
          <w:marRight w:val="0"/>
          <w:marTop w:val="0"/>
          <w:marBottom w:val="0"/>
          <w:divBdr>
            <w:top w:val="none" w:sz="0" w:space="0" w:color="auto"/>
            <w:left w:val="none" w:sz="0" w:space="0" w:color="auto"/>
            <w:bottom w:val="none" w:sz="0" w:space="0" w:color="auto"/>
            <w:right w:val="none" w:sz="0" w:space="0" w:color="auto"/>
          </w:divBdr>
        </w:div>
      </w:divsChild>
    </w:div>
    <w:div w:id="2130588479">
      <w:bodyDiv w:val="1"/>
      <w:marLeft w:val="0"/>
      <w:marRight w:val="0"/>
      <w:marTop w:val="0"/>
      <w:marBottom w:val="0"/>
      <w:divBdr>
        <w:top w:val="none" w:sz="0" w:space="0" w:color="auto"/>
        <w:left w:val="none" w:sz="0" w:space="0" w:color="auto"/>
        <w:bottom w:val="none" w:sz="0" w:space="0" w:color="auto"/>
        <w:right w:val="none" w:sz="0" w:space="0" w:color="auto"/>
      </w:divBdr>
      <w:divsChild>
        <w:div w:id="259946689">
          <w:marLeft w:val="0"/>
          <w:marRight w:val="0"/>
          <w:marTop w:val="0"/>
          <w:marBottom w:val="0"/>
          <w:divBdr>
            <w:top w:val="none" w:sz="0" w:space="0" w:color="auto"/>
            <w:left w:val="none" w:sz="0" w:space="0" w:color="auto"/>
            <w:bottom w:val="none" w:sz="0" w:space="0" w:color="auto"/>
            <w:right w:val="none" w:sz="0" w:space="0" w:color="auto"/>
          </w:divBdr>
        </w:div>
        <w:div w:id="586890014">
          <w:marLeft w:val="0"/>
          <w:marRight w:val="0"/>
          <w:marTop w:val="0"/>
          <w:marBottom w:val="0"/>
          <w:divBdr>
            <w:top w:val="none" w:sz="0" w:space="0" w:color="auto"/>
            <w:left w:val="none" w:sz="0" w:space="0" w:color="auto"/>
            <w:bottom w:val="none" w:sz="0" w:space="0" w:color="auto"/>
            <w:right w:val="none" w:sz="0" w:space="0" w:color="auto"/>
          </w:divBdr>
        </w:div>
        <w:div w:id="376051699">
          <w:marLeft w:val="0"/>
          <w:marRight w:val="0"/>
          <w:marTop w:val="0"/>
          <w:marBottom w:val="0"/>
          <w:divBdr>
            <w:top w:val="none" w:sz="0" w:space="0" w:color="auto"/>
            <w:left w:val="none" w:sz="0" w:space="0" w:color="auto"/>
            <w:bottom w:val="none" w:sz="0" w:space="0" w:color="auto"/>
            <w:right w:val="none" w:sz="0" w:space="0" w:color="auto"/>
          </w:divBdr>
        </w:div>
        <w:div w:id="904997107">
          <w:marLeft w:val="0"/>
          <w:marRight w:val="0"/>
          <w:marTop w:val="0"/>
          <w:marBottom w:val="0"/>
          <w:divBdr>
            <w:top w:val="none" w:sz="0" w:space="0" w:color="auto"/>
            <w:left w:val="none" w:sz="0" w:space="0" w:color="auto"/>
            <w:bottom w:val="none" w:sz="0" w:space="0" w:color="auto"/>
            <w:right w:val="none" w:sz="0" w:space="0" w:color="auto"/>
          </w:divBdr>
          <w:divsChild>
            <w:div w:id="12651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inca.gov.br/wps/wcm/connect/cancer/site/oquee"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cbtrus.org" TargetMode="External"/><Relationship Id="rId4" Type="http://schemas.openxmlformats.org/officeDocument/2006/relationships/footnotes" Target="footnotes.xml"/><Relationship Id="rId9" Type="http://schemas.openxmlformats.org/officeDocument/2006/relationships/hyperlink" Target="http://www.who.int/mediacentre/factsheets/fs297/en/" TargetMode="External"/><Relationship Id="rId14"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26</Pages>
  <Words>9531</Words>
  <Characters>51470</Characters>
  <Application>Microsoft Office Word</Application>
  <DocSecurity>0</DocSecurity>
  <Lines>428</Lines>
  <Paragraphs>121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Juvenia Bezerra Fontenele</dc:creator>
  <cp:keywords/>
  <dc:description/>
  <cp:lastModifiedBy>Juvenia Bezerra Fontenele</cp:lastModifiedBy>
  <cp:revision>4</cp:revision>
  <dcterms:created xsi:type="dcterms:W3CDTF">2016-01-19T00:51:00Z</dcterms:created>
  <dcterms:modified xsi:type="dcterms:W3CDTF">2016-01-19T01:01:00Z</dcterms:modified>
</cp:coreProperties>
</file>