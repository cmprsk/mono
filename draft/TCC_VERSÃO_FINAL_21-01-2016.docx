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6D339" w14:textId="77777777" w:rsidR="009767B2" w:rsidRPr="009767B2" w:rsidRDefault="009767B2" w:rsidP="009767B2">
      <w:pPr>
        <w:rPr>
          <w:rFonts w:ascii="Times New Roman" w:hAnsi="Times New Roman"/>
          <w:b/>
          <w:caps/>
        </w:rPr>
      </w:pPr>
      <w:r w:rsidRPr="009767B2">
        <w:rPr>
          <w:rFonts w:ascii="Times New Roman" w:hAnsi="Times New Roman"/>
          <w:b/>
          <w:caps/>
          <w:noProof/>
          <w:lang w:eastAsia="pt-BR"/>
        </w:rPr>
        <w:drawing>
          <wp:inline distT="0" distB="0" distL="0" distR="0" wp14:anchorId="2EA43F12" wp14:editId="6E1469FB">
            <wp:extent cx="661639" cy="849910"/>
            <wp:effectExtent l="0" t="0" r="0" b="0"/>
            <wp:docPr id="6" name="Imagem 6" descr="brasao-ufc - Có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ao-ufc - Cóp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639" cy="849910"/>
                    </a:xfrm>
                    <a:prstGeom prst="rect">
                      <a:avLst/>
                    </a:prstGeom>
                    <a:noFill/>
                    <a:ln>
                      <a:noFill/>
                    </a:ln>
                  </pic:spPr>
                </pic:pic>
              </a:graphicData>
            </a:graphic>
          </wp:inline>
        </w:drawing>
      </w:r>
    </w:p>
    <w:p w14:paraId="09D1F406" w14:textId="77777777" w:rsidR="009767B2" w:rsidRPr="009767B2" w:rsidRDefault="009767B2" w:rsidP="009767B2">
      <w:pPr>
        <w:rPr>
          <w:rFonts w:ascii="Times New Roman" w:hAnsi="Times New Roman"/>
          <w:b/>
          <w:caps/>
        </w:rPr>
      </w:pPr>
    </w:p>
    <w:p w14:paraId="568B3423" w14:textId="77777777" w:rsidR="009767B2" w:rsidRPr="009767B2" w:rsidRDefault="009767B2" w:rsidP="009767B2">
      <w:pPr>
        <w:rPr>
          <w:rFonts w:ascii="Times New Roman" w:hAnsi="Times New Roman"/>
          <w:b/>
          <w:caps/>
        </w:rPr>
      </w:pPr>
      <w:r w:rsidRPr="009767B2">
        <w:rPr>
          <w:rFonts w:ascii="Times New Roman" w:hAnsi="Times New Roman"/>
          <w:b/>
          <w:caps/>
        </w:rPr>
        <w:t>UNIVERSIDADE FEDERAL DO CEARÁ</w:t>
      </w:r>
    </w:p>
    <w:p w14:paraId="355C1821" w14:textId="77777777" w:rsidR="009767B2" w:rsidRPr="009767B2" w:rsidRDefault="009767B2" w:rsidP="009767B2">
      <w:pPr>
        <w:rPr>
          <w:rFonts w:ascii="Times New Roman" w:hAnsi="Times New Roman"/>
          <w:b/>
          <w:caps/>
        </w:rPr>
      </w:pPr>
      <w:r w:rsidRPr="009767B2">
        <w:rPr>
          <w:rFonts w:ascii="Times New Roman" w:hAnsi="Times New Roman"/>
          <w:b/>
          <w:caps/>
        </w:rPr>
        <w:t>faculdade de farmácia, odontologia e enfermagem</w:t>
      </w:r>
    </w:p>
    <w:p w14:paraId="291675AB" w14:textId="77777777" w:rsidR="009767B2" w:rsidRPr="009767B2" w:rsidRDefault="009767B2" w:rsidP="009767B2">
      <w:pPr>
        <w:rPr>
          <w:rFonts w:ascii="Times New Roman" w:hAnsi="Times New Roman"/>
          <w:b/>
          <w:caps/>
        </w:rPr>
      </w:pPr>
      <w:r w:rsidRPr="009767B2">
        <w:rPr>
          <w:rFonts w:ascii="Times New Roman" w:hAnsi="Times New Roman"/>
          <w:b/>
          <w:caps/>
        </w:rPr>
        <w:t>DEPARTAMENTO DE farmácia</w:t>
      </w:r>
    </w:p>
    <w:p w14:paraId="5DACE621" w14:textId="77777777" w:rsidR="009767B2" w:rsidRPr="009767B2" w:rsidRDefault="009767B2" w:rsidP="009767B2">
      <w:pPr>
        <w:rPr>
          <w:rFonts w:ascii="Times New Roman" w:hAnsi="Times New Roman"/>
          <w:b/>
          <w:i/>
          <w:caps/>
        </w:rPr>
      </w:pPr>
    </w:p>
    <w:p w14:paraId="4D0564FE" w14:textId="77777777" w:rsidR="009767B2" w:rsidRPr="009767B2" w:rsidRDefault="009767B2" w:rsidP="009767B2">
      <w:pPr>
        <w:rPr>
          <w:rFonts w:ascii="Times New Roman" w:hAnsi="Times New Roman"/>
          <w:b/>
          <w:i/>
          <w:caps/>
        </w:rPr>
      </w:pPr>
    </w:p>
    <w:p w14:paraId="6300386B" w14:textId="77777777" w:rsidR="009767B2" w:rsidRPr="009767B2" w:rsidRDefault="009767B2" w:rsidP="009767B2">
      <w:pPr>
        <w:rPr>
          <w:rFonts w:ascii="Times New Roman" w:hAnsi="Times New Roman"/>
          <w:b/>
          <w:i/>
          <w:caps/>
        </w:rPr>
      </w:pPr>
    </w:p>
    <w:p w14:paraId="1A813A0A" w14:textId="77777777" w:rsidR="009767B2" w:rsidRPr="009767B2" w:rsidRDefault="009767B2" w:rsidP="009767B2">
      <w:pPr>
        <w:rPr>
          <w:rFonts w:ascii="Times New Roman" w:hAnsi="Times New Roman"/>
          <w:b/>
          <w:i/>
          <w:caps/>
        </w:rPr>
      </w:pPr>
    </w:p>
    <w:p w14:paraId="6A9C4AF3" w14:textId="77777777" w:rsidR="009767B2" w:rsidRPr="009767B2" w:rsidRDefault="009767B2" w:rsidP="009767B2">
      <w:pPr>
        <w:rPr>
          <w:rFonts w:ascii="Times New Roman" w:hAnsi="Times New Roman"/>
          <w:b/>
          <w:i/>
          <w:caps/>
        </w:rPr>
      </w:pPr>
    </w:p>
    <w:p w14:paraId="08F44AC3" w14:textId="77777777" w:rsidR="009767B2" w:rsidRPr="009767B2" w:rsidRDefault="009767B2" w:rsidP="009767B2">
      <w:pPr>
        <w:rPr>
          <w:rFonts w:ascii="Times New Roman" w:hAnsi="Times New Roman"/>
          <w:b/>
          <w:i/>
          <w:caps/>
        </w:rPr>
      </w:pPr>
    </w:p>
    <w:p w14:paraId="1EE4BF55" w14:textId="77777777" w:rsidR="009767B2" w:rsidRPr="009767B2" w:rsidRDefault="009767B2" w:rsidP="009767B2">
      <w:pPr>
        <w:rPr>
          <w:rFonts w:ascii="Times New Roman" w:hAnsi="Times New Roman"/>
          <w:b/>
          <w:caps/>
        </w:rPr>
      </w:pPr>
      <w:r w:rsidRPr="009767B2">
        <w:rPr>
          <w:rFonts w:ascii="Times New Roman" w:hAnsi="Times New Roman"/>
          <w:b/>
          <w:caps/>
        </w:rPr>
        <w:t>RAYRA AGUIAR CAMPOS LIMA</w:t>
      </w:r>
    </w:p>
    <w:p w14:paraId="488CE4F6" w14:textId="77777777" w:rsidR="009767B2" w:rsidRPr="009767B2" w:rsidRDefault="009767B2" w:rsidP="009767B2">
      <w:pPr>
        <w:rPr>
          <w:rFonts w:ascii="Times New Roman" w:hAnsi="Times New Roman"/>
          <w:b/>
          <w:caps/>
        </w:rPr>
      </w:pPr>
    </w:p>
    <w:p w14:paraId="60389D56" w14:textId="77777777" w:rsidR="009767B2" w:rsidRPr="009767B2" w:rsidRDefault="009767B2" w:rsidP="009767B2">
      <w:pPr>
        <w:rPr>
          <w:rFonts w:ascii="Times New Roman" w:hAnsi="Times New Roman"/>
          <w:b/>
          <w:caps/>
        </w:rPr>
      </w:pPr>
    </w:p>
    <w:p w14:paraId="76F8E2A0" w14:textId="77777777" w:rsidR="009767B2" w:rsidRPr="009767B2" w:rsidRDefault="009767B2" w:rsidP="009767B2">
      <w:pPr>
        <w:rPr>
          <w:rFonts w:ascii="Times New Roman" w:hAnsi="Times New Roman"/>
          <w:b/>
          <w:caps/>
        </w:rPr>
      </w:pPr>
    </w:p>
    <w:p w14:paraId="451B1407" w14:textId="77777777" w:rsidR="009767B2" w:rsidRPr="009767B2" w:rsidRDefault="009767B2" w:rsidP="009767B2">
      <w:pPr>
        <w:rPr>
          <w:rFonts w:ascii="Times New Roman" w:hAnsi="Times New Roman"/>
          <w:b/>
          <w:caps/>
        </w:rPr>
      </w:pPr>
    </w:p>
    <w:p w14:paraId="3ADC2CC8" w14:textId="77777777" w:rsidR="009767B2" w:rsidRPr="009767B2" w:rsidRDefault="009767B2" w:rsidP="009767B2">
      <w:pPr>
        <w:rPr>
          <w:rFonts w:ascii="Times New Roman" w:hAnsi="Times New Roman"/>
          <w:b/>
          <w:caps/>
        </w:rPr>
      </w:pPr>
    </w:p>
    <w:p w14:paraId="2BAEBF23" w14:textId="77777777" w:rsidR="009767B2" w:rsidRPr="009767B2" w:rsidRDefault="009767B2" w:rsidP="009767B2">
      <w:pPr>
        <w:rPr>
          <w:rFonts w:ascii="Times New Roman" w:hAnsi="Times New Roman"/>
          <w:b/>
          <w:caps/>
        </w:rPr>
      </w:pPr>
    </w:p>
    <w:p w14:paraId="69E76A51" w14:textId="77777777" w:rsidR="009767B2" w:rsidRPr="009767B2" w:rsidRDefault="009767B2" w:rsidP="009767B2">
      <w:pPr>
        <w:rPr>
          <w:rFonts w:ascii="Times New Roman" w:hAnsi="Times New Roman"/>
          <w:b/>
          <w:caps/>
        </w:rPr>
      </w:pPr>
    </w:p>
    <w:p w14:paraId="6DE6A600" w14:textId="77777777" w:rsidR="009767B2" w:rsidRPr="009767B2" w:rsidRDefault="009767B2" w:rsidP="009767B2">
      <w:pPr>
        <w:rPr>
          <w:rFonts w:ascii="Times New Roman" w:eastAsia="Times New Roman" w:hAnsi="Times New Roman"/>
          <w:b/>
          <w:bCs/>
          <w:caps/>
          <w:szCs w:val="24"/>
        </w:rPr>
      </w:pPr>
      <w:r w:rsidRPr="009767B2">
        <w:rPr>
          <w:rFonts w:ascii="Times New Roman" w:eastAsia="Times New Roman" w:hAnsi="Times New Roman"/>
          <w:b/>
          <w:bCs/>
          <w:caps/>
          <w:szCs w:val="24"/>
        </w:rPr>
        <w:t xml:space="preserve">EVENTOS ADVERSOS da quimioterapia ANTICÂNCER EM PACIENTES COM tumores DO </w:t>
      </w:r>
      <w:commentRangeStart w:id="0"/>
      <w:r w:rsidRPr="009767B2">
        <w:rPr>
          <w:rFonts w:ascii="Times New Roman" w:eastAsia="Times New Roman" w:hAnsi="Times New Roman"/>
          <w:b/>
          <w:bCs/>
          <w:caps/>
          <w:szCs w:val="24"/>
        </w:rPr>
        <w:t>SISTEMA NERVOSO CENTRAL</w:t>
      </w:r>
      <w:commentRangeEnd w:id="0"/>
      <w:r w:rsidRPr="009767B2">
        <w:rPr>
          <w:rFonts w:asciiTheme="minorHAnsi" w:eastAsiaTheme="minorHAnsi" w:hAnsiTheme="minorHAnsi" w:cstheme="minorBidi"/>
          <w:sz w:val="16"/>
          <w:szCs w:val="16"/>
        </w:rPr>
        <w:commentReference w:id="0"/>
      </w:r>
      <w:r w:rsidRPr="009767B2">
        <w:rPr>
          <w:rFonts w:ascii="Times New Roman" w:eastAsia="Times New Roman" w:hAnsi="Times New Roman"/>
          <w:b/>
          <w:bCs/>
          <w:caps/>
          <w:szCs w:val="24"/>
        </w:rPr>
        <w:t>: ESTUDO RETROSPECTIVO.</w:t>
      </w:r>
    </w:p>
    <w:p w14:paraId="447B4283" w14:textId="77777777" w:rsidR="009767B2" w:rsidRPr="009767B2" w:rsidRDefault="009767B2" w:rsidP="009767B2">
      <w:pPr>
        <w:rPr>
          <w:rFonts w:ascii="Times New Roman" w:hAnsi="Times New Roman"/>
          <w:b/>
          <w:caps/>
        </w:rPr>
      </w:pPr>
    </w:p>
    <w:p w14:paraId="47B386D0" w14:textId="77777777" w:rsidR="009767B2" w:rsidRPr="009767B2" w:rsidRDefault="009767B2" w:rsidP="009767B2">
      <w:pPr>
        <w:rPr>
          <w:rFonts w:ascii="Times New Roman" w:hAnsi="Times New Roman"/>
          <w:b/>
          <w:caps/>
        </w:rPr>
      </w:pPr>
    </w:p>
    <w:p w14:paraId="4D47B0A1" w14:textId="77777777" w:rsidR="009767B2" w:rsidRPr="009767B2" w:rsidRDefault="009767B2" w:rsidP="009767B2">
      <w:pPr>
        <w:rPr>
          <w:rFonts w:ascii="Times New Roman" w:hAnsi="Times New Roman"/>
          <w:b/>
          <w:caps/>
        </w:rPr>
      </w:pPr>
    </w:p>
    <w:p w14:paraId="524FECE0" w14:textId="77777777" w:rsidR="009767B2" w:rsidRPr="009767B2" w:rsidRDefault="009767B2" w:rsidP="009767B2">
      <w:pPr>
        <w:rPr>
          <w:rFonts w:ascii="Times New Roman" w:hAnsi="Times New Roman"/>
          <w:b/>
          <w:caps/>
        </w:rPr>
      </w:pPr>
    </w:p>
    <w:p w14:paraId="5F3F25CA" w14:textId="77777777" w:rsidR="009767B2" w:rsidRPr="009767B2" w:rsidRDefault="009767B2" w:rsidP="009767B2">
      <w:pPr>
        <w:rPr>
          <w:rFonts w:ascii="Times New Roman" w:hAnsi="Times New Roman"/>
          <w:b/>
          <w:caps/>
        </w:rPr>
      </w:pPr>
    </w:p>
    <w:p w14:paraId="14999D1D" w14:textId="77777777" w:rsidR="009767B2" w:rsidRPr="009767B2" w:rsidRDefault="009767B2" w:rsidP="009767B2">
      <w:pPr>
        <w:rPr>
          <w:rFonts w:ascii="Times New Roman" w:hAnsi="Times New Roman"/>
          <w:b/>
          <w:caps/>
        </w:rPr>
      </w:pPr>
    </w:p>
    <w:p w14:paraId="642D1622" w14:textId="77777777" w:rsidR="009767B2" w:rsidRPr="009767B2" w:rsidRDefault="009767B2" w:rsidP="009767B2">
      <w:pPr>
        <w:rPr>
          <w:rFonts w:ascii="Times New Roman" w:hAnsi="Times New Roman"/>
          <w:b/>
          <w:caps/>
        </w:rPr>
      </w:pPr>
      <w:bookmarkStart w:id="1" w:name="_Toc257729039"/>
      <w:bookmarkStart w:id="2" w:name="_Toc257729427"/>
      <w:bookmarkStart w:id="3" w:name="_Toc257729464"/>
      <w:bookmarkStart w:id="4" w:name="_Toc266864364"/>
      <w:bookmarkStart w:id="5" w:name="_Toc266865606"/>
    </w:p>
    <w:bookmarkEnd w:id="1"/>
    <w:bookmarkEnd w:id="2"/>
    <w:bookmarkEnd w:id="3"/>
    <w:bookmarkEnd w:id="4"/>
    <w:bookmarkEnd w:id="5"/>
    <w:p w14:paraId="30B703D3" w14:textId="77777777" w:rsidR="009767B2" w:rsidRPr="009767B2" w:rsidRDefault="009767B2" w:rsidP="009767B2">
      <w:pPr>
        <w:rPr>
          <w:rFonts w:ascii="Times New Roman" w:hAnsi="Times New Roman"/>
          <w:b/>
          <w:caps/>
        </w:rPr>
      </w:pPr>
      <w:r w:rsidRPr="009767B2">
        <w:rPr>
          <w:rFonts w:ascii="Times New Roman" w:hAnsi="Times New Roman"/>
          <w:b/>
          <w:caps/>
        </w:rPr>
        <w:t>FORTALEZA</w:t>
      </w:r>
    </w:p>
    <w:p w14:paraId="781A7796" w14:textId="77777777" w:rsidR="009767B2" w:rsidRPr="009767B2" w:rsidRDefault="009767B2" w:rsidP="009767B2">
      <w:pPr>
        <w:rPr>
          <w:rFonts w:ascii="Times New Roman" w:hAnsi="Times New Roman"/>
          <w:b/>
          <w:caps/>
        </w:rPr>
        <w:sectPr w:rsidR="009767B2" w:rsidRPr="009767B2" w:rsidSect="00F24C90">
          <w:headerReference w:type="default" r:id="rId10"/>
          <w:pgSz w:w="11906" w:h="16838" w:code="9"/>
          <w:pgMar w:top="1701" w:right="1134" w:bottom="1134" w:left="1701" w:header="709" w:footer="709" w:gutter="0"/>
          <w:cols w:space="708"/>
          <w:docGrid w:linePitch="360"/>
        </w:sectPr>
      </w:pPr>
      <w:r w:rsidRPr="009767B2">
        <w:rPr>
          <w:rFonts w:ascii="Times New Roman" w:hAnsi="Times New Roman"/>
          <w:b/>
          <w:caps/>
        </w:rPr>
        <w:t>2016</w:t>
      </w:r>
    </w:p>
    <w:p w14:paraId="2A6AAFB4" w14:textId="77777777" w:rsidR="009767B2" w:rsidRPr="009767B2" w:rsidRDefault="009767B2" w:rsidP="009767B2">
      <w:pPr>
        <w:rPr>
          <w:rFonts w:ascii="Times New Roman" w:hAnsi="Times New Roman"/>
          <w:caps/>
        </w:rPr>
      </w:pPr>
      <w:r w:rsidRPr="009767B2">
        <w:rPr>
          <w:rFonts w:ascii="Times New Roman" w:hAnsi="Times New Roman"/>
          <w:caps/>
        </w:rPr>
        <w:lastRenderedPageBreak/>
        <w:t>RAYRA AGUIAR CAMPOS LIMA</w:t>
      </w:r>
    </w:p>
    <w:p w14:paraId="59E349C1" w14:textId="77777777" w:rsidR="009767B2" w:rsidRPr="009767B2" w:rsidRDefault="009767B2" w:rsidP="009767B2">
      <w:pPr>
        <w:rPr>
          <w:rFonts w:ascii="Times New Roman" w:hAnsi="Times New Roman"/>
          <w:caps/>
        </w:rPr>
      </w:pPr>
    </w:p>
    <w:p w14:paraId="7F91683F" w14:textId="77777777" w:rsidR="009767B2" w:rsidRPr="009767B2" w:rsidRDefault="009767B2" w:rsidP="009767B2">
      <w:pPr>
        <w:rPr>
          <w:rFonts w:ascii="Times New Roman" w:hAnsi="Times New Roman"/>
          <w:caps/>
        </w:rPr>
      </w:pPr>
    </w:p>
    <w:p w14:paraId="085931C0" w14:textId="77777777" w:rsidR="009767B2" w:rsidRPr="009767B2" w:rsidRDefault="009767B2" w:rsidP="009767B2">
      <w:pPr>
        <w:rPr>
          <w:rFonts w:ascii="Times New Roman" w:hAnsi="Times New Roman"/>
          <w:caps/>
        </w:rPr>
      </w:pPr>
    </w:p>
    <w:p w14:paraId="60D645C6" w14:textId="77777777" w:rsidR="009767B2" w:rsidRPr="009767B2" w:rsidRDefault="009767B2" w:rsidP="009767B2">
      <w:pPr>
        <w:rPr>
          <w:rFonts w:ascii="Times New Roman" w:hAnsi="Times New Roman"/>
          <w:caps/>
        </w:rPr>
      </w:pPr>
    </w:p>
    <w:p w14:paraId="173FB185" w14:textId="77777777" w:rsidR="009767B2" w:rsidRPr="009767B2" w:rsidRDefault="009767B2" w:rsidP="009767B2">
      <w:pPr>
        <w:rPr>
          <w:rFonts w:ascii="Times New Roman" w:hAnsi="Times New Roman"/>
          <w:caps/>
        </w:rPr>
      </w:pPr>
    </w:p>
    <w:p w14:paraId="018A0713" w14:textId="77777777" w:rsidR="009767B2" w:rsidRPr="009767B2" w:rsidRDefault="009767B2" w:rsidP="009767B2">
      <w:pPr>
        <w:rPr>
          <w:rFonts w:ascii="Times New Roman" w:hAnsi="Times New Roman"/>
          <w:caps/>
        </w:rPr>
      </w:pPr>
    </w:p>
    <w:p w14:paraId="273E0985" w14:textId="77777777" w:rsidR="009767B2" w:rsidRPr="009767B2" w:rsidRDefault="009767B2" w:rsidP="009767B2">
      <w:pPr>
        <w:rPr>
          <w:rFonts w:ascii="Times New Roman" w:hAnsi="Times New Roman"/>
          <w:caps/>
        </w:rPr>
      </w:pPr>
    </w:p>
    <w:p w14:paraId="11FFEDD7" w14:textId="77777777" w:rsidR="009767B2" w:rsidRPr="009767B2" w:rsidRDefault="009767B2" w:rsidP="009767B2">
      <w:pPr>
        <w:rPr>
          <w:rFonts w:ascii="Times New Roman" w:hAnsi="Times New Roman"/>
          <w:caps/>
        </w:rPr>
      </w:pPr>
    </w:p>
    <w:p w14:paraId="22540AC4" w14:textId="77777777" w:rsidR="009767B2" w:rsidRPr="009767B2" w:rsidRDefault="009767B2" w:rsidP="009767B2">
      <w:pPr>
        <w:rPr>
          <w:rFonts w:ascii="Times New Roman" w:hAnsi="Times New Roman"/>
          <w:caps/>
        </w:rPr>
      </w:pPr>
    </w:p>
    <w:p w14:paraId="0D2DBF23" w14:textId="77777777" w:rsidR="009767B2" w:rsidRPr="009767B2" w:rsidRDefault="009767B2" w:rsidP="009767B2">
      <w:pPr>
        <w:rPr>
          <w:rFonts w:ascii="Times New Roman" w:hAnsi="Times New Roman"/>
          <w:caps/>
        </w:rPr>
      </w:pPr>
    </w:p>
    <w:p w14:paraId="2F0A46D8" w14:textId="77777777" w:rsidR="009767B2" w:rsidRPr="009767B2" w:rsidRDefault="009767B2" w:rsidP="009767B2">
      <w:pPr>
        <w:rPr>
          <w:rFonts w:ascii="Times New Roman" w:eastAsia="Times New Roman" w:hAnsi="Times New Roman"/>
          <w:bCs/>
          <w:caps/>
          <w:szCs w:val="24"/>
        </w:rPr>
      </w:pPr>
      <w:r w:rsidRPr="009767B2">
        <w:rPr>
          <w:rFonts w:ascii="Times New Roman" w:eastAsia="Times New Roman" w:hAnsi="Times New Roman"/>
          <w:b/>
          <w:bCs/>
          <w:caps/>
          <w:szCs w:val="24"/>
        </w:rPr>
        <w:t>EVENTOS ADVERSOS da quimioterapia ANTICÂNCER EM PACIENTES COM tumores DO SISTEMA NERVOSO CENTRAL: ESTUDO RETROSPECTIVO</w:t>
      </w:r>
    </w:p>
    <w:p w14:paraId="384C933D" w14:textId="77777777" w:rsidR="009767B2" w:rsidRPr="009767B2" w:rsidRDefault="009767B2" w:rsidP="009767B2">
      <w:pPr>
        <w:rPr>
          <w:rFonts w:ascii="Times New Roman" w:eastAsia="Times New Roman" w:hAnsi="Times New Roman"/>
          <w:bCs/>
          <w:caps/>
          <w:szCs w:val="24"/>
        </w:rPr>
      </w:pPr>
    </w:p>
    <w:p w14:paraId="6CB96748" w14:textId="77777777" w:rsidR="009767B2" w:rsidRPr="009767B2" w:rsidRDefault="009767B2" w:rsidP="009767B2">
      <w:pPr>
        <w:rPr>
          <w:rFonts w:ascii="Times New Roman" w:eastAsia="Times New Roman" w:hAnsi="Times New Roman"/>
          <w:bCs/>
          <w:caps/>
          <w:szCs w:val="24"/>
        </w:rPr>
      </w:pPr>
    </w:p>
    <w:p w14:paraId="1FBC2EB1" w14:textId="77777777" w:rsidR="009767B2" w:rsidRPr="009767B2" w:rsidRDefault="009767B2" w:rsidP="009767B2">
      <w:pPr>
        <w:ind w:left="4536"/>
        <w:jc w:val="both"/>
        <w:rPr>
          <w:rFonts w:ascii="Times New Roman" w:hAnsi="Times New Roman"/>
        </w:rPr>
      </w:pPr>
    </w:p>
    <w:p w14:paraId="115807C2" w14:textId="77777777" w:rsidR="009767B2" w:rsidRPr="009767B2" w:rsidRDefault="009767B2" w:rsidP="009767B2">
      <w:pPr>
        <w:ind w:left="4536"/>
        <w:jc w:val="both"/>
        <w:rPr>
          <w:rFonts w:ascii="Times New Roman" w:hAnsi="Times New Roman"/>
        </w:rPr>
      </w:pPr>
    </w:p>
    <w:p w14:paraId="792E4D94" w14:textId="77777777" w:rsidR="009767B2" w:rsidRPr="009767B2" w:rsidRDefault="009767B2" w:rsidP="009767B2">
      <w:pPr>
        <w:ind w:left="4536"/>
        <w:jc w:val="both"/>
        <w:rPr>
          <w:rFonts w:ascii="Times New Roman" w:hAnsi="Times New Roman"/>
        </w:rPr>
      </w:pPr>
    </w:p>
    <w:p w14:paraId="00631823" w14:textId="77777777" w:rsidR="009767B2" w:rsidRPr="009767B2" w:rsidRDefault="009767B2" w:rsidP="009767B2">
      <w:pPr>
        <w:spacing w:line="240" w:lineRule="auto"/>
        <w:ind w:left="4536"/>
        <w:jc w:val="both"/>
        <w:rPr>
          <w:rFonts w:ascii="Times New Roman" w:hAnsi="Times New Roman"/>
          <w:highlight w:val="cyan"/>
        </w:rPr>
      </w:pPr>
      <w:r w:rsidRPr="009767B2">
        <w:rPr>
          <w:rFonts w:ascii="Times New Roman" w:hAnsi="Times New Roman"/>
          <w:lang w:val="pt-PT"/>
        </w:rPr>
        <w:t>Monografia apresentada ao Curso de Farm</w:t>
      </w:r>
      <w:r w:rsidRPr="009767B2">
        <w:rPr>
          <w:rFonts w:ascii="Times New Roman" w:hAnsi="Times New Roman"/>
        </w:rPr>
        <w:t>á</w:t>
      </w:r>
      <w:r w:rsidRPr="009767B2">
        <w:rPr>
          <w:rFonts w:ascii="Times New Roman" w:hAnsi="Times New Roman"/>
          <w:lang w:val="pt-PT"/>
        </w:rPr>
        <w:t>cia</w:t>
      </w:r>
      <w:r w:rsidRPr="009767B2">
        <w:rPr>
          <w:rFonts w:ascii="Times New Roman" w:hAnsi="Times New Roman"/>
        </w:rPr>
        <w:t xml:space="preserve"> do Departamento de Farmácia </w:t>
      </w:r>
      <w:r w:rsidRPr="009767B2">
        <w:rPr>
          <w:rFonts w:ascii="Times New Roman" w:hAnsi="Times New Roman"/>
          <w:lang w:val="pt-PT"/>
        </w:rPr>
        <w:t>da Universidade Federal do Cear</w:t>
      </w:r>
      <w:r w:rsidRPr="009767B2">
        <w:rPr>
          <w:rFonts w:ascii="Times New Roman" w:hAnsi="Times New Roman"/>
        </w:rPr>
        <w:t>á</w:t>
      </w:r>
      <w:r w:rsidRPr="009767B2">
        <w:rPr>
          <w:rFonts w:ascii="Times New Roman" w:hAnsi="Times New Roman"/>
          <w:lang w:val="pt-PT"/>
        </w:rPr>
        <w:t>, como requisito parcial para obtenção do T</w:t>
      </w:r>
      <w:r w:rsidRPr="009767B2">
        <w:rPr>
          <w:rFonts w:ascii="Times New Roman" w:hAnsi="Times New Roman"/>
        </w:rPr>
        <w:t>í</w:t>
      </w:r>
      <w:r w:rsidRPr="009767B2">
        <w:rPr>
          <w:rFonts w:ascii="Times New Roman" w:hAnsi="Times New Roman"/>
          <w:lang w:val="es-ES_tradnl"/>
        </w:rPr>
        <w:t xml:space="preserve">tulo de </w:t>
      </w:r>
      <w:r w:rsidRPr="009767B2">
        <w:rPr>
          <w:rFonts w:ascii="Times New Roman" w:hAnsi="Times New Roman"/>
        </w:rPr>
        <w:t>Bacharel</w:t>
      </w:r>
      <w:r w:rsidRPr="009767B2">
        <w:rPr>
          <w:rFonts w:ascii="Times New Roman" w:hAnsi="Times New Roman"/>
          <w:lang w:val="pt-PT"/>
        </w:rPr>
        <w:t xml:space="preserve"> em Farm</w:t>
      </w:r>
      <w:r w:rsidRPr="009767B2">
        <w:rPr>
          <w:rFonts w:ascii="Times New Roman" w:hAnsi="Times New Roman"/>
        </w:rPr>
        <w:t>ácia.</w:t>
      </w:r>
    </w:p>
    <w:p w14:paraId="74A1A372" w14:textId="77777777" w:rsidR="009767B2" w:rsidRPr="009767B2" w:rsidRDefault="009767B2" w:rsidP="009767B2">
      <w:pPr>
        <w:spacing w:line="240" w:lineRule="auto"/>
        <w:ind w:left="4536"/>
        <w:jc w:val="both"/>
        <w:rPr>
          <w:rFonts w:ascii="Times New Roman" w:hAnsi="Times New Roman"/>
        </w:rPr>
      </w:pPr>
    </w:p>
    <w:p w14:paraId="7808371C" w14:textId="77777777" w:rsidR="009767B2" w:rsidRPr="009767B2" w:rsidRDefault="009767B2" w:rsidP="009767B2">
      <w:pPr>
        <w:spacing w:line="240" w:lineRule="auto"/>
        <w:ind w:left="4536"/>
        <w:jc w:val="both"/>
        <w:rPr>
          <w:rFonts w:ascii="Times New Roman" w:hAnsi="Times New Roman"/>
        </w:rPr>
      </w:pPr>
      <w:commentRangeStart w:id="6"/>
      <w:r w:rsidRPr="009767B2">
        <w:rPr>
          <w:rFonts w:ascii="Times New Roman" w:hAnsi="Times New Roman"/>
          <w:lang w:val="pt-PT"/>
        </w:rPr>
        <w:t>Orientadora: Prof</w:t>
      </w:r>
      <w:r w:rsidRPr="009767B2">
        <w:rPr>
          <w:rFonts w:ascii="Times New Roman" w:hAnsi="Times New Roman"/>
          <w:vertAlign w:val="superscript"/>
          <w:lang w:val="pt-PT"/>
        </w:rPr>
        <w:t>a</w:t>
      </w:r>
      <w:r w:rsidRPr="009767B2">
        <w:rPr>
          <w:rFonts w:ascii="Times New Roman" w:hAnsi="Times New Roman"/>
          <w:lang w:val="pt-PT"/>
        </w:rPr>
        <w:t>. Dr</w:t>
      </w:r>
      <w:r w:rsidRPr="009767B2">
        <w:rPr>
          <w:rFonts w:ascii="Times New Roman" w:hAnsi="Times New Roman"/>
          <w:vertAlign w:val="superscript"/>
          <w:lang w:val="pt-PT"/>
        </w:rPr>
        <w:t>a</w:t>
      </w:r>
      <w:r w:rsidRPr="009767B2">
        <w:rPr>
          <w:rFonts w:ascii="Times New Roman" w:hAnsi="Times New Roman"/>
          <w:lang w:val="pt-PT"/>
        </w:rPr>
        <w:t xml:space="preserve">. </w:t>
      </w:r>
      <w:commentRangeEnd w:id="6"/>
      <w:r w:rsidRPr="009767B2">
        <w:rPr>
          <w:rFonts w:asciiTheme="minorHAnsi" w:eastAsiaTheme="minorHAnsi" w:hAnsiTheme="minorHAnsi" w:cstheme="minorBidi"/>
          <w:sz w:val="16"/>
          <w:szCs w:val="16"/>
        </w:rPr>
        <w:commentReference w:id="6"/>
      </w:r>
      <w:r w:rsidRPr="009767B2">
        <w:rPr>
          <w:rFonts w:ascii="Times New Roman" w:hAnsi="Times New Roman"/>
          <w:lang w:val="pt-PT"/>
        </w:rPr>
        <w:t>Juvenia Bezerra Fontenele</w:t>
      </w:r>
      <w:r w:rsidRPr="009767B2">
        <w:rPr>
          <w:rFonts w:ascii="Times New Roman" w:hAnsi="Times New Roman"/>
        </w:rPr>
        <w:t>.</w:t>
      </w:r>
    </w:p>
    <w:p w14:paraId="6E372E92" w14:textId="77777777" w:rsidR="009767B2" w:rsidRPr="009767B2" w:rsidRDefault="009767B2" w:rsidP="009767B2">
      <w:pPr>
        <w:spacing w:line="240" w:lineRule="auto"/>
        <w:ind w:left="4536"/>
        <w:jc w:val="both"/>
        <w:rPr>
          <w:rFonts w:ascii="Times New Roman" w:hAnsi="Times New Roman"/>
        </w:rPr>
      </w:pPr>
    </w:p>
    <w:p w14:paraId="56028B8D" w14:textId="77777777" w:rsidR="009767B2" w:rsidRPr="009767B2" w:rsidRDefault="009767B2" w:rsidP="009767B2">
      <w:pPr>
        <w:spacing w:line="240" w:lineRule="auto"/>
        <w:ind w:left="4536"/>
        <w:jc w:val="both"/>
        <w:rPr>
          <w:rFonts w:ascii="Times New Roman" w:hAnsi="Times New Roman"/>
        </w:rPr>
      </w:pPr>
      <w:r w:rsidRPr="009767B2">
        <w:rPr>
          <w:rFonts w:ascii="Times New Roman" w:hAnsi="Times New Roman"/>
          <w:lang w:val="pt-PT"/>
        </w:rPr>
        <w:t>Coorientador: Francisco Helder Cavalcante F</w:t>
      </w:r>
      <w:r w:rsidRPr="009767B2">
        <w:rPr>
          <w:rFonts w:ascii="Times New Roman" w:hAnsi="Times New Roman"/>
        </w:rPr>
        <w:t>élix.</w:t>
      </w:r>
    </w:p>
    <w:p w14:paraId="3AB08B72" w14:textId="77777777" w:rsidR="009767B2" w:rsidRPr="009767B2" w:rsidRDefault="009767B2" w:rsidP="009767B2">
      <w:pPr>
        <w:ind w:left="4536"/>
        <w:jc w:val="both"/>
        <w:rPr>
          <w:rFonts w:ascii="Times New Roman" w:hAnsi="Times New Roman"/>
        </w:rPr>
      </w:pPr>
    </w:p>
    <w:p w14:paraId="21E26B7C" w14:textId="77777777" w:rsidR="009767B2" w:rsidRPr="009767B2" w:rsidRDefault="009767B2" w:rsidP="009767B2">
      <w:pPr>
        <w:rPr>
          <w:rFonts w:ascii="Times New Roman" w:hAnsi="Times New Roman"/>
          <w:caps/>
        </w:rPr>
      </w:pPr>
    </w:p>
    <w:p w14:paraId="06422A13" w14:textId="77777777" w:rsidR="009767B2" w:rsidRPr="009767B2" w:rsidRDefault="009767B2" w:rsidP="009767B2">
      <w:pPr>
        <w:rPr>
          <w:rFonts w:ascii="Times New Roman" w:hAnsi="Times New Roman"/>
          <w:caps/>
        </w:rPr>
      </w:pPr>
    </w:p>
    <w:p w14:paraId="3354CCF5" w14:textId="77777777" w:rsidR="009767B2" w:rsidRPr="009767B2" w:rsidRDefault="009767B2" w:rsidP="009767B2">
      <w:pPr>
        <w:rPr>
          <w:rFonts w:ascii="Times New Roman" w:hAnsi="Times New Roman"/>
          <w:caps/>
        </w:rPr>
      </w:pPr>
    </w:p>
    <w:p w14:paraId="5747935E" w14:textId="77777777" w:rsidR="009767B2" w:rsidRPr="009767B2" w:rsidRDefault="009767B2" w:rsidP="009767B2">
      <w:pPr>
        <w:rPr>
          <w:rFonts w:ascii="Times New Roman" w:hAnsi="Times New Roman"/>
          <w:caps/>
        </w:rPr>
      </w:pPr>
      <w:r w:rsidRPr="009767B2">
        <w:rPr>
          <w:rFonts w:ascii="Times New Roman" w:hAnsi="Times New Roman"/>
          <w:caps/>
        </w:rPr>
        <w:t>FORTALEZA</w:t>
      </w:r>
    </w:p>
    <w:p w14:paraId="6FED581C" w14:textId="77777777" w:rsidR="009767B2" w:rsidRPr="009767B2" w:rsidRDefault="009767B2" w:rsidP="009767B2">
      <w:pPr>
        <w:rPr>
          <w:rFonts w:ascii="Times New Roman" w:hAnsi="Times New Roman"/>
          <w:caps/>
        </w:rPr>
      </w:pPr>
      <w:r w:rsidRPr="009767B2">
        <w:rPr>
          <w:rFonts w:ascii="Times New Roman" w:hAnsi="Times New Roman"/>
          <w:caps/>
        </w:rPr>
        <w:t>2016</w:t>
      </w:r>
    </w:p>
    <w:p w14:paraId="7F5A17A3" w14:textId="77777777" w:rsidR="009767B2" w:rsidRPr="009767B2" w:rsidRDefault="009767B2" w:rsidP="009767B2">
      <w:pPr>
        <w:jc w:val="left"/>
        <w:rPr>
          <w:rFonts w:ascii="Times New Roman" w:hAnsi="Times New Roman"/>
          <w:b/>
          <w:szCs w:val="24"/>
        </w:rPr>
      </w:pPr>
      <w:r w:rsidRPr="009767B2">
        <w:rPr>
          <w:rFonts w:ascii="Times New Roman" w:hAnsi="Times New Roman"/>
        </w:rPr>
        <w:br w:type="page"/>
      </w:r>
      <w:bookmarkStart w:id="7" w:name="_Toc257734708"/>
      <w:bookmarkStart w:id="8" w:name="_Toc257735653"/>
      <w:r w:rsidRPr="009767B2">
        <w:rPr>
          <w:rFonts w:ascii="Times New Roman" w:hAnsi="Times New Roman"/>
          <w:b/>
          <w:szCs w:val="24"/>
        </w:rPr>
        <w:lastRenderedPageBreak/>
        <w:t>1 INTRODUÇÃO</w:t>
      </w:r>
      <w:bookmarkEnd w:id="7"/>
      <w:bookmarkEnd w:id="8"/>
    </w:p>
    <w:p w14:paraId="3E49D6F4" w14:textId="77777777" w:rsidR="009767B2" w:rsidRPr="009767B2" w:rsidRDefault="009767B2" w:rsidP="009767B2">
      <w:pPr>
        <w:ind w:firstLine="1134"/>
        <w:jc w:val="both"/>
        <w:rPr>
          <w:rFonts w:ascii="Times New Roman" w:eastAsiaTheme="minorHAnsi" w:hAnsi="Times New Roman"/>
          <w:szCs w:val="24"/>
        </w:rPr>
      </w:pPr>
    </w:p>
    <w:p w14:paraId="31C82988" w14:textId="77777777" w:rsidR="009767B2" w:rsidRPr="009767B2" w:rsidRDefault="009767B2" w:rsidP="009767B2">
      <w:pPr>
        <w:ind w:firstLine="1134"/>
        <w:jc w:val="both"/>
        <w:rPr>
          <w:rFonts w:ascii="Times New Roman" w:eastAsiaTheme="minorHAnsi" w:hAnsi="Times New Roman"/>
          <w:szCs w:val="24"/>
        </w:rPr>
      </w:pPr>
      <w:r w:rsidRPr="009767B2">
        <w:rPr>
          <w:rFonts w:ascii="Times New Roman" w:eastAsiaTheme="minorHAnsi" w:hAnsi="Times New Roman"/>
          <w:szCs w:val="24"/>
        </w:rPr>
        <w:t>O Instituto Nacional de Câncer José Alencar Gomes da Silva (INCA) estima que 596.000 novos casos de câncer afetarão os brasileiros em 2016. O aumento da expectativa de vida, a urbanização e a globalização são alguns dos fatores que podem explicar parte desse aumento (INCA, 2016a).</w:t>
      </w:r>
    </w:p>
    <w:p w14:paraId="66EE068B" w14:textId="77777777" w:rsidR="009767B2" w:rsidRPr="009767B2" w:rsidRDefault="009767B2" w:rsidP="009767B2">
      <w:pPr>
        <w:autoSpaceDE w:val="0"/>
        <w:autoSpaceDN w:val="0"/>
        <w:adjustRightInd w:val="0"/>
        <w:ind w:firstLine="1134"/>
        <w:jc w:val="both"/>
        <w:rPr>
          <w:rFonts w:ascii="Times New Roman" w:hAnsi="Times New Roman"/>
          <w:color w:val="FF0000"/>
          <w:szCs w:val="24"/>
        </w:rPr>
      </w:pPr>
      <w:r w:rsidRPr="009767B2">
        <w:rPr>
          <w:rFonts w:ascii="Times New Roman" w:hAnsi="Times New Roman"/>
          <w:szCs w:val="24"/>
        </w:rPr>
        <w:t xml:space="preserve">No Brasil, as neoplasias são as quarta e quinta principais causas de morte não violenta, para homens e mulheres, respectivamente, perdendo apenas para causas externas, mal definidas, doenças respiratórias e parasitárias. São a segunda causa de morte não violenta em crianças de 5 a 14 anos. Na região Nordeste figuram como a quinta principal causa, para homens e mulheres. Já nas regiões sudeste e sul, constituem a segunda principal causa de morte </w:t>
      </w:r>
      <w:r w:rsidRPr="009767B2">
        <w:rPr>
          <w:rFonts w:ascii="Times New Roman" w:hAnsi="Times New Roman"/>
          <w:b/>
          <w:color w:val="FF0000"/>
          <w:szCs w:val="24"/>
        </w:rPr>
        <w:t>(</w:t>
      </w:r>
      <w:commentRangeStart w:id="9"/>
      <w:r w:rsidRPr="009767B2">
        <w:rPr>
          <w:rFonts w:ascii="Times New Roman" w:hAnsi="Times New Roman"/>
          <w:b/>
          <w:color w:val="FF0000"/>
          <w:szCs w:val="24"/>
        </w:rPr>
        <w:t>INCA????? REFERÊNCIA?)</w:t>
      </w:r>
      <w:r w:rsidRPr="009767B2">
        <w:rPr>
          <w:rFonts w:ascii="Times New Roman" w:hAnsi="Times New Roman"/>
          <w:color w:val="FF0000"/>
          <w:szCs w:val="24"/>
        </w:rPr>
        <w:t>.</w:t>
      </w:r>
      <w:commentRangeEnd w:id="9"/>
      <w:r w:rsidRPr="009767B2">
        <w:rPr>
          <w:rFonts w:asciiTheme="minorHAnsi" w:eastAsiaTheme="minorHAnsi" w:hAnsiTheme="minorHAnsi" w:cstheme="minorBidi"/>
          <w:sz w:val="16"/>
          <w:szCs w:val="16"/>
        </w:rPr>
        <w:commentReference w:id="9"/>
      </w:r>
    </w:p>
    <w:p w14:paraId="547DEEEB" w14:textId="77777777" w:rsidR="009767B2" w:rsidRPr="009767B2" w:rsidRDefault="009767B2" w:rsidP="009767B2">
      <w:pPr>
        <w:autoSpaceDE w:val="0"/>
        <w:autoSpaceDN w:val="0"/>
        <w:adjustRightInd w:val="0"/>
        <w:ind w:firstLine="1134"/>
        <w:jc w:val="both"/>
        <w:rPr>
          <w:rFonts w:ascii="Times New Roman" w:hAnsi="Times New Roman"/>
          <w:color w:val="0000CC"/>
          <w:szCs w:val="24"/>
        </w:rPr>
      </w:pPr>
      <w:r w:rsidRPr="009767B2">
        <w:rPr>
          <w:rFonts w:ascii="Times New Roman" w:hAnsi="Times New Roman"/>
          <w:szCs w:val="24"/>
        </w:rPr>
        <w:t xml:space="preserve">No período de 1990 a 2013, os tipos de cânceres femininos com maior mortalidade foram de mama, pulmão, colo do útero, cólon e estômago. Já para os homens, os de maior mortalidade foram de pulmão, próstata, estômago, esôfago e fígado </w:t>
      </w:r>
      <w:commentRangeStart w:id="10"/>
      <w:r w:rsidRPr="009767B2">
        <w:rPr>
          <w:rFonts w:ascii="Times New Roman" w:hAnsi="Times New Roman"/>
          <w:b/>
          <w:color w:val="FF0000"/>
          <w:szCs w:val="24"/>
        </w:rPr>
        <w:t>(VEJA COMO COLOCAR PELO GUIA DA UFC, SE NÃO TIVER PROCURE A BIBLIOTECÁRIA)</w:t>
      </w:r>
      <w:r w:rsidRPr="009767B2">
        <w:rPr>
          <w:rFonts w:ascii="Times New Roman" w:hAnsi="Times New Roman"/>
          <w:color w:val="FF0000"/>
          <w:szCs w:val="24"/>
        </w:rPr>
        <w:t xml:space="preserve">. </w:t>
      </w:r>
      <w:r w:rsidRPr="009767B2">
        <w:rPr>
          <w:rFonts w:ascii="Times New Roman" w:hAnsi="Times New Roman"/>
          <w:color w:val="0000CC"/>
          <w:szCs w:val="24"/>
        </w:rPr>
        <w:t>(Fontes: MS/SVS/DASIS/CGIAE/Sistema de Informação sobre Mortalidade – SIM; MP/Fundação Instituto Brasileiro de Geografia e Estatística – IBGE; MS/INCA/Conprev/Divisão de Vigilância)</w:t>
      </w:r>
      <w:commentRangeEnd w:id="10"/>
      <w:r w:rsidRPr="009767B2">
        <w:rPr>
          <w:rFonts w:asciiTheme="minorHAnsi" w:eastAsiaTheme="minorHAnsi" w:hAnsiTheme="minorHAnsi" w:cstheme="minorBidi"/>
          <w:sz w:val="16"/>
          <w:szCs w:val="16"/>
        </w:rPr>
        <w:commentReference w:id="10"/>
      </w:r>
    </w:p>
    <w:p w14:paraId="7E4380D6"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O número de casos novos de câncer do Sistema Nervoso Central (SNC) estimado para o Brasil em 2016 é de 5.440 casos em homens e de 4.830 em mulheres. Sem considerar os tumores de pele não melanoma, o câncer do SNC em homens é o 8º mais frequente nas regiões Nordeste e Sul. Ocupa a 10ª posição na região Norte e na região Centro-Oeste. Na região Sudeste é o 11º mais frequente. Para as mulheres é o sexto mais frequente na região Sul, e oitavo mais frequente na região Centro-Oeste. Na região Norte ocupa a 10ª posição. Enquanto nas regiões Sudeste e Nordeste é o 11º (INCA, 2016b).</w:t>
      </w:r>
    </w:p>
    <w:p w14:paraId="7EB29F47"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Estima-se que, no ano de 2016, ocorrerão 12.600 novos casos de câncer em crianças e adolescentes até os 19 anos, no Brasil. As regiões Sudeste e Nordeste apresentarão os maiores números de casos novos, 6.050 e 2.750 respectivamente, seguidas pelas regiões Sul (1.320 casos novos), Centro-Oeste (1.270 casos novos) e Norte (1.210 casos novos) (INCA, 2016b).</w:t>
      </w:r>
    </w:p>
    <w:p w14:paraId="25956BA5" w14:textId="77777777" w:rsidR="009767B2" w:rsidRPr="009767B2" w:rsidRDefault="009767B2" w:rsidP="009767B2">
      <w:pPr>
        <w:ind w:firstLine="1134"/>
        <w:jc w:val="both"/>
        <w:rPr>
          <w:rFonts w:ascii="Times New Roman" w:eastAsia="Times New Roman" w:hAnsi="Times New Roman"/>
          <w:szCs w:val="24"/>
          <w:lang w:eastAsia="pt-BR"/>
        </w:rPr>
      </w:pPr>
      <w:r w:rsidRPr="009767B2">
        <w:rPr>
          <w:rFonts w:ascii="Times New Roman" w:eastAsia="Times New Roman" w:hAnsi="Times New Roman"/>
          <w:szCs w:val="24"/>
          <w:lang w:eastAsia="pt-BR"/>
        </w:rPr>
        <w:t>Nas últimas décadas, as neoplasias infantis vêm adquirindo uma importância especial no âmbito da pediatria, devido a um extraordinário avanço nos resultados terapêuticos. Entretanto, esses resultados não são apenas benéficos, já que as drogas utilizadas no tratamento dos tumores afetam tanto as células neoplásicas como as células dos tecidos normais.</w:t>
      </w:r>
    </w:p>
    <w:p w14:paraId="704F4E5D"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lastRenderedPageBreak/>
        <w:t>Os tumores do SNC representam a segunda forma de câncer mais comum em crianças e a principal neoplasia sólida na infância nos Estados Unidos da América (EUA), ocorrendo em torno de 21,3% de todas as crianças com doenças malignas, com incidência anual de 5,26 casos por 100.000 (</w:t>
      </w:r>
      <w:commentRangeStart w:id="11"/>
      <w:r w:rsidRPr="009767B2">
        <w:rPr>
          <w:rFonts w:ascii="Times New Roman" w:hAnsi="Times New Roman"/>
          <w:szCs w:val="24"/>
        </w:rPr>
        <w:t xml:space="preserve">OSTROM </w:t>
      </w:r>
      <w:commentRangeEnd w:id="11"/>
      <w:r w:rsidRPr="009767B2">
        <w:rPr>
          <w:rFonts w:ascii="Times New Roman" w:eastAsia="Times New Roman" w:hAnsi="Times New Roman"/>
          <w:sz w:val="16"/>
          <w:szCs w:val="16"/>
          <w:lang w:val="x-none"/>
        </w:rPr>
        <w:commentReference w:id="11"/>
      </w:r>
      <w:r w:rsidRPr="009767B2">
        <w:rPr>
          <w:rFonts w:ascii="Times New Roman" w:hAnsi="Times New Roman"/>
          <w:i/>
          <w:szCs w:val="24"/>
        </w:rPr>
        <w:t>et al</w:t>
      </w:r>
      <w:r w:rsidRPr="009767B2">
        <w:rPr>
          <w:rFonts w:ascii="Times New Roman" w:hAnsi="Times New Roman"/>
          <w:szCs w:val="24"/>
        </w:rPr>
        <w:t xml:space="preserve">., 2015). As neoplasias no SNC perdem em frequência apenas para a leucemia nos casos de câncer em crianças e são as causas mais comuns de mortalidade por câncer em crianças entre 0 e 14 anos nos EUA. Conforme levantamento feito nos EUA, os tumores do SNC são responsáveis por 30% das mortes em casos de câncer na infância e são a </w:t>
      </w:r>
      <w:r w:rsidRPr="009767B2">
        <w:rPr>
          <w:rFonts w:ascii="Times New Roman" w:hAnsi="Times New Roman"/>
          <w:szCs w:val="24"/>
          <w:lang w:val="pt-PT"/>
        </w:rPr>
        <w:t>causa mais comum de morte por câncer em crianças entre 0</w:t>
      </w:r>
      <w:r w:rsidRPr="009767B2">
        <w:rPr>
          <w:rFonts w:ascii="Times New Roman" w:hAnsi="Times New Roman"/>
          <w:szCs w:val="24"/>
          <w:lang w:eastAsia="pt-BR"/>
        </w:rPr>
        <w:t>–</w:t>
      </w:r>
      <w:r w:rsidRPr="009767B2">
        <w:rPr>
          <w:rFonts w:ascii="Times New Roman" w:hAnsi="Times New Roman"/>
          <w:szCs w:val="24"/>
          <w:lang w:val="pt-PT"/>
        </w:rPr>
        <w:t>14 anos nos EUA</w:t>
      </w:r>
      <w:r w:rsidRPr="009767B2">
        <w:rPr>
          <w:rFonts w:ascii="Times New Roman" w:hAnsi="Times New Roman"/>
          <w:szCs w:val="24"/>
        </w:rPr>
        <w:t xml:space="preserve"> (GURNEY </w:t>
      </w:r>
      <w:r w:rsidRPr="009767B2">
        <w:rPr>
          <w:rFonts w:ascii="Times New Roman" w:hAnsi="Times New Roman"/>
          <w:i/>
          <w:szCs w:val="24"/>
        </w:rPr>
        <w:t>et al,</w:t>
      </w:r>
      <w:r w:rsidRPr="009767B2">
        <w:rPr>
          <w:rFonts w:ascii="Times New Roman" w:hAnsi="Times New Roman"/>
          <w:szCs w:val="24"/>
        </w:rPr>
        <w:t xml:space="preserve"> 1995 e 1999, OSTROM </w:t>
      </w:r>
      <w:r w:rsidRPr="009767B2">
        <w:rPr>
          <w:rFonts w:ascii="Times New Roman" w:hAnsi="Times New Roman"/>
          <w:i/>
          <w:szCs w:val="24"/>
        </w:rPr>
        <w:t>et al</w:t>
      </w:r>
      <w:r w:rsidRPr="009767B2">
        <w:rPr>
          <w:rFonts w:ascii="Times New Roman" w:hAnsi="Times New Roman"/>
          <w:szCs w:val="24"/>
        </w:rPr>
        <w:t>.,2015).</w:t>
      </w:r>
    </w:p>
    <w:p w14:paraId="2D7E332F" w14:textId="77777777" w:rsidR="009767B2" w:rsidRPr="009767B2" w:rsidRDefault="009767B2" w:rsidP="009767B2">
      <w:pPr>
        <w:autoSpaceDE w:val="0"/>
        <w:autoSpaceDN w:val="0"/>
        <w:adjustRightInd w:val="0"/>
        <w:ind w:firstLine="1134"/>
        <w:jc w:val="both"/>
        <w:rPr>
          <w:rFonts w:ascii="Times New Roman" w:hAnsi="Times New Roman"/>
          <w:color w:val="FF0000"/>
          <w:szCs w:val="24"/>
        </w:rPr>
      </w:pPr>
      <w:r w:rsidRPr="009767B2">
        <w:rPr>
          <w:rFonts w:ascii="Times New Roman" w:hAnsi="Times New Roman"/>
          <w:szCs w:val="24"/>
        </w:rPr>
        <w:t xml:space="preserve">No Brasil, os tumores de SNC, totalizam em média 9% da mortalidade em crianças abaixo de um ano, 10,82% para faixa de 1 a 4 anos, 10,94% para 5 a 9 anos, 8,21% para crianças de 10 a 14 anos e 7,31% para adolescentes de 15 a 18 anos. De acordo com o sexo, em todas as faixas etárias, os dados mostram que as mortes por neoplasias de SNC do tipo glioma são mais comuns em pessoas do sexo masculino, já os meningiomas são mais comuns no sexo feminino </w:t>
      </w:r>
      <w:commentRangeStart w:id="12"/>
      <w:r w:rsidRPr="009767B2">
        <w:rPr>
          <w:rFonts w:ascii="Times New Roman" w:hAnsi="Times New Roman"/>
          <w:color w:val="FF0000"/>
          <w:szCs w:val="24"/>
        </w:rPr>
        <w:t>(REFERENCIA?).</w:t>
      </w:r>
      <w:commentRangeEnd w:id="12"/>
      <w:r w:rsidRPr="009767B2">
        <w:rPr>
          <w:rFonts w:asciiTheme="minorHAnsi" w:eastAsiaTheme="minorHAnsi" w:hAnsiTheme="minorHAnsi" w:cstheme="minorBidi"/>
          <w:sz w:val="16"/>
          <w:szCs w:val="16"/>
        </w:rPr>
        <w:commentReference w:id="12"/>
      </w:r>
    </w:p>
    <w:p w14:paraId="5D7E4D0B" w14:textId="77777777" w:rsidR="009767B2" w:rsidRPr="009767B2" w:rsidRDefault="009767B2" w:rsidP="009767B2">
      <w:pPr>
        <w:autoSpaceDE w:val="0"/>
        <w:autoSpaceDN w:val="0"/>
        <w:adjustRightInd w:val="0"/>
        <w:ind w:firstLine="1134"/>
        <w:jc w:val="both"/>
        <w:rPr>
          <w:rFonts w:ascii="Times New Roman" w:hAnsi="Times New Roman"/>
          <w:color w:val="0000CC"/>
          <w:szCs w:val="24"/>
        </w:rPr>
      </w:pPr>
      <w:r w:rsidRPr="009767B2">
        <w:rPr>
          <w:rFonts w:ascii="Times New Roman" w:hAnsi="Times New Roman"/>
          <w:szCs w:val="24"/>
        </w:rPr>
        <w:t xml:space="preserve">Segundo dados do INCA, a razão mortalidade/incidência de neoplasias do SNC é bastante alta, tanto para o mundo (73%), como para o Brasil (92%). </w:t>
      </w:r>
      <w:commentRangeStart w:id="13"/>
      <w:r w:rsidRPr="009767B2">
        <w:rPr>
          <w:rFonts w:ascii="Times New Roman" w:hAnsi="Times New Roman"/>
          <w:color w:val="0000CC"/>
          <w:szCs w:val="24"/>
        </w:rPr>
        <w:t>(refs: Câncer na Criança e no Adolescente no Brasil, INCA/MS tabela 77 e Câncer no Brasil – Registros de Base Populacional, INCA/MS)</w:t>
      </w:r>
      <w:commentRangeEnd w:id="13"/>
      <w:r w:rsidRPr="009767B2">
        <w:rPr>
          <w:rFonts w:ascii="Times New Roman" w:eastAsia="Times New Roman" w:hAnsi="Times New Roman"/>
          <w:color w:val="0000CC"/>
          <w:sz w:val="16"/>
          <w:szCs w:val="16"/>
          <w:lang w:val="x-none"/>
        </w:rPr>
        <w:commentReference w:id="13"/>
      </w:r>
      <w:r w:rsidRPr="009767B2">
        <w:rPr>
          <w:rFonts w:ascii="Times New Roman" w:hAnsi="Times New Roman"/>
          <w:color w:val="0000CC"/>
          <w:szCs w:val="24"/>
        </w:rPr>
        <w:t>.</w:t>
      </w:r>
    </w:p>
    <w:p w14:paraId="515E76F6" w14:textId="77777777" w:rsidR="009767B2" w:rsidRPr="009767B2" w:rsidRDefault="009767B2" w:rsidP="009767B2">
      <w:pPr>
        <w:ind w:firstLine="1134"/>
        <w:jc w:val="both"/>
        <w:rPr>
          <w:rFonts w:ascii="Times New Roman" w:eastAsia="Times New Roman" w:hAnsi="Times New Roman"/>
          <w:szCs w:val="24"/>
          <w:lang w:eastAsia="pt-BR"/>
        </w:rPr>
      </w:pPr>
      <w:r w:rsidRPr="009767B2">
        <w:rPr>
          <w:rFonts w:ascii="Times New Roman" w:eastAsia="Times New Roman" w:hAnsi="Times New Roman"/>
          <w:szCs w:val="24"/>
          <w:lang w:eastAsia="pt-BR"/>
        </w:rPr>
        <w:t xml:space="preserve">Sem dúvida, a importância dos tumores de SNC em crianças é cada vez maior, provavelmente devido à diminuição da mortalidade por outras patologias e por um maior registro destes diagnósticos. Segundo </w:t>
      </w:r>
      <w:commentRangeStart w:id="14"/>
      <w:r w:rsidRPr="009767B2">
        <w:rPr>
          <w:rFonts w:ascii="Times New Roman" w:eastAsia="Times New Roman" w:hAnsi="Times New Roman"/>
          <w:szCs w:val="24"/>
          <w:lang w:eastAsia="pt-BR"/>
        </w:rPr>
        <w:t>Kleyhues</w:t>
      </w:r>
      <w:commentRangeEnd w:id="14"/>
      <w:r w:rsidRPr="009767B2">
        <w:rPr>
          <w:rFonts w:asciiTheme="minorHAnsi" w:eastAsiaTheme="minorHAnsi" w:hAnsiTheme="minorHAnsi" w:cstheme="minorBidi"/>
          <w:sz w:val="16"/>
          <w:szCs w:val="16"/>
        </w:rPr>
        <w:commentReference w:id="14"/>
      </w:r>
      <w:r w:rsidRPr="009767B2">
        <w:rPr>
          <w:rFonts w:ascii="Times New Roman" w:eastAsia="Times New Roman" w:hAnsi="Times New Roman"/>
          <w:szCs w:val="24"/>
          <w:lang w:eastAsia="pt-BR"/>
        </w:rPr>
        <w:t xml:space="preserve"> (2000), apesar da evolução dos métodos diagnósticos e de tratamento, os tumores do SNC ainda hoje apresentam alta morbidade e a mais elevada mortalidade (45%, em geral) dentre os tumores pediátricos. </w:t>
      </w:r>
    </w:p>
    <w:p w14:paraId="30069EA6" w14:textId="77777777" w:rsidR="009767B2" w:rsidRPr="009767B2" w:rsidRDefault="009767B2" w:rsidP="009767B2">
      <w:pPr>
        <w:ind w:firstLine="1134"/>
        <w:jc w:val="both"/>
        <w:rPr>
          <w:rFonts w:ascii="Times New Roman" w:eastAsia="Times New Roman" w:hAnsi="Times New Roman"/>
          <w:szCs w:val="24"/>
          <w:lang w:eastAsia="pt-BR"/>
        </w:rPr>
      </w:pPr>
      <w:r w:rsidRPr="009767B2">
        <w:rPr>
          <w:rFonts w:ascii="Times New Roman" w:eastAsia="Times New Roman" w:hAnsi="Times New Roman"/>
          <w:szCs w:val="24"/>
          <w:lang w:eastAsia="pt-BR"/>
        </w:rPr>
        <w:t xml:space="preserve">Segundo Munoz (1999), a quimioterapia é o método que utiliza compostos químicos no tratamento de doenças causadas por agentes biológicos. Quando aplicada ao câncer, a quimioterapia é chamada de quimioterapia antineoplásica ou quimioterapia antiblástica. </w:t>
      </w:r>
    </w:p>
    <w:p w14:paraId="090113A2" w14:textId="77777777" w:rsidR="009767B2" w:rsidRPr="009767B2" w:rsidRDefault="009767B2" w:rsidP="009767B2">
      <w:pPr>
        <w:ind w:firstLine="1134"/>
        <w:jc w:val="both"/>
        <w:rPr>
          <w:rFonts w:ascii="Times New Roman" w:eastAsia="Times New Roman" w:hAnsi="Times New Roman"/>
          <w:szCs w:val="24"/>
          <w:lang w:eastAsia="pt-BR"/>
        </w:rPr>
      </w:pPr>
      <w:r w:rsidRPr="009767B2">
        <w:rPr>
          <w:rFonts w:ascii="Times New Roman" w:eastAsia="Times New Roman" w:hAnsi="Times New Roman"/>
          <w:szCs w:val="24"/>
          <w:lang w:eastAsia="pt-BR"/>
        </w:rPr>
        <w:t xml:space="preserve">Atualmente, a quimioterapia pode ser utilizada de forma neoadjuvante, antes da cirurgia; adjuvante, após a cirurgia e juntamente com a radioterapia. Estudos em pacientes com meduloblastoma de alto risco têm mostrado uma sobrevida mais prolongada nos pacientes com quimioterapia adjuvante, apesar dos efeitos adversos que essas drogas podem produzir (RUTKOWSKI </w:t>
      </w:r>
      <w:r w:rsidRPr="009767B2">
        <w:rPr>
          <w:rFonts w:ascii="Times New Roman" w:eastAsia="Times New Roman" w:hAnsi="Times New Roman"/>
          <w:i/>
          <w:szCs w:val="24"/>
          <w:lang w:eastAsia="pt-BR"/>
        </w:rPr>
        <w:t xml:space="preserve">et al., </w:t>
      </w:r>
      <w:r w:rsidRPr="009767B2">
        <w:rPr>
          <w:rFonts w:ascii="Times New Roman" w:eastAsia="Times New Roman" w:hAnsi="Times New Roman"/>
          <w:szCs w:val="24"/>
          <w:lang w:eastAsia="pt-BR"/>
        </w:rPr>
        <w:t>2005).</w:t>
      </w:r>
    </w:p>
    <w:p w14:paraId="095AF2B7" w14:textId="77777777" w:rsidR="009767B2" w:rsidRPr="009767B2" w:rsidRDefault="009767B2" w:rsidP="009767B2">
      <w:pPr>
        <w:ind w:firstLine="1134"/>
        <w:jc w:val="both"/>
        <w:rPr>
          <w:rFonts w:ascii="Times New Roman" w:eastAsia="Times New Roman" w:hAnsi="Times New Roman"/>
          <w:szCs w:val="24"/>
          <w:lang w:eastAsia="pt-BR"/>
        </w:rPr>
      </w:pPr>
      <w:r w:rsidRPr="009767B2">
        <w:rPr>
          <w:rFonts w:ascii="Times New Roman" w:eastAsia="Times New Roman" w:hAnsi="Times New Roman"/>
          <w:szCs w:val="24"/>
          <w:lang w:eastAsia="pt-BR"/>
        </w:rPr>
        <w:lastRenderedPageBreak/>
        <w:t>Os efeitos terapêuticos e tóxicos dos quimioterápicos dependem do tempo de exposição e da concentração plasmática da droga. A toxicidade é variável para os diversos tecidos e depende da droga utilizada. Os eventos adversos durante a quimioterapia dependem de vários fatores, entre eles a agressividade da quimioterapia, a combinação e o mecanismo de ação das drogas, a localização e capacidade de metástase do tumor, a idade do paciente e as condições clínicas coexistentes. Nem todos os quimioterápicos causam efeitos indesejáveis tais como mielossupressão, alopecia e alterações gastrintestinais (náuseas, vômitos e diarreia). As doses para crianças, pessoas idosas e debilitadas devem ser menores, inicialmente, até que se determine o grau de toxicidade e de reversibilidade dos sintomas indesejáveis (GEYER AND BERGER, 2005).</w:t>
      </w:r>
    </w:p>
    <w:p w14:paraId="011E0730" w14:textId="77777777" w:rsidR="009767B2" w:rsidRPr="009767B2" w:rsidRDefault="009767B2" w:rsidP="009767B2">
      <w:pPr>
        <w:ind w:firstLine="1134"/>
        <w:jc w:val="both"/>
        <w:rPr>
          <w:rFonts w:ascii="Times New Roman" w:eastAsia="Times New Roman" w:hAnsi="Times New Roman"/>
          <w:szCs w:val="24"/>
          <w:lang w:eastAsia="pt-BR"/>
        </w:rPr>
      </w:pPr>
      <w:r w:rsidRPr="009767B2">
        <w:rPr>
          <w:rFonts w:ascii="Times New Roman" w:eastAsia="Times New Roman" w:hAnsi="Times New Roman"/>
          <w:szCs w:val="24"/>
          <w:lang w:eastAsia="pt-BR"/>
        </w:rPr>
        <w:t>Com os estudos recentes mostrando a efetividade do tratamento quimioterápico adjuvante e neoadjuvante nos tumores do sistema nervoso central, é fundamental averiguar como os pacientes estão reagindo a essas drogas e aos seus efeitos adversos.</w:t>
      </w:r>
    </w:p>
    <w:p w14:paraId="78067275" w14:textId="77777777" w:rsidR="009767B2" w:rsidRPr="009767B2" w:rsidRDefault="009767B2" w:rsidP="009767B2">
      <w:pPr>
        <w:ind w:firstLine="1134"/>
        <w:jc w:val="both"/>
        <w:rPr>
          <w:rFonts w:ascii="Times New Roman" w:eastAsia="Times New Roman" w:hAnsi="Times New Roman"/>
          <w:szCs w:val="24"/>
          <w:lang w:eastAsia="pt-BR"/>
        </w:rPr>
      </w:pPr>
      <w:r w:rsidRPr="009767B2">
        <w:rPr>
          <w:rFonts w:ascii="Times New Roman" w:eastAsia="Times New Roman" w:hAnsi="Times New Roman"/>
          <w:szCs w:val="24"/>
          <w:lang w:eastAsia="pt-BR"/>
        </w:rPr>
        <w:t xml:space="preserve">O estudo dos eventos adversos na quimioterapia é essencial para o acompanhamento dos pacientes submetidos a tal tratamento. A finalidade deste trabalho é avaliar a </w:t>
      </w:r>
      <w:commentRangeStart w:id="15"/>
      <w:r w:rsidRPr="009767B2">
        <w:rPr>
          <w:rFonts w:ascii="Times New Roman" w:eastAsia="Times New Roman" w:hAnsi="Times New Roman"/>
          <w:szCs w:val="24"/>
          <w:lang w:eastAsia="pt-BR"/>
        </w:rPr>
        <w:t xml:space="preserve">prevalência </w:t>
      </w:r>
      <w:commentRangeEnd w:id="15"/>
      <w:r w:rsidRPr="009767B2">
        <w:rPr>
          <w:rFonts w:ascii="Times New Roman" w:eastAsia="Times New Roman" w:hAnsi="Times New Roman"/>
          <w:sz w:val="16"/>
          <w:szCs w:val="16"/>
          <w:lang w:val="x-none"/>
        </w:rPr>
        <w:commentReference w:id="15"/>
      </w:r>
      <w:r w:rsidRPr="009767B2">
        <w:rPr>
          <w:rFonts w:ascii="Times New Roman" w:eastAsia="Times New Roman" w:hAnsi="Times New Roman"/>
          <w:szCs w:val="24"/>
          <w:lang w:eastAsia="pt-BR"/>
        </w:rPr>
        <w:t>desses efeitos nos pacientes submetidos aos protocolos de quimioterapia para tumores do SNC no Serviço de Onco-Hematologia Pediátrica (SOHP) do Hospital Infantil Albert Sabin (HIAS), visto que nele se concentram os pacientes pediátricos com neoplasias do SNC do Sistema Único de Saúde (SUS) da cidade de Fortaleza e de todo interior do estado do Ceará.</w:t>
      </w:r>
    </w:p>
    <w:p w14:paraId="2A61F149" w14:textId="77777777" w:rsidR="009767B2" w:rsidRPr="009767B2" w:rsidRDefault="009767B2" w:rsidP="009767B2">
      <w:pPr>
        <w:ind w:firstLine="1134"/>
        <w:jc w:val="both"/>
        <w:rPr>
          <w:rFonts w:ascii="Times New Roman" w:eastAsia="Times New Roman" w:hAnsi="Times New Roman"/>
          <w:szCs w:val="24"/>
          <w:lang w:eastAsia="pt-BR"/>
        </w:rPr>
      </w:pPr>
      <w:r w:rsidRPr="009767B2">
        <w:rPr>
          <w:rFonts w:ascii="Times New Roman" w:eastAsia="Times New Roman" w:hAnsi="Times New Roman"/>
          <w:szCs w:val="24"/>
          <w:lang w:eastAsia="pt-BR"/>
        </w:rPr>
        <w:br w:type="page"/>
      </w:r>
    </w:p>
    <w:p w14:paraId="0A72496D" w14:textId="77777777" w:rsidR="009767B2" w:rsidRPr="009767B2" w:rsidRDefault="009767B2" w:rsidP="009767B2">
      <w:pPr>
        <w:jc w:val="both"/>
        <w:rPr>
          <w:rFonts w:ascii="Times New Roman" w:hAnsi="Times New Roman"/>
          <w:b/>
          <w:szCs w:val="24"/>
        </w:rPr>
      </w:pPr>
      <w:r w:rsidRPr="009767B2">
        <w:rPr>
          <w:rFonts w:ascii="Times New Roman" w:hAnsi="Times New Roman"/>
          <w:b/>
          <w:szCs w:val="24"/>
        </w:rPr>
        <w:lastRenderedPageBreak/>
        <w:t>2 REFERENCIAL TEÓRICO</w:t>
      </w:r>
    </w:p>
    <w:p w14:paraId="5D778E26" w14:textId="77777777" w:rsidR="009767B2" w:rsidRPr="009767B2" w:rsidRDefault="009767B2" w:rsidP="009767B2">
      <w:pPr>
        <w:jc w:val="both"/>
        <w:rPr>
          <w:rFonts w:ascii="Times New Roman" w:hAnsi="Times New Roman"/>
          <w:b/>
          <w:szCs w:val="24"/>
        </w:rPr>
      </w:pPr>
    </w:p>
    <w:p w14:paraId="4E952072" w14:textId="77777777" w:rsidR="009767B2" w:rsidRPr="009767B2" w:rsidRDefault="009767B2" w:rsidP="009767B2">
      <w:pPr>
        <w:jc w:val="both"/>
        <w:rPr>
          <w:rFonts w:ascii="Times New Roman" w:hAnsi="Times New Roman"/>
          <w:szCs w:val="24"/>
        </w:rPr>
      </w:pPr>
      <w:r w:rsidRPr="009767B2">
        <w:rPr>
          <w:rFonts w:ascii="Times New Roman" w:hAnsi="Times New Roman"/>
          <w:b/>
          <w:szCs w:val="24"/>
        </w:rPr>
        <w:t>2.1 O Câncer</w:t>
      </w:r>
    </w:p>
    <w:p w14:paraId="4A0A8AAF" w14:textId="77777777" w:rsidR="009767B2" w:rsidRPr="009767B2" w:rsidRDefault="009767B2" w:rsidP="009767B2">
      <w:pPr>
        <w:jc w:val="both"/>
        <w:rPr>
          <w:rFonts w:ascii="Times New Roman" w:hAnsi="Times New Roman"/>
          <w:szCs w:val="24"/>
        </w:rPr>
      </w:pPr>
    </w:p>
    <w:p w14:paraId="11772A2D" w14:textId="77777777" w:rsidR="009767B2" w:rsidRPr="009767B2" w:rsidRDefault="009767B2" w:rsidP="009767B2">
      <w:pPr>
        <w:jc w:val="both"/>
        <w:rPr>
          <w:rFonts w:ascii="Times New Roman" w:hAnsi="Times New Roman"/>
          <w:b/>
          <w:szCs w:val="24"/>
        </w:rPr>
      </w:pPr>
      <w:r w:rsidRPr="009767B2">
        <w:rPr>
          <w:rFonts w:ascii="Times New Roman" w:hAnsi="Times New Roman"/>
          <w:b/>
          <w:i/>
          <w:szCs w:val="24"/>
        </w:rPr>
        <w:t>2.1.1 Características e Nomenclatura</w:t>
      </w:r>
    </w:p>
    <w:p w14:paraId="2399C895" w14:textId="77777777" w:rsidR="009767B2" w:rsidRPr="009767B2" w:rsidRDefault="009767B2" w:rsidP="009767B2">
      <w:pPr>
        <w:jc w:val="both"/>
        <w:rPr>
          <w:rFonts w:ascii="Times New Roman" w:hAnsi="Times New Roman"/>
          <w:szCs w:val="24"/>
        </w:rPr>
      </w:pPr>
    </w:p>
    <w:p w14:paraId="5DB0B380"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 xml:space="preserve">A palavra “câncer” tem origem latina e significa “caranguejo” (BRASIL, 1971). Foi assim denominada em analogia ao seu crescimento infiltrante, comparado às pernas do crustáceo que as introduz na areia para se fixar e dificultar sua remoção (ALMEIDA </w:t>
      </w:r>
      <w:r w:rsidRPr="009767B2">
        <w:rPr>
          <w:rFonts w:ascii="Times New Roman" w:hAnsi="Times New Roman"/>
          <w:i/>
          <w:szCs w:val="24"/>
        </w:rPr>
        <w:t xml:space="preserve">et al., </w:t>
      </w:r>
      <w:r w:rsidRPr="009767B2">
        <w:rPr>
          <w:rFonts w:ascii="Times New Roman" w:hAnsi="Times New Roman"/>
          <w:szCs w:val="24"/>
        </w:rPr>
        <w:t>2005).</w:t>
      </w:r>
    </w:p>
    <w:p w14:paraId="5EE31841" w14:textId="77777777" w:rsidR="009767B2" w:rsidRPr="009767B2" w:rsidRDefault="009767B2" w:rsidP="009767B2">
      <w:pPr>
        <w:ind w:firstLine="1134"/>
        <w:jc w:val="both"/>
        <w:rPr>
          <w:rFonts w:ascii="Times New Roman" w:eastAsia="Times New Roman" w:hAnsi="Times New Roman"/>
          <w:szCs w:val="24"/>
          <w:lang w:eastAsia="pt-BR"/>
        </w:rPr>
      </w:pPr>
      <w:r w:rsidRPr="009767B2">
        <w:rPr>
          <w:rFonts w:ascii="Times New Roman" w:hAnsi="Times New Roman"/>
          <w:szCs w:val="24"/>
        </w:rPr>
        <w:t xml:space="preserve">Câncer é o nome dado a um conjunto de mais de 100 doenças que têm em comum o crescimento desordenado (maligno) de células, que invadem tecidos e órgãos (INCA, 2016). Também pode ser chamado de tumor maligno ou neoplasia. A característica que o define é a rápida proliferação de células anormais que crescem além dos limites habituais. Devido a rápida divisão, estas células tendem a ser muito agressivas e incontroláveis </w:t>
      </w:r>
      <w:r w:rsidRPr="009767B2">
        <w:rPr>
          <w:rFonts w:ascii="Times New Roman" w:eastAsia="Times New Roman" w:hAnsi="Times New Roman"/>
          <w:szCs w:val="24"/>
          <w:lang w:eastAsia="pt-BR"/>
        </w:rPr>
        <w:t xml:space="preserve">determinando a formação de tumores ou </w:t>
      </w:r>
      <w:r w:rsidRPr="009767B2">
        <w:rPr>
          <w:rFonts w:ascii="Times New Roman" w:eastAsia="Times New Roman" w:hAnsi="Times New Roman"/>
          <w:bCs/>
          <w:szCs w:val="24"/>
          <w:lang w:eastAsia="pt-BR"/>
        </w:rPr>
        <w:t>neoplasias malignas</w:t>
      </w:r>
      <w:r w:rsidRPr="009767B2">
        <w:rPr>
          <w:rFonts w:ascii="Times New Roman" w:eastAsia="Times New Roman" w:hAnsi="Times New Roman"/>
          <w:szCs w:val="24"/>
          <w:lang w:eastAsia="pt-BR"/>
        </w:rPr>
        <w:t xml:space="preserve">, </w:t>
      </w:r>
      <w:r w:rsidRPr="009767B2">
        <w:rPr>
          <w:rFonts w:ascii="Times New Roman" w:hAnsi="Times New Roman"/>
          <w:szCs w:val="24"/>
        </w:rPr>
        <w:t xml:space="preserve">e podem invadir tecidos adjacentes e se alojarem em outras partes do corpo (WHO, 2015). </w:t>
      </w:r>
      <w:r w:rsidRPr="009767B2">
        <w:rPr>
          <w:rFonts w:ascii="Times New Roman" w:eastAsia="Times New Roman" w:hAnsi="Times New Roman"/>
          <w:szCs w:val="24"/>
          <w:lang w:eastAsia="pt-BR"/>
        </w:rPr>
        <w:t xml:space="preserve">Por outro lado, um </w:t>
      </w:r>
      <w:r w:rsidRPr="009767B2">
        <w:rPr>
          <w:rFonts w:ascii="Times New Roman" w:eastAsia="Times New Roman" w:hAnsi="Times New Roman"/>
          <w:bCs/>
          <w:szCs w:val="24"/>
          <w:lang w:eastAsia="pt-BR"/>
        </w:rPr>
        <w:t>tumor benigno</w:t>
      </w:r>
      <w:r w:rsidRPr="009767B2">
        <w:rPr>
          <w:rFonts w:ascii="Times New Roman" w:eastAsia="Times New Roman" w:hAnsi="Times New Roman"/>
          <w:szCs w:val="24"/>
          <w:lang w:eastAsia="pt-BR"/>
        </w:rPr>
        <w:t xml:space="preserve"> significa simplesmente uma massa localizada de células que se multiplicam vagarosamente e se assemelham ao seu tecido original, raramente constituindo um risco de vida.</w:t>
      </w:r>
    </w:p>
    <w:p w14:paraId="49265EE3"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Os tumores podem ter início em diferentes tipos de células. Quando começam em tecidos epiteliais, como pele ou mucosas, são denominados carcinomas. Se o ponto de partida são os tecidos conjuntivos, como osso, músculo ou cartilagem, são chamados sarcomas. Outras características que diferenciam os diversos tipos de câncer entre si são a velocidade de multiplicação das células e a capacidade de invadir tecidos e órgãos vizinhos ou distantes (</w:t>
      </w:r>
      <w:r w:rsidRPr="009767B2">
        <w:rPr>
          <w:rFonts w:ascii="Times New Roman" w:hAnsi="Times New Roman"/>
          <w:bCs/>
          <w:szCs w:val="24"/>
        </w:rPr>
        <w:t>metástases</w:t>
      </w:r>
      <w:r w:rsidRPr="009767B2">
        <w:rPr>
          <w:rFonts w:ascii="Times New Roman" w:hAnsi="Times New Roman"/>
          <w:szCs w:val="24"/>
        </w:rPr>
        <w:t>) (INCA, 2016).</w:t>
      </w:r>
    </w:p>
    <w:p w14:paraId="60130C2B"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As causas de câncer são variadas, podendo ser externas ou internas ao organismo, estando inter-relacionadas. As causas externas referem-se ao meio ambiente e aos hábitos ou costumes próprios de uma sociedade. As causas internas são, na maioria das vezes, geneticamente pré-determinadas, e estão ligadas à capacidade do organismo de se defender das agressões externas.</w:t>
      </w:r>
    </w:p>
    <w:p w14:paraId="55C6C86D"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 xml:space="preserve">As alterações genéticas repassadas pela célula tumoral original, mesmo depois de já ter cessado o estímulo que deu origem a alteração inicial, permitem o crescimento excessivo, autônomo e desordenado de sua prole. Os tumores dependem do hospedeiro para sua nutrição </w:t>
      </w:r>
      <w:r w:rsidRPr="009767B2">
        <w:rPr>
          <w:rFonts w:ascii="Times New Roman" w:hAnsi="Times New Roman"/>
          <w:szCs w:val="24"/>
        </w:rPr>
        <w:lastRenderedPageBreak/>
        <w:t>e aporte sanguíneo. Eles são “clonais” porque surgem de uma só célula que sofreu alterações genéticas.</w:t>
      </w:r>
    </w:p>
    <w:p w14:paraId="4603F2A3"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O tumor benigno é aquele que não se dissemina para outros locais, tem características macro- e microscópicas relativamente inofensivas pode ser removido por cirurgia local e o paciente tem mais chances de sobrevivência. Referem-se como “câncer” os tumores malignos, cuja lesão pode invadir e destruir estruturas adjacentes, e disseminar-se para estruturas distantes (metastatizar), levando à morte. Cânceres ou tumores malignos quando tratados com sucesso e precocemente podem não levar a morte.</w:t>
      </w:r>
    </w:p>
    <w:p w14:paraId="2080266B"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Tumores malignos e benignos possuem parênquima e estroma. As células clonais prefazem o primeiro e o segundo é constituído de tecido conjuntivo, vasos sanguíneos, macrófagos e linfócitos. Do estroma depende a evolução do tumor. Um estroma carnoso e mole denota um suporte estromal escasso, outros, como no câncer de mama possuem estromas colagenosos e duros, denominados desmoplasmas.</w:t>
      </w:r>
    </w:p>
    <w:p w14:paraId="6F4E8A1F"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Adiciona-se para tumores benignos o sufixo –oma à célula de origem. A nomenclatura de tumores epiteliais é um pouco mais complexa porque envolvem forma macro- e microscópica, célula de origem e arquitetura macroscópica. Para tumores malignos, a nomenclatura é a mesma que para os benignos adicionando-se outros prefixos. Os tumores malignos originados do tecido mesenquimal, por exemplo, por serem carnosos são chamados de sarcomas e os neoplasmas epiteliais, carcinomas. Tumores cujas células são indiferenciadas de origem histológica desconhecidas são chamados de tumores malignos indiferenciados. Tumores mistos são diferenciações celulares divergentes de um mesmo clone (STRICKER AND KUMAR, 2010).</w:t>
      </w:r>
    </w:p>
    <w:p w14:paraId="3315AA65"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O câncer ainda é uma das doenças que mais causam temor na sociedade por ter se tornado um estigma de mortalidade e dor. É</w:t>
      </w:r>
      <w:r w:rsidRPr="009767B2">
        <w:rPr>
          <w:rFonts w:ascii="Times New Roman" w:hAnsi="Times New Roman"/>
          <w:szCs w:val="24"/>
          <w:lang w:val="pt-PT"/>
        </w:rPr>
        <w:t xml:space="preserve"> uma das principais causas de morte no mundo, sendo responsável por 8,2 milhões de mortes em 2012. No Brasil, </w:t>
      </w:r>
      <w:r w:rsidRPr="009767B2">
        <w:rPr>
          <w:rFonts w:ascii="Times New Roman" w:hAnsi="Times New Roman"/>
          <w:szCs w:val="24"/>
        </w:rPr>
        <w:t>é a segunda causa de morte por doença, precedida apenas por doenças cardiovasculares (INCA, 2009). Para o ano de 2030, a Organização Mundial da Saúde (OMS) estima que o câncer seja responsável por 13,1 milhões de óbitos (WHO, 2015).</w:t>
      </w:r>
    </w:p>
    <w:p w14:paraId="6136A427" w14:textId="77777777" w:rsidR="009767B2" w:rsidRPr="009767B2" w:rsidRDefault="009767B2" w:rsidP="009767B2">
      <w:pPr>
        <w:jc w:val="both"/>
        <w:rPr>
          <w:rFonts w:ascii="Times New Roman" w:hAnsi="Times New Roman"/>
          <w:i/>
          <w:szCs w:val="24"/>
        </w:rPr>
      </w:pPr>
    </w:p>
    <w:p w14:paraId="0844669B" w14:textId="77777777" w:rsidR="009767B2" w:rsidRPr="009767B2" w:rsidRDefault="009767B2" w:rsidP="009767B2">
      <w:pPr>
        <w:jc w:val="both"/>
        <w:rPr>
          <w:rFonts w:ascii="Times New Roman" w:hAnsi="Times New Roman"/>
          <w:b/>
          <w:i/>
          <w:szCs w:val="24"/>
        </w:rPr>
      </w:pPr>
      <w:r w:rsidRPr="009767B2">
        <w:rPr>
          <w:rFonts w:ascii="Times New Roman" w:hAnsi="Times New Roman"/>
          <w:b/>
          <w:i/>
          <w:szCs w:val="24"/>
        </w:rPr>
        <w:t>2.1.2 Câncer Pediátrico</w:t>
      </w:r>
    </w:p>
    <w:p w14:paraId="4320F424" w14:textId="77777777" w:rsidR="009767B2" w:rsidRPr="009767B2" w:rsidRDefault="009767B2" w:rsidP="009767B2">
      <w:pPr>
        <w:jc w:val="both"/>
        <w:rPr>
          <w:rFonts w:ascii="Times New Roman" w:hAnsi="Times New Roman"/>
          <w:b/>
          <w:i/>
          <w:szCs w:val="24"/>
        </w:rPr>
      </w:pPr>
    </w:p>
    <w:p w14:paraId="6242ECE1"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 xml:space="preserve">O câncer na infância e adolescência difere em vários aspectos do câncer na idade adulta. Além de se tratar de uma doença rara na faixa etária de 0 a 19 anos, as diferenças se acentuam na origem biológica, nos fatores de risco, nos tipos histológicos, no sítio anatômico </w:t>
      </w:r>
      <w:r w:rsidRPr="009767B2">
        <w:rPr>
          <w:rFonts w:ascii="Times New Roman" w:hAnsi="Times New Roman"/>
          <w:szCs w:val="24"/>
        </w:rPr>
        <w:lastRenderedPageBreak/>
        <w:t>e nas respostas ao tratamento. Essas características interferem na forma de apresentação clínica e nas medidas de prevenção primária e secundária (POLOCK AND KNUDSON JUNIOR, 2006).</w:t>
      </w:r>
    </w:p>
    <w:p w14:paraId="3C8671D8"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 xml:space="preserve">No paciente adulto, a maioria das neoplasias malignas é de origem epitelial, com evolução lenta, e muitas vezes passível de prevenção primária por serem causadas ou influenciadas por fatores de risco ambientais como o tabagismo, o etilismo, o sedentarismo e a obesidade. Já na criança e no adolescente, os tumores em geral são de origem embrionária, mais agressivos, de evolução mais rápida, muitas vezes em estágio avançado no momento do diagnóstico. No processo de carcinogênese dos tumores pediátricos os fatores ambientais exercem pouca ou nenhuma influência, dificultando as medidas de prevenção primária. O diagnóstico precoce é, portanto, uma medida de prevenção secundária, que possui grande potencial na mudança da realidade para as crianças e adolescentes com câncer, permitindo o tratamento das doenças em estágios iniciais e a utilização de modalidades de tratamento menos agressivas e menos tóxicas e proporcionando melhores resultados com menos sequelas (MALOGOLOWKIN </w:t>
      </w:r>
      <w:r w:rsidRPr="009767B2">
        <w:rPr>
          <w:rFonts w:ascii="Times New Roman" w:hAnsi="Times New Roman"/>
          <w:i/>
          <w:szCs w:val="24"/>
        </w:rPr>
        <w:t xml:space="preserve">et al., </w:t>
      </w:r>
      <w:r w:rsidRPr="009767B2">
        <w:rPr>
          <w:rFonts w:ascii="Times New Roman" w:hAnsi="Times New Roman"/>
          <w:szCs w:val="24"/>
        </w:rPr>
        <w:t>2006).</w:t>
      </w:r>
    </w:p>
    <w:p w14:paraId="0CCA39D9"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 xml:space="preserve">O INCA estima que </w:t>
      </w:r>
      <w:r w:rsidRPr="009767B2">
        <w:rPr>
          <w:rFonts w:ascii="Times New Roman" w:hAnsi="Times New Roman"/>
          <w:bCs/>
          <w:szCs w:val="24"/>
        </w:rPr>
        <w:t>12.600</w:t>
      </w:r>
      <w:r w:rsidRPr="009767B2">
        <w:rPr>
          <w:rFonts w:ascii="Times New Roman" w:hAnsi="Times New Roman"/>
          <w:szCs w:val="24"/>
        </w:rPr>
        <w:t xml:space="preserve"> casos novos de câncer afetaram crianças e adolescentes até os 19 anos, no Brasil, em 2016. As regiões Sudeste e Nordeste apresentarão os maiores números de casos novos, seguidas pelas regiões Sul, Centro-Oeste e Norte (INCA, 2016).</w:t>
      </w:r>
    </w:p>
    <w:p w14:paraId="4519ED28"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No Brasil, se o número de casos novos de câncer na faixa etária abaixo de 19 anos representa um percentual pequeno em relação ao total – de 2% a 3%, ainda assim é a segunda causa de morte nesta população. Em países desenvolvidos, o câncer pediátrico, na faixa de 0 a 14 anos, é a mais importante causa de óbito. Em países em desenvolvimento é a segunda taxa de mortalidade, atrás apenas de causas externas (INCA, 2009).</w:t>
      </w:r>
    </w:p>
    <w:p w14:paraId="0EAC01A2"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Os tumores dos pacientes pediátricos podem ser subdivididos em dois grandes grupos: tumores hematológicos, como as leucemias e os linfomas; tumores sólidos, como os do SNC/Cérebro, tumores abdominais (neuroblastomas, hepatoblastomas, nefroblastomas), tumores ósseos e os tumores de partes moles (rabdomiossarcomas, sarcoma sinovial, fibrossarcomas), por exemplo.</w:t>
      </w:r>
    </w:p>
    <w:p w14:paraId="77C75F1E" w14:textId="77777777" w:rsidR="009767B2" w:rsidRPr="009767B2" w:rsidRDefault="009767B2" w:rsidP="009767B2">
      <w:pPr>
        <w:ind w:firstLine="1134"/>
        <w:jc w:val="both"/>
        <w:rPr>
          <w:rFonts w:ascii="Times New Roman" w:hAnsi="Times New Roman"/>
          <w:szCs w:val="24"/>
        </w:rPr>
      </w:pPr>
      <w:r w:rsidRPr="009767B2">
        <w:rPr>
          <w:rFonts w:ascii="Times New Roman" w:hAnsi="Times New Roman"/>
          <w:szCs w:val="24"/>
        </w:rPr>
        <w:t xml:space="preserve">Nos países desenvolvidos, a taxa de cura do câncer na criança e no adolescente supera os 70%. No entanto, em nosso meio, dados oficiais dos Registros Hospitalares de Câncer mostram que estamos aquém dessas cifras (INCA,2009). Podemos atribuir essa defasagem à demora na suspeita do diagnóstico que, se fosse realizado precocemente, agilizaria o encaminhamento dos pacientes, e à qualidade do tratamento oferecido, tornando as condições </w:t>
      </w:r>
      <w:r w:rsidRPr="009767B2">
        <w:rPr>
          <w:rFonts w:ascii="Times New Roman" w:hAnsi="Times New Roman"/>
          <w:szCs w:val="24"/>
        </w:rPr>
        <w:lastRenderedPageBreak/>
        <w:t>bastante diferentes em nosso imenso território. Infelizmente, algumas crianças ainda morrem neste país não por ter câncer, mas por serem brasileiras.</w:t>
      </w:r>
    </w:p>
    <w:p w14:paraId="3698F5BD" w14:textId="77777777" w:rsidR="009767B2" w:rsidRPr="009767B2" w:rsidRDefault="009767B2" w:rsidP="009767B2">
      <w:pPr>
        <w:jc w:val="both"/>
        <w:rPr>
          <w:rFonts w:ascii="Times New Roman" w:hAnsi="Times New Roman"/>
          <w:szCs w:val="24"/>
        </w:rPr>
      </w:pPr>
    </w:p>
    <w:p w14:paraId="32E4A676" w14:textId="77777777" w:rsidR="00BE7110" w:rsidRPr="006610B1" w:rsidRDefault="00BE7110" w:rsidP="00BE7110">
      <w:pPr>
        <w:jc w:val="both"/>
        <w:rPr>
          <w:rFonts w:ascii="Times New Roman" w:hAnsi="Times New Roman"/>
          <w:b/>
          <w:i/>
          <w:szCs w:val="24"/>
        </w:rPr>
      </w:pPr>
      <w:bookmarkStart w:id="16" w:name="_GoBack"/>
      <w:bookmarkEnd w:id="16"/>
      <w:r w:rsidRPr="006610B1">
        <w:rPr>
          <w:rFonts w:ascii="Times New Roman" w:hAnsi="Times New Roman"/>
          <w:b/>
          <w:i/>
          <w:szCs w:val="24"/>
        </w:rPr>
        <w:t>2.1.3 Tumores do Sistema Nervoso Central</w:t>
      </w:r>
    </w:p>
    <w:p w14:paraId="08D2CE05" w14:textId="77777777" w:rsidR="00BE7110" w:rsidRPr="005375D7" w:rsidRDefault="00BE7110" w:rsidP="00BE7110">
      <w:pPr>
        <w:ind w:firstLine="1134"/>
        <w:jc w:val="both"/>
        <w:rPr>
          <w:rFonts w:ascii="Times New Roman" w:hAnsi="Times New Roman"/>
          <w:szCs w:val="24"/>
        </w:rPr>
      </w:pPr>
    </w:p>
    <w:p w14:paraId="1A363E6E" w14:textId="77777777" w:rsidR="00BE7110" w:rsidRPr="005375D7" w:rsidRDefault="00BE7110" w:rsidP="00BE7110">
      <w:pPr>
        <w:ind w:firstLine="1134"/>
        <w:jc w:val="both"/>
        <w:rPr>
          <w:rFonts w:ascii="Times New Roman" w:hAnsi="Times New Roman"/>
          <w:szCs w:val="24"/>
        </w:rPr>
      </w:pPr>
      <w:r w:rsidRPr="005375D7">
        <w:rPr>
          <w:rFonts w:ascii="Times New Roman" w:hAnsi="Times New Roman"/>
          <w:szCs w:val="24"/>
        </w:rPr>
        <w:t>Anatomicamente o Sistema Nervoso Central está dividido em encéfalo e medula espinhal. O encéfalo é constituído pelo cérebro, tronco encefálico e cerebelo. o cérebro, por sua vez, se subdivide em telencéfalo e diencéfalo, enquanto o tronco encefálico é subdividido em mesencéfalo, ponte e bulbo.</w:t>
      </w:r>
    </w:p>
    <w:p w14:paraId="2E05C6AC" w14:textId="77777777" w:rsidR="00BE7110" w:rsidRPr="005375D7" w:rsidRDefault="00BE7110" w:rsidP="00BE7110">
      <w:pPr>
        <w:ind w:firstLine="1134"/>
        <w:jc w:val="both"/>
        <w:rPr>
          <w:rFonts w:ascii="Times New Roman" w:hAnsi="Times New Roman"/>
          <w:szCs w:val="24"/>
        </w:rPr>
      </w:pPr>
      <w:r w:rsidRPr="005375D7">
        <w:rPr>
          <w:rFonts w:ascii="Times New Roman" w:hAnsi="Times New Roman"/>
          <w:szCs w:val="24"/>
        </w:rPr>
        <w:t>Os tumores do SNC compreendem os tumores primários localizados no cérebro, meninges e os que acometem as outras estruturas que compõem o SNC.</w:t>
      </w:r>
    </w:p>
    <w:p w14:paraId="2EA37D9E" w14:textId="77777777" w:rsidR="00BE7110" w:rsidRPr="005375D7" w:rsidRDefault="00BE7110" w:rsidP="00BE7110">
      <w:pPr>
        <w:ind w:firstLine="1134"/>
        <w:jc w:val="both"/>
        <w:rPr>
          <w:rFonts w:ascii="Times New Roman" w:hAnsi="Times New Roman"/>
          <w:szCs w:val="24"/>
          <w:lang w:val="pt-PT"/>
        </w:rPr>
      </w:pPr>
      <w:r w:rsidRPr="005375D7">
        <w:rPr>
          <w:rFonts w:ascii="Times New Roman" w:hAnsi="Times New Roman"/>
          <w:szCs w:val="24"/>
        </w:rPr>
        <w:t xml:space="preserve">A classificação dos tumores do SNC em adultos é feita através da terceira edição da Classificação Internacional das Doenças para Oncologia (CID-O-3) (FRITZ, </w:t>
      </w:r>
      <w:r w:rsidRPr="005375D7">
        <w:rPr>
          <w:rFonts w:ascii="Times New Roman" w:hAnsi="Times New Roman"/>
          <w:i/>
          <w:szCs w:val="24"/>
        </w:rPr>
        <w:t xml:space="preserve">et al., </w:t>
      </w:r>
      <w:r w:rsidRPr="005375D7">
        <w:rPr>
          <w:rFonts w:ascii="Times New Roman" w:hAnsi="Times New Roman"/>
          <w:szCs w:val="24"/>
        </w:rPr>
        <w:t xml:space="preserve">2000) e da Classificação dos Tumores do Sistema Nervoso Central da Organização Mundial de Saúde (OMS) (LOUIS </w:t>
      </w:r>
      <w:r w:rsidRPr="005375D7">
        <w:rPr>
          <w:rFonts w:ascii="Times New Roman" w:hAnsi="Times New Roman"/>
          <w:i/>
          <w:szCs w:val="24"/>
        </w:rPr>
        <w:t xml:space="preserve">et al., </w:t>
      </w:r>
      <w:r w:rsidRPr="005375D7">
        <w:rPr>
          <w:rFonts w:ascii="Times New Roman" w:hAnsi="Times New Roman"/>
          <w:szCs w:val="24"/>
        </w:rPr>
        <w:t>2007).</w:t>
      </w:r>
    </w:p>
    <w:p w14:paraId="5116D4AA" w14:textId="77777777" w:rsidR="00BE7110" w:rsidRPr="005375D7" w:rsidRDefault="00BE7110" w:rsidP="00BE7110">
      <w:pPr>
        <w:ind w:firstLine="1134"/>
        <w:jc w:val="both"/>
        <w:rPr>
          <w:rFonts w:ascii="Times New Roman" w:hAnsi="Times New Roman"/>
          <w:szCs w:val="24"/>
        </w:rPr>
      </w:pPr>
      <w:r w:rsidRPr="005375D7">
        <w:rPr>
          <w:rFonts w:ascii="Times New Roman" w:hAnsi="Times New Roman"/>
          <w:szCs w:val="24"/>
          <w:lang w:val="pt-PT"/>
        </w:rPr>
        <w:t>Cada tipo de tumor tem a sua própria biologia, tratamento e prognóstico e cada um deles é susceptível de ser causado por diversos factores de risco. Mesmo os tumores “benignos” podem ser letais devido a sua localização no cérebro, a sua capacidade de infiltrar localmente, e a sua propensão para transformar-se em maligno. Isso torna o estudo dos tumores cerebrais uma ciência difícil e cria problemas na descrição da epidemiologia destas condições (</w:t>
      </w:r>
      <w:r w:rsidRPr="005375D7">
        <w:rPr>
          <w:rFonts w:ascii="Times New Roman" w:hAnsi="Times New Roman"/>
          <w:szCs w:val="24"/>
        </w:rPr>
        <w:t>MCKINNEY, 2004).</w:t>
      </w:r>
    </w:p>
    <w:p w14:paraId="73E9556C" w14:textId="77777777" w:rsidR="00BE7110" w:rsidRPr="005375D7" w:rsidRDefault="00BE7110" w:rsidP="00BE7110">
      <w:pPr>
        <w:ind w:firstLine="1134"/>
        <w:jc w:val="both"/>
        <w:rPr>
          <w:rFonts w:ascii="Times New Roman" w:hAnsi="Times New Roman"/>
          <w:szCs w:val="24"/>
          <w:lang w:val="pt-PT"/>
        </w:rPr>
      </w:pPr>
      <w:r w:rsidRPr="005375D7">
        <w:rPr>
          <w:rFonts w:ascii="Times New Roman" w:hAnsi="Times New Roman"/>
          <w:szCs w:val="24"/>
          <w:lang w:val="pt-PT"/>
        </w:rPr>
        <w:t>A incidência anual global dos tumores primários do SNC no Reino Unido é de 7 por 100.000. Tumores cerebrais (telencéfalo e diencéfalo) representam 60% destes e são geralmente gliomas. Meningiomas representam mais de 25% e são geralmente benignos, contudo podem produzir considerável morbidade, dependendo da sua localização. Os tumores endócrinos, especialmente resultantes da pituitária, equivalem a 11% do total. Tumores cerebrais secundários são cerca de três vezes mais comuns do que os primários (BROWN, 2013; SCHMIDT-HANSENA; BERENDSEA AND HAMILTON, 2015).</w:t>
      </w:r>
    </w:p>
    <w:p w14:paraId="597EFE01" w14:textId="77777777" w:rsidR="00BE7110" w:rsidRPr="005375D7" w:rsidRDefault="00BE7110" w:rsidP="00BE7110">
      <w:pPr>
        <w:ind w:firstLine="1134"/>
        <w:jc w:val="both"/>
        <w:rPr>
          <w:rFonts w:ascii="Times New Roman" w:hAnsi="Times New Roman"/>
          <w:szCs w:val="24"/>
          <w:lang w:val="pt-PT"/>
        </w:rPr>
      </w:pPr>
      <w:r w:rsidRPr="005375D7">
        <w:rPr>
          <w:rFonts w:ascii="Times New Roman" w:hAnsi="Times New Roman"/>
          <w:szCs w:val="24"/>
          <w:lang w:val="pt-PT"/>
        </w:rPr>
        <w:t xml:space="preserve">A maior proporção de tumores do SNC em adultos é supratentorial, surgindo nos lobos frontal, temporal e parietal, e a maioria (86%) são gliomas. Os Gliomas são tumores que surgem a partir de células gliais ou precursoras e incluem astrocitoma, glioblastoma, oligodendroglioma, ependimoma, glioma misto, glioma maligno, gliomas sem outra especificação (SOE) e alguns de histologia rara (OSTROM </w:t>
      </w:r>
      <w:r w:rsidRPr="005375D7">
        <w:rPr>
          <w:rFonts w:ascii="Times New Roman" w:hAnsi="Times New Roman"/>
          <w:i/>
          <w:szCs w:val="24"/>
          <w:lang w:val="pt-PT"/>
        </w:rPr>
        <w:t xml:space="preserve">et al., </w:t>
      </w:r>
      <w:r w:rsidRPr="005375D7">
        <w:rPr>
          <w:rFonts w:ascii="Times New Roman" w:hAnsi="Times New Roman"/>
          <w:szCs w:val="24"/>
          <w:lang w:val="pt-PT"/>
        </w:rPr>
        <w:t>2014).</w:t>
      </w:r>
    </w:p>
    <w:p w14:paraId="77E34A3F" w14:textId="77777777" w:rsidR="00BE7110" w:rsidRDefault="00BE7110" w:rsidP="00BE7110">
      <w:pPr>
        <w:ind w:firstLine="1134"/>
        <w:jc w:val="both"/>
        <w:rPr>
          <w:rFonts w:ascii="Times New Roman" w:hAnsi="Times New Roman"/>
          <w:szCs w:val="24"/>
        </w:rPr>
      </w:pPr>
      <w:r w:rsidRPr="005375D7">
        <w:rPr>
          <w:rFonts w:ascii="Times New Roman" w:hAnsi="Times New Roman"/>
          <w:szCs w:val="24"/>
        </w:rPr>
        <w:lastRenderedPageBreak/>
        <w:t>Os sinais e sintomas mais comuns apresentados pelos pacientes com tumores do SNC são: Convulsões de início agudo, sinais e sintomas de hipertensão intracraniana, paralisia de nervos cranianos, déficits neurológicos focais, ataxia, alteração ou perda da visão, paraparesia.</w:t>
      </w:r>
    </w:p>
    <w:p w14:paraId="22C9C75C" w14:textId="77777777" w:rsidR="00BE7110" w:rsidRPr="005375D7" w:rsidRDefault="00BE7110" w:rsidP="00BE7110">
      <w:pPr>
        <w:ind w:firstLine="1134"/>
        <w:jc w:val="both"/>
        <w:rPr>
          <w:rFonts w:ascii="Times New Roman" w:hAnsi="Times New Roman"/>
          <w:szCs w:val="24"/>
        </w:rPr>
      </w:pPr>
    </w:p>
    <w:p w14:paraId="65A44394" w14:textId="77777777" w:rsidR="00BE7110" w:rsidRPr="005054DB" w:rsidRDefault="00BE7110" w:rsidP="00BE7110">
      <w:pPr>
        <w:ind w:hanging="142"/>
        <w:jc w:val="both"/>
        <w:rPr>
          <w:rFonts w:ascii="Times New Roman" w:hAnsi="Times New Roman"/>
          <w:b/>
          <w:i/>
          <w:szCs w:val="24"/>
        </w:rPr>
      </w:pPr>
      <w:r w:rsidRPr="005054DB">
        <w:rPr>
          <w:rFonts w:ascii="Times New Roman" w:hAnsi="Times New Roman"/>
          <w:b/>
          <w:i/>
          <w:szCs w:val="24"/>
        </w:rPr>
        <w:t xml:space="preserve">2.1.3.1 Tumores do Sistema Nervoso Central em pacientes pediátricos </w:t>
      </w:r>
    </w:p>
    <w:p w14:paraId="69C165CC" w14:textId="77777777" w:rsidR="00BE7110" w:rsidRPr="005054DB" w:rsidRDefault="00BE7110" w:rsidP="00BE7110">
      <w:pPr>
        <w:ind w:firstLine="1134"/>
        <w:jc w:val="both"/>
        <w:rPr>
          <w:rFonts w:ascii="Times New Roman" w:hAnsi="Times New Roman"/>
          <w:szCs w:val="24"/>
        </w:rPr>
      </w:pPr>
    </w:p>
    <w:p w14:paraId="3B6B2591"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lang w:val="pt-PT"/>
        </w:rPr>
        <w:t>O câncer é uma fonte significativa de morbidade e mortalidade para crianças com idades entre 0-14 anos nos EUA. Em crianças com idades entre 1-4 e 5-14 anos o cancer é a quarta e segunda causa mais comum de morte, respectivamente, enquanto os tumores do SNC são a causa mais comum de morte por câncer em crianças entre 0-14 anos nos EUA (</w:t>
      </w:r>
      <w:r w:rsidRPr="005054DB">
        <w:rPr>
          <w:rFonts w:ascii="Times New Roman" w:hAnsi="Times New Roman"/>
          <w:szCs w:val="24"/>
        </w:rPr>
        <w:t xml:space="preserve">OSTROM </w:t>
      </w:r>
      <w:r w:rsidRPr="005054DB">
        <w:rPr>
          <w:rFonts w:ascii="Times New Roman" w:hAnsi="Times New Roman"/>
          <w:i/>
          <w:szCs w:val="24"/>
        </w:rPr>
        <w:t xml:space="preserve">et al., </w:t>
      </w:r>
      <w:r w:rsidRPr="005054DB">
        <w:rPr>
          <w:rFonts w:ascii="Times New Roman" w:hAnsi="Times New Roman"/>
          <w:szCs w:val="24"/>
        </w:rPr>
        <w:t>2015, VITANZA AND CHO, 2016).</w:t>
      </w:r>
    </w:p>
    <w:p w14:paraId="188CF914"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 xml:space="preserve">Estima-se que, no mundo inteiro, cerca de 8 a 15% das neoplasias pediátricas são representadas pelos tumores do SNC. São a segunda forma de câncer mais comum em crianças e a principal neoplasia sólida na infância nos EUA, ocorrendo em torno de 21,3% de todas as crianças com doenças malignas, com incidência anual de 5,26 casos por 100.000 crianças (ARAÚJO </w:t>
      </w:r>
      <w:r w:rsidRPr="005054DB">
        <w:rPr>
          <w:rFonts w:ascii="Times New Roman" w:hAnsi="Times New Roman"/>
          <w:i/>
          <w:szCs w:val="24"/>
        </w:rPr>
        <w:t xml:space="preserve">et al., </w:t>
      </w:r>
      <w:r w:rsidRPr="005054DB">
        <w:rPr>
          <w:rFonts w:ascii="Times New Roman" w:hAnsi="Times New Roman"/>
          <w:szCs w:val="24"/>
        </w:rPr>
        <w:t xml:space="preserve">2011). </w:t>
      </w:r>
      <w:r w:rsidRPr="005054DB">
        <w:rPr>
          <w:rFonts w:ascii="Times New Roman" w:hAnsi="Times New Roman"/>
          <w:szCs w:val="24"/>
          <w:lang w:val="pt-PT"/>
        </w:rPr>
        <w:t xml:space="preserve">Cerca de 1 em cada 2.000 crianças nascidas, entre 2009-2011, será diagnosticada com tumores primários malignos do SNC quando tiverem 14 anos </w:t>
      </w:r>
      <w:r w:rsidRPr="005054DB">
        <w:rPr>
          <w:rFonts w:ascii="Times New Roman" w:hAnsi="Times New Roman"/>
          <w:szCs w:val="24"/>
        </w:rPr>
        <w:t xml:space="preserve">(OSTROM </w:t>
      </w:r>
      <w:r w:rsidRPr="005054DB">
        <w:rPr>
          <w:rFonts w:ascii="Times New Roman" w:hAnsi="Times New Roman"/>
          <w:i/>
          <w:szCs w:val="24"/>
        </w:rPr>
        <w:t xml:space="preserve">et al., </w:t>
      </w:r>
      <w:r w:rsidRPr="005054DB">
        <w:rPr>
          <w:rFonts w:ascii="Times New Roman" w:hAnsi="Times New Roman"/>
          <w:szCs w:val="24"/>
        </w:rPr>
        <w:t>2015).</w:t>
      </w:r>
    </w:p>
    <w:p w14:paraId="733C4017"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 xml:space="preserve">Os tumores do SNC constituem a terceira maior incidência de câncer em crianças nos países em desenvolvimento (ARAUJO </w:t>
      </w:r>
      <w:r w:rsidRPr="005054DB">
        <w:rPr>
          <w:rFonts w:ascii="Times New Roman" w:hAnsi="Times New Roman"/>
          <w:i/>
          <w:szCs w:val="24"/>
        </w:rPr>
        <w:t>et al.,</w:t>
      </w:r>
      <w:r w:rsidRPr="005054DB">
        <w:rPr>
          <w:rFonts w:ascii="Times New Roman" w:hAnsi="Times New Roman"/>
          <w:szCs w:val="24"/>
        </w:rPr>
        <w:t xml:space="preserve"> 2011). No Brasil, o primeiro relato do Registro de Câncer de Base Populacional (RCBP) indicou uma incidência, em crianças e adolescentes até 19 anos, de 9,6 a 32,5 casos por 1.000.000, variando significativamente em relação à estatística do mundo desenvolvido ocidental (CAMARGO, 2010). Em Fortaleza (CE), a incidência ajustada para a idade no período entre 1998 e 2002 foi de 13,4 casos por 1.000.000. Isso representa 11% de todos os diagnósticos de câncer pediátrico, ocupando o terceiro lugar entre os grupos de neoplasias infantis, abaixo apenas de leucemias (30%) e linfomas (15%) (INCA, 2008). A incidência reportada para fortaleza no período de 2001-2005 foi de 16,6 casos por 1.000.000, representando 13,2% dos tumores pediátricos no período, mas ainda em terceiro lugar dentre as neoplasias infantis (INCA, 2010). Um terço desses tumores é diagnosticado antes dos 3 anos de idade. Meninos são mais afetados que meninas, dependendo do tipo neoplásico e da idade do paciente.</w:t>
      </w:r>
    </w:p>
    <w:p w14:paraId="6973ABAA"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lastRenderedPageBreak/>
        <w:t xml:space="preserve">A classificação dos tumores do SNC em crianças é feita através do CID-O-3 (FRITZ, </w:t>
      </w:r>
      <w:r w:rsidRPr="005054DB">
        <w:rPr>
          <w:rFonts w:ascii="Times New Roman" w:hAnsi="Times New Roman"/>
          <w:i/>
          <w:szCs w:val="24"/>
        </w:rPr>
        <w:t xml:space="preserve">et al., </w:t>
      </w:r>
      <w:r w:rsidRPr="005054DB">
        <w:rPr>
          <w:rFonts w:ascii="Times New Roman" w:hAnsi="Times New Roman"/>
          <w:szCs w:val="24"/>
        </w:rPr>
        <w:t xml:space="preserve">2000) e da terceira edição da Classificação Internacional do Câncer na Infância (CICI-3) (STELIAROVA-FOUCHER </w:t>
      </w:r>
      <w:r w:rsidRPr="005054DB">
        <w:rPr>
          <w:rFonts w:ascii="Times New Roman" w:hAnsi="Times New Roman"/>
          <w:i/>
          <w:szCs w:val="24"/>
        </w:rPr>
        <w:t>et al</w:t>
      </w:r>
      <w:r w:rsidRPr="005054DB">
        <w:rPr>
          <w:rFonts w:ascii="Times New Roman" w:hAnsi="Times New Roman"/>
          <w:szCs w:val="24"/>
        </w:rPr>
        <w:t>., 2005).</w:t>
      </w:r>
    </w:p>
    <w:p w14:paraId="158D7599"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Os astrocitomas pilocíticos, os tumores do SNC mais frequentes em crianças, são tumores de comportamento incerto, ora classificados como benignos, ora como malignos. Eles representam em torno de 18% dos tumores cerebrais infantis. Em seguida, vêm os tumores embrionários, a maior parte dos quais meduloblastomas, os tumores malignos mais comuns da infância, que representam em torno de 15% dos diagnósticos de tumor cerebral em crianças (CBTRUS, 2012, VITANZA AND CHO, 2016). Os e</w:t>
      </w:r>
      <w:r w:rsidRPr="005054DB">
        <w:rPr>
          <w:rFonts w:ascii="Times New Roman" w:hAnsi="Times New Roman"/>
          <w:szCs w:val="24"/>
          <w:lang w:val="pt-PT"/>
        </w:rPr>
        <w:t>pendimomas constituem o terceiro grupo mais comum de tumores pediátricos do SNC, compreendendo cerca de 10% dos tumores cerebrais pediátricos e 23% dos tumores da coluna vertebral (</w:t>
      </w:r>
      <w:r w:rsidRPr="005054DB">
        <w:rPr>
          <w:rFonts w:ascii="Times New Roman" w:hAnsi="Times New Roman"/>
          <w:szCs w:val="24"/>
        </w:rPr>
        <w:t>VITANZA AND CHO, 2016).</w:t>
      </w:r>
      <w:r w:rsidRPr="005054DB">
        <w:rPr>
          <w:rFonts w:ascii="Times New Roman" w:hAnsi="Times New Roman"/>
          <w:szCs w:val="24"/>
          <w:lang w:val="pt-PT"/>
        </w:rPr>
        <w:t xml:space="preserve"> </w:t>
      </w:r>
      <w:r w:rsidRPr="005054DB">
        <w:rPr>
          <w:rFonts w:ascii="Times New Roman" w:hAnsi="Times New Roman"/>
          <w:szCs w:val="24"/>
        </w:rPr>
        <w:t xml:space="preserve">Astrocitomas pilocíticos são tumores indolentes, de crescimento lento, tratados principalmente pela ressecção cirúrgica, a qual é curativa na maioria dos casos, com pouca probabilidade de disseminação e virtualmente ausência de transformação maligna (GAN AND HAAS-KOGAN, 2010). Já os meduloblastomas são tumores indiferenciados, com elevado índice mitótico, e acentuada propensão à disseminação e recidiva, necessitando de terapia adjuvante com radio e quimioterapia após ressecção cirúrgica (PARTAP AND FISHER, 2010). Estes dois tipos tumorais, que juntos correspondem a mais de 30% dos casos de tumores cerebrais em crianças, têm hoje um prognóstico favorável quando comparado ao passado. Outros tipos tumorais menos frequentes, todavia, têm resultados menos brilhantes com o tratamento atualmente disponível. Ependimomas têm uma propensão elevada à recorrência local, com taxas de sobrevida de cerca de 25% após a recidiva (COYLE </w:t>
      </w:r>
      <w:r w:rsidRPr="005054DB">
        <w:rPr>
          <w:rFonts w:ascii="Times New Roman" w:hAnsi="Times New Roman"/>
          <w:i/>
          <w:szCs w:val="24"/>
        </w:rPr>
        <w:t>et al.,</w:t>
      </w:r>
      <w:r w:rsidRPr="005054DB">
        <w:rPr>
          <w:rFonts w:ascii="Times New Roman" w:hAnsi="Times New Roman"/>
          <w:szCs w:val="24"/>
        </w:rPr>
        <w:t xml:space="preserve"> 2015). Tumores de tronco cerebral, normalmente não biopsiados na sua maioria, constituem cerca de 10% dos tumores cerebrais infantis, e têm um prognóstico extremamente reservado, com apenas um subgrupo pequeno de pacientes com tumores neste sítio alcançando sobrevida prolongada.</w:t>
      </w:r>
    </w:p>
    <w:p w14:paraId="6EE52414"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 xml:space="preserve">Tumores </w:t>
      </w:r>
      <w:commentRangeStart w:id="17"/>
      <w:r w:rsidRPr="005054DB">
        <w:rPr>
          <w:rFonts w:ascii="Times New Roman" w:hAnsi="Times New Roman"/>
          <w:szCs w:val="24"/>
        </w:rPr>
        <w:t>infratentoriais</w:t>
      </w:r>
      <w:commentRangeEnd w:id="17"/>
      <w:r w:rsidRPr="005054DB">
        <w:rPr>
          <w:rFonts w:ascii="Times New Roman" w:hAnsi="Times New Roman"/>
          <w:szCs w:val="24"/>
        </w:rPr>
        <w:commentReference w:id="17"/>
      </w:r>
      <w:r w:rsidRPr="005054DB">
        <w:rPr>
          <w:rFonts w:ascii="Times New Roman" w:hAnsi="Times New Roman"/>
          <w:szCs w:val="24"/>
        </w:rPr>
        <w:t xml:space="preserve"> são mais comuns em crianças, enquanto que em adultos predominam em um dos hemisférios cerebrais (supratentoriais). Todos os tumores do SNC crescem por infiltração e/ou compressão ao tecido neural adjacente, causando edema e aumentando a pressão intracraniana. Isso pode levar a um dano focal e prejudicar a drenagem do fluido cérebro-espinhal (FCE) (NEAL AND HOSKIN, 2009).</w:t>
      </w:r>
    </w:p>
    <w:p w14:paraId="67A607A1"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Histologicamente, os astrocitomas são divididos pela OMS em: de baixo grau (grau 1 e 2) e de alto grau (grau 3 e 4). Os de grau 4 são denominados glioblastomas multiformes e ocasionalmente são multifocais.</w:t>
      </w:r>
    </w:p>
    <w:p w14:paraId="677F88C6"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lastRenderedPageBreak/>
        <w:t xml:space="preserve">Para investigar-se um tumor cerebral, é utilizada comumente tomografia computadorizada (TC), imagens de ressonância magnética (RMN), ressonância magnética angiográfica (RMA), tomografia por emissão de pósitrons (PET, </w:t>
      </w:r>
      <w:r w:rsidRPr="004D71C7">
        <w:rPr>
          <w:rFonts w:ascii="Times New Roman" w:hAnsi="Times New Roman"/>
          <w:i/>
          <w:szCs w:val="24"/>
        </w:rPr>
        <w:t>pósitron emission tomography</w:t>
      </w:r>
      <w:r w:rsidRPr="005054DB">
        <w:rPr>
          <w:rFonts w:ascii="Times New Roman" w:hAnsi="Times New Roman"/>
          <w:szCs w:val="24"/>
        </w:rPr>
        <w:t>), mielografia, agulha de biópsia estereotáxica ou biópsia aberta e punção lombar (NEAL AND HOSKIN, 2009).</w:t>
      </w:r>
    </w:p>
    <w:p w14:paraId="22AEF33E"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Os tumores pediátricos de Sistema Nervoso Central são diagnosticados mais rapidamente quando se manifestam na região infratentorial (10,8 semanas em média) do que quando ocorrem na região supratentorial (43,4 semanas em média) (FLORES, 1986, INCA, 2009).</w:t>
      </w:r>
    </w:p>
    <w:p w14:paraId="2CB646CD"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As principais modalidades de tratamento de tumores infantis são cirurgia, radioterapia e quimioterapia. A cirurgia (ressecção completa) é o principal tratamento dos tumores do SNC (sendo, por exemplo, a única modalidade necessária para muitos pacientes com astrocitomas de baixo grau) e o de maior impacto na sobrevida dos mesmos. A radioterapia é necessária em pacientes nos quais somente o tratamento cirúrgico não é suficiente para controlar a doença ou nos pacientes em que a cirurgia não é possível (por exemplo, pacientes com meduloblastomas ou tumores infiltrativos de ponte). A radioterapia, porém, não é isenta de efeitos colaterais em curto e em longo prazo, sobretudo em relação à cognição e ao crescimento na dependência da dose utilizada e da área coberta. Além disso, não é rotineiramente realizada nos menores de 3 anos. Até a década de 1990, o uso de quimioterapia era controverso em tumores cerebrais, mas um número cada vez maior de pacientes beneficia-se dessa modalidade. Atualmente, a quimioterapia está bem estabelecida em pacientes pediátricos com meduloblastomas e astrocitomas de baixo grau (ARAUJO</w:t>
      </w:r>
      <w:r w:rsidRPr="005054DB">
        <w:rPr>
          <w:rFonts w:ascii="Times New Roman" w:hAnsi="Times New Roman"/>
          <w:i/>
          <w:szCs w:val="24"/>
        </w:rPr>
        <w:t xml:space="preserve"> et al</w:t>
      </w:r>
      <w:r w:rsidRPr="005054DB">
        <w:rPr>
          <w:rFonts w:ascii="Times New Roman" w:hAnsi="Times New Roman"/>
          <w:szCs w:val="24"/>
        </w:rPr>
        <w:t xml:space="preserve">., 2011; BLANEY </w:t>
      </w:r>
      <w:r w:rsidRPr="005054DB">
        <w:rPr>
          <w:rFonts w:ascii="Times New Roman" w:hAnsi="Times New Roman"/>
          <w:i/>
          <w:szCs w:val="24"/>
        </w:rPr>
        <w:t>et al.,</w:t>
      </w:r>
      <w:r w:rsidRPr="005054DB">
        <w:rPr>
          <w:rFonts w:ascii="Times New Roman" w:hAnsi="Times New Roman"/>
          <w:szCs w:val="24"/>
        </w:rPr>
        <w:t xml:space="preserve"> 2006).</w:t>
      </w:r>
    </w:p>
    <w:p w14:paraId="67C6DF91" w14:textId="77777777" w:rsidR="00BE7110" w:rsidRPr="005054DB" w:rsidRDefault="00BE7110" w:rsidP="00BE7110">
      <w:pPr>
        <w:ind w:firstLine="1134"/>
        <w:jc w:val="both"/>
        <w:rPr>
          <w:rFonts w:ascii="Times New Roman" w:hAnsi="Times New Roman"/>
          <w:szCs w:val="24"/>
        </w:rPr>
      </w:pPr>
    </w:p>
    <w:p w14:paraId="537BA740" w14:textId="77777777" w:rsidR="00BE7110" w:rsidRPr="005054DB" w:rsidRDefault="00BE7110" w:rsidP="00BE7110">
      <w:pPr>
        <w:jc w:val="both"/>
        <w:rPr>
          <w:rFonts w:ascii="Times New Roman" w:hAnsi="Times New Roman"/>
          <w:b/>
          <w:szCs w:val="24"/>
        </w:rPr>
      </w:pPr>
      <w:r w:rsidRPr="005054DB">
        <w:rPr>
          <w:rFonts w:ascii="Times New Roman" w:hAnsi="Times New Roman"/>
          <w:b/>
          <w:szCs w:val="24"/>
        </w:rPr>
        <w:t>2.2 Classes de Fármacos Quimioterápicos</w:t>
      </w:r>
    </w:p>
    <w:p w14:paraId="49CC1977" w14:textId="77777777" w:rsidR="00BE7110" w:rsidRPr="005054DB" w:rsidRDefault="00BE7110" w:rsidP="00BE7110">
      <w:pPr>
        <w:ind w:firstLine="1134"/>
        <w:jc w:val="both"/>
        <w:rPr>
          <w:rFonts w:ascii="Times New Roman" w:hAnsi="Times New Roman"/>
          <w:b/>
          <w:szCs w:val="24"/>
        </w:rPr>
      </w:pPr>
    </w:p>
    <w:p w14:paraId="35F9D48E"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No presente trabalho, adotou-se para os agentes quimioterápicos a classificação de Brunton, Chabner e Knollmann (2014).</w:t>
      </w:r>
    </w:p>
    <w:p w14:paraId="4C5C1BC2" w14:textId="77777777" w:rsidR="00BE7110" w:rsidRPr="005054DB" w:rsidRDefault="00BE7110" w:rsidP="00BE7110">
      <w:pPr>
        <w:ind w:firstLine="1134"/>
        <w:jc w:val="both"/>
        <w:rPr>
          <w:rFonts w:ascii="Times New Roman" w:hAnsi="Times New Roman"/>
          <w:b/>
          <w:szCs w:val="24"/>
        </w:rPr>
      </w:pPr>
    </w:p>
    <w:p w14:paraId="04A1C8F5" w14:textId="77777777" w:rsidR="00BE7110" w:rsidRPr="005054DB" w:rsidRDefault="00BE7110" w:rsidP="00BE7110">
      <w:pPr>
        <w:jc w:val="both"/>
        <w:rPr>
          <w:rFonts w:ascii="Times New Roman" w:hAnsi="Times New Roman"/>
          <w:szCs w:val="24"/>
        </w:rPr>
      </w:pPr>
      <w:r w:rsidRPr="005054DB">
        <w:rPr>
          <w:rFonts w:ascii="Times New Roman" w:hAnsi="Times New Roman"/>
          <w:b/>
          <w:i/>
          <w:szCs w:val="24"/>
        </w:rPr>
        <w:t>2.2.1 Fármacos Alquilantes</w:t>
      </w:r>
    </w:p>
    <w:p w14:paraId="4DA70C8F" w14:textId="77777777" w:rsidR="00BE7110" w:rsidRPr="005054DB" w:rsidRDefault="00BE7110" w:rsidP="00BE7110">
      <w:pPr>
        <w:ind w:firstLine="1134"/>
        <w:jc w:val="both"/>
        <w:rPr>
          <w:rFonts w:ascii="Times New Roman" w:hAnsi="Times New Roman"/>
          <w:szCs w:val="24"/>
        </w:rPr>
      </w:pPr>
    </w:p>
    <w:p w14:paraId="1C99B493"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Chabner (2014) classifica os fármacos alquilantes em: mostardas nitrogenadas, derivados da metil-hidrazina, alquilsulfonato (bussulfano), nitrosureias, triazenos e complexos de coordenação de platina.</w:t>
      </w:r>
    </w:p>
    <w:p w14:paraId="4FB13116"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lastRenderedPageBreak/>
        <w:t>São fármacos citotóxicos que transferem seus grupos alquila para vários constituintes celulares. A alquilação mais importante é provavelmente a do DNA, levando a morte celular. Geralmente, há uma ciclização intramolecular para formar um íon etilenoimônio que transfere um grupo alquila para um constituinte celular diretamente ou pela formação de um íon carbônio. A posição N7 da guanina é o principal ponto de alquilação, em menor extensão de alquilação tem-se: a N1 e N3 da adenina, a N3 da citosina e O6 da guanina, além de proteínas e fosfatos associados ao DNA. Possuem efeitos colaterais dose-dependente em tecidos de rápido crescimento como, por exemplo, náuseas, vômitos, lesão do tecido local de administração e toxicidade sistêmica.</w:t>
      </w:r>
    </w:p>
    <w:p w14:paraId="5BB4EFFC"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Os análogos da platina ou complexos de coordenação da platina, tais como cisplatina, carboplatina e oxaliplatina, são usados para tratar neoplasias. Não são agentes alquilantes clássicos por se tratarem de compostos organometálicos que formam ligações covalentes com o DNA. Ainda que o mecanismo preciso de ação dos complexos de platina não tenha sido elucidado completamente, sabe-se que eles matam as células tumorais em todas as fases do ciclo celular através de ligações cruzadas com os filamentos de DNA, cujo principal ligante é o N7 da guanina.</w:t>
      </w:r>
    </w:p>
    <w:p w14:paraId="47676BF7"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 xml:space="preserve">A carboplatina é um fármaco de segunda geração de amplo espectro contra tumores sólidos. Se comparada à cisplatina, observa-se toxicidade renal e gastrintestinal bem menor que sua sucessora e com farmacocinética, atividade citotóxica, mecanismo de resistência e farmacologia clínica idênticos. A toxicidade responsável por limitar a dose é a que causa mielossupressão. Por não necessitar de hidratação intravenosa durante a quimioterapia, sua administração é mais fácil (CHU, SARTORELLI, 2014; CHABNER </w:t>
      </w:r>
      <w:r w:rsidRPr="005054DB">
        <w:rPr>
          <w:rFonts w:ascii="Times New Roman" w:hAnsi="Times New Roman"/>
          <w:i/>
          <w:szCs w:val="24"/>
        </w:rPr>
        <w:t>et al.,</w:t>
      </w:r>
      <w:r w:rsidRPr="005054DB">
        <w:rPr>
          <w:rFonts w:ascii="Times New Roman" w:hAnsi="Times New Roman"/>
          <w:szCs w:val="24"/>
        </w:rPr>
        <w:t xml:space="preserve"> 2014).</w:t>
      </w:r>
    </w:p>
    <w:p w14:paraId="65A5BF44"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Durante a Primeira Guerra Mundial, observaram-se os efeitos tóxicos das mostardas nitrogenadas. O gás mostarda é um poderoso vesicante, causador de queimaduras na pele, olhos, pulmões e mucosa, além de aplasia medular e ulceração do trato gastrintestinal quando há exposição maciça. A ciclofosfamida é o agente mais utilizado atualmente dessa classe. As mostardas nitrogenadas são seletivas para células tumorais, em parte, porque não conseguem degradar os intermediários pela aldeído desidrogenase, glutationa transferase ou outras vias.</w:t>
      </w:r>
    </w:p>
    <w:p w14:paraId="22A77A0F"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 xml:space="preserve">A ifosfamida é uma oxazafosforina ativada no fígado pela CYP3A4 que possui maior neurotoxicidade que a ciclosfamida. São necessárias doses sempre mais altas de ifosfamida que ciclofosfamida provavelmente por causa de sua ativação mais lenta com produção de mais metabólitos tóxicos (desclorados e cloroacetaldeído). A ifosfamida teve seu uso limitado a partir da década de 1970 pela ocorrência de toxicidade grave no trato urinário e </w:t>
      </w:r>
      <w:r w:rsidRPr="005054DB">
        <w:rPr>
          <w:rFonts w:ascii="Times New Roman" w:hAnsi="Times New Roman"/>
          <w:szCs w:val="24"/>
        </w:rPr>
        <w:lastRenderedPageBreak/>
        <w:t xml:space="preserve">SNC, mas com hidratação adequada, há redução da sua toxicidade vesical (CHABNER </w:t>
      </w:r>
      <w:r w:rsidRPr="005054DB">
        <w:rPr>
          <w:rFonts w:ascii="Times New Roman" w:hAnsi="Times New Roman"/>
          <w:i/>
          <w:szCs w:val="24"/>
        </w:rPr>
        <w:t>et al.,</w:t>
      </w:r>
      <w:r w:rsidRPr="005054DB">
        <w:rPr>
          <w:rFonts w:ascii="Times New Roman" w:hAnsi="Times New Roman"/>
          <w:szCs w:val="24"/>
        </w:rPr>
        <w:t xml:space="preserve"> 2014).</w:t>
      </w:r>
    </w:p>
    <w:p w14:paraId="0E024993" w14:textId="77777777" w:rsidR="00BE7110" w:rsidRPr="005054DB" w:rsidRDefault="00BE7110" w:rsidP="00BE7110">
      <w:pPr>
        <w:ind w:firstLine="1134"/>
        <w:jc w:val="both"/>
        <w:rPr>
          <w:rFonts w:ascii="Times New Roman" w:hAnsi="Times New Roman"/>
          <w:szCs w:val="24"/>
        </w:rPr>
      </w:pPr>
    </w:p>
    <w:p w14:paraId="08CD41C1" w14:textId="77777777" w:rsidR="00BE7110" w:rsidRPr="005054DB" w:rsidRDefault="00BE7110" w:rsidP="00BE7110">
      <w:pPr>
        <w:jc w:val="both"/>
        <w:rPr>
          <w:rFonts w:ascii="Times New Roman" w:hAnsi="Times New Roman"/>
          <w:b/>
          <w:szCs w:val="24"/>
        </w:rPr>
      </w:pPr>
      <w:r w:rsidRPr="005054DB">
        <w:rPr>
          <w:rFonts w:ascii="Times New Roman" w:hAnsi="Times New Roman"/>
          <w:b/>
          <w:i/>
          <w:szCs w:val="24"/>
        </w:rPr>
        <w:t>2.2.2 Fármacos Antimetabólitos</w:t>
      </w:r>
    </w:p>
    <w:p w14:paraId="4560492D" w14:textId="77777777" w:rsidR="00BE7110" w:rsidRPr="005054DB" w:rsidRDefault="00BE7110" w:rsidP="00BE7110">
      <w:pPr>
        <w:ind w:firstLine="1134"/>
        <w:jc w:val="both"/>
        <w:rPr>
          <w:rFonts w:ascii="Times New Roman" w:hAnsi="Times New Roman"/>
          <w:szCs w:val="24"/>
        </w:rPr>
      </w:pPr>
    </w:p>
    <w:p w14:paraId="19E428CE"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Muitos fármacos dessa classe foram sintetizados e planejados racionalmente com base no conhecimento de processos celulares fundamentais envolvidos na biossíntese do DNA. As diferenças entre as células cancerosas e normais tornam as primeiras mais sensíveis aos antimetabólitos. O ácido fólico é convertido a tetra-hidrofolato (FH</w:t>
      </w:r>
      <w:r w:rsidRPr="005054DB">
        <w:rPr>
          <w:rFonts w:ascii="Times New Roman" w:hAnsi="Times New Roman"/>
          <w:szCs w:val="24"/>
          <w:vertAlign w:val="subscript"/>
        </w:rPr>
        <w:t>4</w:t>
      </w:r>
      <w:r w:rsidRPr="005054DB">
        <w:rPr>
          <w:rFonts w:ascii="Times New Roman" w:hAnsi="Times New Roman"/>
          <w:szCs w:val="24"/>
        </w:rPr>
        <w:t>) pela enzima diidrofolato redutase (DHFR). O FH</w:t>
      </w:r>
      <w:r w:rsidRPr="005054DB">
        <w:rPr>
          <w:rFonts w:ascii="Times New Roman" w:hAnsi="Times New Roman"/>
          <w:szCs w:val="24"/>
          <w:vertAlign w:val="subscript"/>
        </w:rPr>
        <w:t>4</w:t>
      </w:r>
      <w:r w:rsidRPr="005054DB">
        <w:rPr>
          <w:rFonts w:ascii="Times New Roman" w:hAnsi="Times New Roman"/>
          <w:szCs w:val="24"/>
        </w:rPr>
        <w:t xml:space="preserve"> é uma molécula fornecedora de grupos metila para a síntese de precursores de DNA. Quando se interfere no metabolismo da FH</w:t>
      </w:r>
      <w:r w:rsidRPr="005054DB">
        <w:rPr>
          <w:rFonts w:ascii="Times New Roman" w:hAnsi="Times New Roman"/>
          <w:szCs w:val="24"/>
          <w:vertAlign w:val="subscript"/>
        </w:rPr>
        <w:t>4</w:t>
      </w:r>
      <w:r w:rsidRPr="005054DB">
        <w:rPr>
          <w:rFonts w:ascii="Times New Roman" w:hAnsi="Times New Roman"/>
          <w:szCs w:val="24"/>
        </w:rPr>
        <w:t xml:space="preserve">, reduz-se a capacidade que a célula tem de transferir um carbono e as reações de metilação na síntese de precursores de DNA, como timidilato monofosfato e ribonucleotídeos de purinas (CHU, SARTORELLI, 2014; CHABNER </w:t>
      </w:r>
      <w:r w:rsidRPr="005054DB">
        <w:rPr>
          <w:rFonts w:ascii="Times New Roman" w:hAnsi="Times New Roman"/>
          <w:i/>
          <w:szCs w:val="24"/>
        </w:rPr>
        <w:t>et al.</w:t>
      </w:r>
      <w:r w:rsidRPr="005054DB">
        <w:rPr>
          <w:rFonts w:ascii="Times New Roman" w:hAnsi="Times New Roman"/>
          <w:szCs w:val="24"/>
        </w:rPr>
        <w:t>, 2014).</w:t>
      </w:r>
    </w:p>
    <w:p w14:paraId="60FE1810"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 xml:space="preserve">Agentes antimetabólitos bloqueiam a síntese de DNA e são restritos a fase S. Os antimetabólitos podem ser: análogos do ácido fólico ou antifolatos (metotrexato, pralatrexato e pemetrexede), análogo das pirimidinas (capecitabina, 5-fluorouracila, floxuridina, citarabina, 5-azacitidina, gencitabina e decitabina) e análogos das purinas (6-mercaptopurina, tioguanina, pentostatina, azatioprina fosfato de fludarabina e cladribina) (ALMEIDA </w:t>
      </w:r>
      <w:r w:rsidRPr="005054DB">
        <w:rPr>
          <w:rFonts w:ascii="Times New Roman" w:hAnsi="Times New Roman"/>
          <w:i/>
          <w:szCs w:val="24"/>
        </w:rPr>
        <w:t>et al</w:t>
      </w:r>
      <w:r w:rsidRPr="005054DB">
        <w:rPr>
          <w:rFonts w:ascii="Times New Roman" w:hAnsi="Times New Roman"/>
          <w:szCs w:val="24"/>
        </w:rPr>
        <w:t xml:space="preserve">., 2005; CHU, SARTORELLI, 2014; CHABNER </w:t>
      </w:r>
      <w:r w:rsidRPr="005054DB">
        <w:rPr>
          <w:rFonts w:ascii="Times New Roman" w:hAnsi="Times New Roman"/>
          <w:i/>
          <w:szCs w:val="24"/>
        </w:rPr>
        <w:t>et al.</w:t>
      </w:r>
      <w:r w:rsidRPr="005054DB">
        <w:rPr>
          <w:rFonts w:ascii="Times New Roman" w:hAnsi="Times New Roman"/>
          <w:szCs w:val="24"/>
        </w:rPr>
        <w:t>, 2014).</w:t>
      </w:r>
    </w:p>
    <w:p w14:paraId="0EEE049E" w14:textId="77777777" w:rsidR="00BE7110" w:rsidRPr="005054DB" w:rsidRDefault="00BE7110" w:rsidP="00BE7110">
      <w:pPr>
        <w:ind w:firstLine="1134"/>
        <w:jc w:val="both"/>
        <w:rPr>
          <w:rFonts w:ascii="Times New Roman" w:hAnsi="Times New Roman"/>
          <w:szCs w:val="24"/>
        </w:rPr>
      </w:pPr>
    </w:p>
    <w:p w14:paraId="5C33DCF7" w14:textId="77777777" w:rsidR="00BE7110" w:rsidRPr="005054DB" w:rsidRDefault="00BE7110" w:rsidP="00BE7110">
      <w:pPr>
        <w:jc w:val="both"/>
        <w:rPr>
          <w:rFonts w:ascii="Times New Roman" w:hAnsi="Times New Roman"/>
          <w:b/>
          <w:i/>
          <w:szCs w:val="24"/>
        </w:rPr>
      </w:pPr>
      <w:r w:rsidRPr="005054DB">
        <w:rPr>
          <w:rFonts w:ascii="Times New Roman" w:hAnsi="Times New Roman"/>
          <w:b/>
          <w:i/>
          <w:szCs w:val="24"/>
        </w:rPr>
        <w:t>2.2.3 Produtos Naturais</w:t>
      </w:r>
    </w:p>
    <w:p w14:paraId="4CB0D914" w14:textId="77777777" w:rsidR="00BE7110" w:rsidRPr="005054DB" w:rsidRDefault="00BE7110" w:rsidP="00BE7110">
      <w:pPr>
        <w:ind w:firstLine="1134"/>
        <w:jc w:val="both"/>
        <w:rPr>
          <w:rFonts w:ascii="Times New Roman" w:hAnsi="Times New Roman"/>
          <w:szCs w:val="24"/>
        </w:rPr>
      </w:pPr>
    </w:p>
    <w:p w14:paraId="3784BCF1"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Os alcaloides da vinca foram os primeiros agentes clínicos utilizados no tratamento de câncer testicular, leucemias e linfomas porque seus extratos purificados, incluindo vincristina e vimblastina, obtiveram êxito no tratamento de leucemia linfocítica aguda em camundongos, produzindo regressão no tumor.</w:t>
      </w:r>
    </w:p>
    <w:p w14:paraId="7A5139DF"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 xml:space="preserve">O mecanismo geral de ação dos alcaloides da vinca é o bloqueio da mitose. Eles ligam-se preferencialmente à </w:t>
      </w:r>
      <w:r>
        <w:rPr>
          <w:rFonts w:ascii="Times New Roman" w:hAnsi="Times New Roman"/>
          <w:szCs w:val="24"/>
        </w:rPr>
        <w:sym w:font="Symbol" w:char="F062"/>
      </w:r>
      <w:r w:rsidRPr="005054DB">
        <w:rPr>
          <w:rFonts w:ascii="Times New Roman" w:hAnsi="Times New Roman"/>
          <w:szCs w:val="24"/>
        </w:rPr>
        <w:t xml:space="preserve">-tubulina e bloqueiam sua polimerização com a </w:t>
      </w:r>
      <w:r>
        <w:rPr>
          <w:rFonts w:ascii="Times New Roman" w:hAnsi="Times New Roman"/>
          <w:szCs w:val="24"/>
        </w:rPr>
        <w:sym w:font="Symbol" w:char="F061"/>
      </w:r>
      <w:r w:rsidRPr="005054DB">
        <w:rPr>
          <w:rFonts w:ascii="Times New Roman" w:hAnsi="Times New Roman"/>
          <w:szCs w:val="24"/>
        </w:rPr>
        <w:t>-tubulina nos microtúbulos.</w:t>
      </w:r>
    </w:p>
    <w:p w14:paraId="1926156D"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Ao incubar células tumorais com vincristina, tem-se uma reação equimolar de vincristina com os microtúbulos, formando-se uma rede cristalina altamente regular. Durante a metáfase a divisão celular é interrompida. Sem fuso mitótico não há possibilidade de alinhamento dos cromossomos na placa equatorial (mitose explodida).</w:t>
      </w:r>
    </w:p>
    <w:p w14:paraId="6510C259"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lastRenderedPageBreak/>
        <w:t>Os microtúbulos também se encontram em grande quantidade no cérebro e lá se envolvem em outras funções celulares como: movimento, fagocitose e transporte axônico. Os alcaloides da vinca influenciam nessas funções, daí a sua neurotoxicidade.</w:t>
      </w:r>
    </w:p>
    <w:p w14:paraId="4EFCC2AC"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A ação mielossupressora limitada da vincristina a faz um fármaco de escolha para vários esquemas terapêuticos para leucemia e linfoma. A vimblastina não apresenta efeito citotóxico de neurotoxicidade grave e, junto à cisplatina, é utilizada para tratar câncer testicular. Ela também é utilizada para tratar câncer de bexiga, carcinomas testiculares e linfoma de Hodgkin.</w:t>
      </w:r>
    </w:p>
    <w:p w14:paraId="51C5215E"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O sulfato de vincristina junto com corticoides é o tratamento de escolha para leucemia infantil. Quando a vincristina é associada à</w:t>
      </w:r>
      <w:r w:rsidRPr="005054DB">
        <w:rPr>
          <w:rFonts w:ascii="Times New Roman" w:hAnsi="Times New Roman"/>
          <w:b/>
          <w:szCs w:val="24"/>
        </w:rPr>
        <w:t xml:space="preserve"> </w:t>
      </w:r>
      <w:r w:rsidRPr="005054DB">
        <w:rPr>
          <w:rFonts w:ascii="Times New Roman" w:hAnsi="Times New Roman"/>
          <w:szCs w:val="24"/>
        </w:rPr>
        <w:t>antraciclina ou aos agentes alquilantes, são utilizados para o tratamento de sarcomas pediátricos. A vincristina parece ser bem mais tolerada por crianças que por adultos, porém quanto maior as doses, maior a toxicidade, em sua maioria com manifestações neurológicas associadas, embora a administração inicial não deva ter sua dose diminuída. A constipação só se torna um problema em doses superiores a 2 mg/m</w:t>
      </w:r>
      <w:r w:rsidRPr="005054DB">
        <w:rPr>
          <w:rFonts w:ascii="Times New Roman" w:hAnsi="Times New Roman"/>
          <w:szCs w:val="24"/>
          <w:vertAlign w:val="superscript"/>
        </w:rPr>
        <w:t>2</w:t>
      </w:r>
      <w:r w:rsidRPr="005054DB">
        <w:rPr>
          <w:rFonts w:ascii="Times New Roman" w:hAnsi="Times New Roman"/>
          <w:szCs w:val="24"/>
        </w:rPr>
        <w:t>, devendo-se administrar laxativos como profilaxia. Em 20% dos pacientes ocorre alopecia reversível. Pode ocorrer também leucopenia moderada.</w:t>
      </w:r>
    </w:p>
    <w:p w14:paraId="129DE7AC"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 xml:space="preserve">As epipodofilotoxinas são derivados sintéticos da podofilotoxina, presente na </w:t>
      </w:r>
      <w:r w:rsidRPr="005054DB">
        <w:rPr>
          <w:rFonts w:ascii="Times New Roman" w:hAnsi="Times New Roman"/>
          <w:i/>
          <w:szCs w:val="24"/>
        </w:rPr>
        <w:t>Podophyllum peltatum</w:t>
      </w:r>
      <w:r w:rsidRPr="005054DB">
        <w:rPr>
          <w:rFonts w:ascii="Times New Roman" w:hAnsi="Times New Roman"/>
          <w:szCs w:val="24"/>
        </w:rPr>
        <w:t xml:space="preserve"> (mandrágora) a qual era utilizada como antiparasitário e antiemético. Os derivados sintéticos são o etoposídeo e o teniposídeo. A vantagem dos dois sobre a podofilotoxina é que, ao ligar-se a tubulina, não interferem na estrutura e função normal dos microtúbulos em concentrações habituais.</w:t>
      </w:r>
    </w:p>
    <w:p w14:paraId="4ECD60C3" w14:textId="77777777" w:rsidR="00BE7110" w:rsidRPr="005054DB" w:rsidRDefault="00BE7110" w:rsidP="00BE7110">
      <w:pPr>
        <w:ind w:firstLine="1134"/>
        <w:jc w:val="both"/>
        <w:rPr>
          <w:rFonts w:ascii="Times New Roman" w:hAnsi="Times New Roman"/>
          <w:b/>
          <w:szCs w:val="24"/>
        </w:rPr>
      </w:pPr>
      <w:r w:rsidRPr="005054DB">
        <w:rPr>
          <w:rFonts w:ascii="Times New Roman" w:hAnsi="Times New Roman"/>
          <w:szCs w:val="24"/>
        </w:rPr>
        <w:t>As epipodofilotoxinas formam um complexo ternário com a topoisomerase II e o DNA e impedem o reparo da quebra que normalmente ocorre após a ligação da topoisomerase ao DNA, à semelhança do mecanismo de ação das antraciclinas. Há acúmulo de quebras de DNA e consequente morte celular. Nas fases S e G</w:t>
      </w:r>
      <w:r w:rsidRPr="005054DB">
        <w:rPr>
          <w:rFonts w:ascii="Times New Roman" w:hAnsi="Times New Roman"/>
          <w:szCs w:val="24"/>
          <w:vertAlign w:val="subscript"/>
        </w:rPr>
        <w:t>2</w:t>
      </w:r>
      <w:r w:rsidRPr="005054DB">
        <w:rPr>
          <w:rFonts w:ascii="Times New Roman" w:hAnsi="Times New Roman"/>
          <w:szCs w:val="24"/>
        </w:rPr>
        <w:t xml:space="preserve"> do ciclo celular é o momento de maior sensibilidade celular ao etoposídeo.</w:t>
      </w:r>
    </w:p>
    <w:p w14:paraId="38060A48"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 xml:space="preserve">A leucopenia é o efeito tóxico mais comum relacionado ao etoposídeo. Os sintomas menos frequentes são trombocitopenia, náuseas, vômitos, estomatite e diarreia. A alopecia é comum, mas reversível. Em altas doses do fármaco ou quando a concentração sérica de albumina é baixa, o que torna o fármaco mais livre no plasma, pode haver hepatotoxicidade (CHABNER </w:t>
      </w:r>
      <w:r w:rsidRPr="005054DB">
        <w:rPr>
          <w:rFonts w:ascii="Times New Roman" w:hAnsi="Times New Roman"/>
          <w:i/>
          <w:szCs w:val="24"/>
        </w:rPr>
        <w:t>et al.</w:t>
      </w:r>
      <w:r w:rsidRPr="005054DB">
        <w:rPr>
          <w:rFonts w:ascii="Times New Roman" w:hAnsi="Times New Roman"/>
          <w:szCs w:val="24"/>
        </w:rPr>
        <w:t>, 2014).</w:t>
      </w:r>
    </w:p>
    <w:p w14:paraId="5AC54625" w14:textId="77777777" w:rsidR="00BE7110" w:rsidRPr="005054DB" w:rsidRDefault="00BE7110" w:rsidP="00BE7110">
      <w:pPr>
        <w:ind w:firstLine="1134"/>
        <w:jc w:val="both"/>
        <w:rPr>
          <w:rFonts w:ascii="Times New Roman" w:hAnsi="Times New Roman"/>
          <w:szCs w:val="24"/>
        </w:rPr>
      </w:pPr>
    </w:p>
    <w:p w14:paraId="5D20D90C" w14:textId="77777777" w:rsidR="00BE7110" w:rsidRPr="005054DB" w:rsidRDefault="00BE7110" w:rsidP="00BE7110">
      <w:pPr>
        <w:jc w:val="both"/>
        <w:rPr>
          <w:rFonts w:ascii="Times New Roman" w:hAnsi="Times New Roman"/>
          <w:b/>
          <w:i/>
          <w:szCs w:val="24"/>
        </w:rPr>
      </w:pPr>
      <w:r w:rsidRPr="005054DB">
        <w:rPr>
          <w:rFonts w:ascii="Times New Roman" w:hAnsi="Times New Roman"/>
          <w:b/>
          <w:i/>
          <w:szCs w:val="24"/>
        </w:rPr>
        <w:t>2.2.4 Agentes variados</w:t>
      </w:r>
    </w:p>
    <w:p w14:paraId="503398DF" w14:textId="77777777" w:rsidR="00BE7110" w:rsidRPr="005054DB" w:rsidRDefault="00BE7110" w:rsidP="00BE7110">
      <w:pPr>
        <w:ind w:firstLine="1134"/>
        <w:jc w:val="both"/>
        <w:rPr>
          <w:rFonts w:ascii="Times New Roman" w:hAnsi="Times New Roman"/>
          <w:szCs w:val="24"/>
        </w:rPr>
      </w:pPr>
    </w:p>
    <w:p w14:paraId="667C71FC"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lastRenderedPageBreak/>
        <w:t>Há alguns tipos de agentes que não se enquadram nas definições anteriores. São eles: 1) Ureia substituída (hidroxiureia); 2) Agentes de diferenciação (tretinoína, trióxido de arsênio), Inibidores da tirosinoquinase (imatinibe); 3) Inibidor do proteossoma (bortezomibe); 4) Modificadores de resposta biológica (interferon-</w:t>
      </w:r>
      <w:r>
        <w:rPr>
          <w:rFonts w:ascii="Times New Roman" w:hAnsi="Times New Roman"/>
          <w:szCs w:val="24"/>
        </w:rPr>
        <w:sym w:font="Symbol" w:char="F061"/>
      </w:r>
      <w:r w:rsidRPr="005054DB">
        <w:rPr>
          <w:rFonts w:ascii="Times New Roman" w:hAnsi="Times New Roman"/>
          <w:szCs w:val="24"/>
        </w:rPr>
        <w:t>); 5) Imunomoduladores (talidomida); 5) Inibidores do mTOR (</w:t>
      </w:r>
      <w:r w:rsidRPr="005054DB">
        <w:rPr>
          <w:rFonts w:ascii="Times New Roman" w:hAnsi="Times New Roman"/>
          <w:bCs/>
          <w:i/>
          <w:szCs w:val="24"/>
        </w:rPr>
        <w:t>mammalian target of rapamycin</w:t>
      </w:r>
      <w:r w:rsidRPr="005054DB">
        <w:rPr>
          <w:rFonts w:ascii="Times New Roman" w:hAnsi="Times New Roman"/>
          <w:szCs w:val="24"/>
        </w:rPr>
        <w:t>) e 6) Anticorpos monoclonais (CHU, SARTORELLI, 2014).</w:t>
      </w:r>
    </w:p>
    <w:p w14:paraId="4F2DBB9E" w14:textId="77777777" w:rsidR="00BE7110" w:rsidRPr="005054DB" w:rsidRDefault="00BE7110" w:rsidP="00BE7110">
      <w:pPr>
        <w:ind w:firstLine="1134"/>
        <w:jc w:val="both"/>
        <w:rPr>
          <w:rFonts w:ascii="Times New Roman" w:hAnsi="Times New Roman"/>
          <w:szCs w:val="24"/>
        </w:rPr>
      </w:pPr>
      <w:r w:rsidRPr="005054DB">
        <w:rPr>
          <w:rFonts w:ascii="Times New Roman" w:hAnsi="Times New Roman"/>
          <w:szCs w:val="24"/>
        </w:rPr>
        <w:t xml:space="preserve">Esses fármacos são os mais recentes e foram planejados para bloquear as mutações fundamentais que causam cânceres específicos. Os mais importantes são anticorpos monoclonais, cujo papel é atacar antígenos e receptores de superfície celular, ou moléculas pequenas sintéticas que penetram nas células e ligam-se a enzimas críticas. Os anticorpos monoclonais podem transportar toxinas ou radionuclídeos até as células-alvo, sendo altamente específicos (CHABNER </w:t>
      </w:r>
      <w:r w:rsidRPr="005054DB">
        <w:rPr>
          <w:rFonts w:ascii="Times New Roman" w:hAnsi="Times New Roman"/>
          <w:i/>
          <w:szCs w:val="24"/>
        </w:rPr>
        <w:t>et al</w:t>
      </w:r>
      <w:r w:rsidRPr="005054DB">
        <w:rPr>
          <w:rFonts w:ascii="Times New Roman" w:hAnsi="Times New Roman"/>
          <w:szCs w:val="24"/>
        </w:rPr>
        <w:t>., 2014).</w:t>
      </w:r>
    </w:p>
    <w:p w14:paraId="28838BE5" w14:textId="77777777" w:rsidR="00BE7110" w:rsidRDefault="00BE7110" w:rsidP="00BE7110">
      <w:pPr>
        <w:ind w:firstLine="1134"/>
        <w:jc w:val="both"/>
        <w:rPr>
          <w:rFonts w:ascii="Times New Roman" w:hAnsi="Times New Roman"/>
          <w:szCs w:val="24"/>
        </w:rPr>
      </w:pPr>
    </w:p>
    <w:p w14:paraId="599A8E75" w14:textId="77777777" w:rsidR="00BE7110" w:rsidRPr="00D92AB0" w:rsidRDefault="00BE7110" w:rsidP="00BE7110">
      <w:pPr>
        <w:jc w:val="both"/>
        <w:rPr>
          <w:rFonts w:ascii="Times New Roman" w:hAnsi="Times New Roman"/>
          <w:b/>
          <w:szCs w:val="24"/>
        </w:rPr>
      </w:pPr>
      <w:r w:rsidRPr="00D92AB0">
        <w:rPr>
          <w:rFonts w:ascii="Times New Roman" w:hAnsi="Times New Roman"/>
          <w:b/>
          <w:szCs w:val="24"/>
        </w:rPr>
        <w:t>2.3 Tratamento Quimioterápico dos Tumores do Sistema Nervoso Central</w:t>
      </w:r>
    </w:p>
    <w:p w14:paraId="1957F62C" w14:textId="77777777" w:rsidR="00BE7110" w:rsidRDefault="00BE7110" w:rsidP="00BE7110">
      <w:pPr>
        <w:jc w:val="both"/>
        <w:rPr>
          <w:rFonts w:ascii="Times New Roman" w:hAnsi="Times New Roman"/>
          <w:szCs w:val="24"/>
          <w:lang w:val="pt-PT"/>
        </w:rPr>
      </w:pPr>
    </w:p>
    <w:p w14:paraId="5E8BBD64" w14:textId="77777777" w:rsidR="00BE7110" w:rsidRPr="007578FC" w:rsidRDefault="00BE7110" w:rsidP="00BE7110">
      <w:pPr>
        <w:ind w:firstLine="1134"/>
        <w:jc w:val="both"/>
        <w:rPr>
          <w:rFonts w:ascii="Times New Roman" w:hAnsi="Times New Roman"/>
          <w:szCs w:val="24"/>
        </w:rPr>
      </w:pPr>
      <w:r w:rsidRPr="007578FC">
        <w:rPr>
          <w:rFonts w:ascii="Times New Roman" w:hAnsi="Times New Roman"/>
          <w:szCs w:val="24"/>
        </w:rPr>
        <w:t>O primeiro quimioterápico antineoplásico foi desenvolvido a partir do gás mostarda, usado nas duas Guerras Mundiais como arma química. Após a exposição de soldados a este agente, observou-se que eles desenvolveram hipoplasia medular e linfóide, o que levou ao seu uso no tratamento dos linfomas malignos. A partir da publicação, em 1946, dos estudos clínicos feitos com o gás mostarda e das observações sobre os efeitos do ácido fólico em crianças com leucemias, verificou-se avanço crescente da quimioterapia antineoplásica (GEYER AND BERGER, 2005). Atualmente, quimioterápicos mais ativos e menos tóxicos encontram-se disponíveis para uso na prática clínica. Os avanços verificados nas últimas décadas, na área da quimioterapia antineoplásica, têm facilitado consideravelmente a aplicação de outros tipos de tratamento de câncer e permitido maior número de curas (STILLER, 1998).</w:t>
      </w:r>
    </w:p>
    <w:p w14:paraId="31ED8324" w14:textId="77777777" w:rsidR="00BE7110" w:rsidRPr="007578FC" w:rsidRDefault="00BE7110" w:rsidP="00BE7110">
      <w:pPr>
        <w:ind w:firstLine="1134"/>
        <w:jc w:val="both"/>
        <w:rPr>
          <w:rFonts w:ascii="Times New Roman" w:hAnsi="Times New Roman"/>
          <w:szCs w:val="24"/>
        </w:rPr>
      </w:pPr>
      <w:r w:rsidRPr="007578FC">
        <w:rPr>
          <w:rFonts w:ascii="Times New Roman" w:hAnsi="Times New Roman"/>
          <w:szCs w:val="24"/>
        </w:rPr>
        <w:t>As drogas usadas no tratamento dos tumores afetam tanto as células dos tecidos normais quanto as células malignas, com maior dano às células neoplásicas do que as normais, devido às diferenças quantitativas entre os processos metabólicos dessas duas populações celulares (HAMMOND, 1996).</w:t>
      </w:r>
    </w:p>
    <w:p w14:paraId="7FCCBF6F" w14:textId="77777777" w:rsidR="00BE7110" w:rsidRPr="007578FC" w:rsidRDefault="00BE7110" w:rsidP="00BE7110">
      <w:pPr>
        <w:ind w:firstLine="1134"/>
        <w:jc w:val="both"/>
        <w:rPr>
          <w:rFonts w:ascii="Times New Roman" w:hAnsi="Times New Roman"/>
          <w:szCs w:val="24"/>
        </w:rPr>
      </w:pPr>
      <w:r w:rsidRPr="007578FC">
        <w:rPr>
          <w:rFonts w:ascii="Times New Roman" w:hAnsi="Times New Roman"/>
          <w:szCs w:val="24"/>
        </w:rPr>
        <w:t xml:space="preserve">Os quimioterápicos atuam sobre as estruturas normais com alta taxa de renovação, como a medula óssea, os pêlos e a mucosa do tubo digestivo. No entanto, como as células normais apresentam um tempo de recuperação previsível, ao contrário das </w:t>
      </w:r>
      <w:commentRangeStart w:id="18"/>
      <w:r w:rsidRPr="007578FC">
        <w:rPr>
          <w:rFonts w:ascii="Times New Roman" w:hAnsi="Times New Roman"/>
          <w:szCs w:val="24"/>
        </w:rPr>
        <w:t>células anaplásicas</w:t>
      </w:r>
      <w:commentRangeEnd w:id="18"/>
      <w:r w:rsidRPr="007578FC">
        <w:rPr>
          <w:rFonts w:ascii="Times New Roman" w:hAnsi="Times New Roman"/>
          <w:szCs w:val="24"/>
        </w:rPr>
        <w:commentReference w:id="18"/>
      </w:r>
      <w:r w:rsidRPr="007578FC">
        <w:rPr>
          <w:rFonts w:ascii="Times New Roman" w:hAnsi="Times New Roman"/>
          <w:szCs w:val="24"/>
        </w:rPr>
        <w:t xml:space="preserve">, é possível que a quimioterapia seja aplicada repetidamente, desde que observado o intervalo de </w:t>
      </w:r>
      <w:r w:rsidRPr="007578FC">
        <w:rPr>
          <w:rFonts w:ascii="Times New Roman" w:hAnsi="Times New Roman"/>
          <w:szCs w:val="24"/>
        </w:rPr>
        <w:lastRenderedPageBreak/>
        <w:t>tempo necessário para a recuperação da medula óssea e da mucosa do tubo digestivo. Por este motivo, a quimioterapia é aplicada em ciclos periódicos (KELLIE, 1999).</w:t>
      </w:r>
    </w:p>
    <w:p w14:paraId="6CD910D7" w14:textId="77777777" w:rsidR="00BE7110" w:rsidRPr="007578FC" w:rsidRDefault="00BE7110" w:rsidP="00BE7110">
      <w:pPr>
        <w:ind w:firstLine="1134"/>
        <w:jc w:val="both"/>
        <w:rPr>
          <w:rFonts w:ascii="Times New Roman" w:hAnsi="Times New Roman"/>
          <w:szCs w:val="24"/>
        </w:rPr>
      </w:pPr>
      <w:r w:rsidRPr="007578FC">
        <w:rPr>
          <w:rFonts w:ascii="Times New Roman" w:hAnsi="Times New Roman"/>
          <w:szCs w:val="24"/>
        </w:rPr>
        <w:t xml:space="preserve">As drogas mais usadas para o tratamento quimioterápico de tumores do SNC em crianças são agentes alquilantes, como as mostardas nitrogenadas, os compostos de coordenação de platina e as nitrosuréias. Além dessas, produtos naturais como os alcaloides da Vinca e epipodofilotoxinas, como o etoposido, são utilizadas. Um ensaio clínico do Children’s Oncology Group utilizando carboplatina e vincristina em doses relativamente baixas semanais teve seus resultados publicados recentemente (ATER. </w:t>
      </w:r>
      <w:r w:rsidRPr="007578FC">
        <w:rPr>
          <w:rFonts w:ascii="Times New Roman" w:hAnsi="Times New Roman"/>
          <w:i/>
          <w:szCs w:val="24"/>
        </w:rPr>
        <w:t>et al.</w:t>
      </w:r>
      <w:r w:rsidRPr="007578FC">
        <w:rPr>
          <w:rFonts w:ascii="Times New Roman" w:hAnsi="Times New Roman"/>
          <w:szCs w:val="24"/>
        </w:rPr>
        <w:t xml:space="preserve">, 2012). A combinação de carboplatina e vincristina em doses semanais mostrou ser bem tolerada e eficaz em adiar a necessidade de radioterapia para pacientes com gliomas de baixo grau primários e recorrentes, com toxicidade baixa a moderada (PACKER </w:t>
      </w:r>
      <w:r w:rsidRPr="007578FC">
        <w:rPr>
          <w:rFonts w:ascii="Times New Roman" w:hAnsi="Times New Roman"/>
          <w:i/>
          <w:szCs w:val="24"/>
        </w:rPr>
        <w:t>et al</w:t>
      </w:r>
      <w:r w:rsidRPr="007578FC">
        <w:rPr>
          <w:rFonts w:ascii="Times New Roman" w:hAnsi="Times New Roman"/>
          <w:szCs w:val="24"/>
        </w:rPr>
        <w:t xml:space="preserve">, 1997). Os meduloblastomas têm sido tratados com radioterapia (RT) e quimioterapia (QT) após a cirurgia, com melhor prognóstico devido à terapia combinada. Vários esquemas têm sido propostos, mas todos com doses intensivas de quimioterápicos. O ensaio CCG-9961 mostrou que a combinação de cisplatina, ciclofosfamida, etoposido e vincristina permite reduzir a dose de radioterapia em pacientes com meduloblastoma não metastático, minizando os efeitos colaterais a longo prazo da radiação (PACKER </w:t>
      </w:r>
      <w:r w:rsidRPr="007578FC">
        <w:rPr>
          <w:rFonts w:ascii="Times New Roman" w:hAnsi="Times New Roman"/>
          <w:i/>
          <w:szCs w:val="24"/>
        </w:rPr>
        <w:t>et al</w:t>
      </w:r>
      <w:r w:rsidRPr="007578FC">
        <w:rPr>
          <w:rFonts w:ascii="Times New Roman" w:hAnsi="Times New Roman"/>
          <w:szCs w:val="24"/>
        </w:rPr>
        <w:t xml:space="preserve">., 2006). Progressos consideráveis no tratamento dos pacientes com meduloblastoma de alto risco têm sido conseguidos com esquemas de doses intensivas de quimioterapia (GAJJAR </w:t>
      </w:r>
      <w:r w:rsidRPr="007578FC">
        <w:rPr>
          <w:rFonts w:ascii="Times New Roman" w:hAnsi="Times New Roman"/>
          <w:i/>
          <w:szCs w:val="24"/>
        </w:rPr>
        <w:t>et al.,</w:t>
      </w:r>
      <w:r w:rsidRPr="007578FC">
        <w:rPr>
          <w:rFonts w:ascii="Times New Roman" w:hAnsi="Times New Roman"/>
          <w:szCs w:val="24"/>
        </w:rPr>
        <w:t xml:space="preserve"> 1999; RUTKOWSKI </w:t>
      </w:r>
      <w:r w:rsidRPr="007578FC">
        <w:rPr>
          <w:rFonts w:ascii="Times New Roman" w:hAnsi="Times New Roman"/>
          <w:i/>
          <w:szCs w:val="24"/>
          <w:lang w:val="en-US"/>
        </w:rPr>
        <w:t>et al.</w:t>
      </w:r>
      <w:r w:rsidRPr="007578FC">
        <w:rPr>
          <w:rFonts w:ascii="Times New Roman" w:hAnsi="Times New Roman"/>
          <w:szCs w:val="24"/>
        </w:rPr>
        <w:t xml:space="preserve">, 2005). O ensaio clínico fase II COG-A99701 mostrou que o uso de carboplatina diária concomitante com a radioterapia, seguida de uma manutenção com altas doses de ciclofosfamida, permite maior sobrevida em pacientes com meduloblastoma metastático (JAKACKI </w:t>
      </w:r>
      <w:r w:rsidRPr="007578FC">
        <w:rPr>
          <w:rFonts w:ascii="Times New Roman" w:hAnsi="Times New Roman"/>
          <w:i/>
          <w:szCs w:val="24"/>
        </w:rPr>
        <w:t>et al</w:t>
      </w:r>
      <w:r w:rsidRPr="007578FC">
        <w:rPr>
          <w:rFonts w:ascii="Times New Roman" w:hAnsi="Times New Roman"/>
          <w:szCs w:val="24"/>
        </w:rPr>
        <w:t xml:space="preserve">., 2012). Tais esquemas intensivos são previsivelmente bem mais tóxicos, e relatos na literatura mostram toxicidade grau 3 ou 4 na maioria dos pacientes, inclusive com óbitos (GEYER </w:t>
      </w:r>
      <w:r w:rsidRPr="007578FC">
        <w:rPr>
          <w:rFonts w:ascii="Times New Roman" w:hAnsi="Times New Roman"/>
          <w:i/>
          <w:szCs w:val="24"/>
        </w:rPr>
        <w:t>et al,</w:t>
      </w:r>
      <w:r w:rsidRPr="007578FC">
        <w:rPr>
          <w:rFonts w:ascii="Times New Roman" w:hAnsi="Times New Roman"/>
          <w:szCs w:val="24"/>
        </w:rPr>
        <w:t xml:space="preserve"> 2005). Ensaios clínicos têm demonstrado a viabilidade do tratamento de pacientes com gliomas malignos, ependimomas e outros tumores em crianças menores de 3 anos (GEYER </w:t>
      </w:r>
      <w:r w:rsidRPr="007578FC">
        <w:rPr>
          <w:rFonts w:ascii="Times New Roman" w:hAnsi="Times New Roman"/>
          <w:i/>
          <w:szCs w:val="24"/>
        </w:rPr>
        <w:t>et al,</w:t>
      </w:r>
      <w:r w:rsidRPr="007578FC">
        <w:rPr>
          <w:rFonts w:ascii="Times New Roman" w:hAnsi="Times New Roman"/>
          <w:szCs w:val="24"/>
        </w:rPr>
        <w:t xml:space="preserve"> 2005), usando uma combinação de vincristina, cisplatina, etoposido e ciclofosfamida (VCEC), ou ainda combinando ifosfamida, carboplatina e etoposido (ICE). Infelizmente, o tratamento de pacientes com outros tumores cerebrais malignos tem se mostrado insatisfatório com quimioterapia baseada nas mesmas diretrizes (GAJJAR, 2015).</w:t>
      </w:r>
    </w:p>
    <w:p w14:paraId="5E67EA56" w14:textId="77777777" w:rsidR="00BE7110" w:rsidRDefault="00BE7110" w:rsidP="00BE7110">
      <w:pPr>
        <w:jc w:val="both"/>
        <w:rPr>
          <w:rFonts w:ascii="Times New Roman" w:hAnsi="Times New Roman"/>
          <w:szCs w:val="24"/>
          <w:lang w:val="pt-PT"/>
        </w:rPr>
      </w:pPr>
    </w:p>
    <w:p w14:paraId="57352275" w14:textId="77777777" w:rsidR="00626600" w:rsidRPr="00626600" w:rsidRDefault="00626600" w:rsidP="00626600">
      <w:pPr>
        <w:jc w:val="both"/>
        <w:rPr>
          <w:rFonts w:ascii="Times New Roman" w:eastAsiaTheme="minorHAnsi" w:hAnsi="Times New Roman"/>
          <w:b/>
          <w:szCs w:val="24"/>
          <w:lang w:val="pt-PT"/>
        </w:rPr>
      </w:pPr>
      <w:r w:rsidRPr="00626600">
        <w:rPr>
          <w:rFonts w:ascii="Times New Roman" w:eastAsiaTheme="minorHAnsi" w:hAnsi="Times New Roman"/>
          <w:b/>
          <w:szCs w:val="24"/>
          <w:lang w:val="pt-PT"/>
        </w:rPr>
        <w:t>2.4 Farmacovigilância</w:t>
      </w:r>
    </w:p>
    <w:p w14:paraId="2C77D2AC" w14:textId="77777777" w:rsidR="00626600" w:rsidRPr="00626600" w:rsidRDefault="00626600" w:rsidP="00626600">
      <w:pPr>
        <w:jc w:val="both"/>
        <w:rPr>
          <w:rFonts w:ascii="Times New Roman" w:eastAsiaTheme="minorHAnsi" w:hAnsi="Times New Roman"/>
          <w:b/>
          <w:szCs w:val="24"/>
          <w:lang w:val="pt-PT"/>
        </w:rPr>
      </w:pPr>
    </w:p>
    <w:p w14:paraId="0BD9E71B" w14:textId="77777777" w:rsidR="00626600" w:rsidRPr="00626600" w:rsidRDefault="00626600" w:rsidP="00626600">
      <w:pPr>
        <w:ind w:firstLine="1134"/>
        <w:jc w:val="both"/>
        <w:rPr>
          <w:rFonts w:ascii="Times New Roman" w:eastAsiaTheme="minorHAnsi" w:hAnsi="Times New Roman"/>
          <w:szCs w:val="24"/>
          <w:lang w:val="pt-PT"/>
        </w:rPr>
      </w:pPr>
      <w:r w:rsidRPr="00626600">
        <w:rPr>
          <w:rFonts w:ascii="Times New Roman" w:eastAsiaTheme="minorHAnsi" w:hAnsi="Times New Roman"/>
          <w:szCs w:val="24"/>
          <w:lang w:val="pt-PT"/>
        </w:rPr>
        <w:lastRenderedPageBreak/>
        <w:t xml:space="preserve">Farmacovigilância (FV), a vigilância sobre o uso seguro de medicamentos, adquiriu enorme importância especialmente depois de acontecimentos dramáticos, como a tragédia da talidomida na década de 1960 (MCBRIDE, 1961). Embora outros incidentes graves, como os do dietilenoglicol, tenham sido registrados depois (U.S. FDA, 1981 updated 2010; WOOLF, 1998), </w:t>
      </w:r>
      <w:r w:rsidRPr="00626600">
        <w:rPr>
          <w:rFonts w:ascii="Times New Roman" w:eastAsiaTheme="minorHAnsi" w:hAnsi="Times New Roman"/>
          <w:szCs w:val="24"/>
          <w:lang w:val="it-IT"/>
        </w:rPr>
        <w:t xml:space="preserve">este evento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considerado o gatilho para FV moderna.</w:t>
      </w:r>
    </w:p>
    <w:p w14:paraId="4183A963" w14:textId="77777777" w:rsidR="00626600" w:rsidRPr="00626600" w:rsidRDefault="00626600" w:rsidP="00626600">
      <w:pPr>
        <w:ind w:firstLine="1134"/>
        <w:jc w:val="both"/>
        <w:rPr>
          <w:rFonts w:ascii="Times New Roman" w:eastAsiaTheme="minorHAnsi" w:hAnsi="Times New Roman"/>
          <w:szCs w:val="24"/>
          <w:lang w:val="pt-PT"/>
        </w:rPr>
      </w:pPr>
      <w:r w:rsidRPr="00626600">
        <w:rPr>
          <w:rFonts w:ascii="Times New Roman" w:eastAsiaTheme="minorHAnsi" w:hAnsi="Times New Roman"/>
          <w:szCs w:val="24"/>
          <w:lang w:val="pt-PT"/>
        </w:rPr>
        <w:t>A Organização Mundial da Saú</w:t>
      </w:r>
      <w:r w:rsidRPr="00626600">
        <w:rPr>
          <w:rFonts w:ascii="Times New Roman" w:eastAsiaTheme="minorHAnsi" w:hAnsi="Times New Roman"/>
          <w:szCs w:val="24"/>
          <w:lang w:val="es-ES_tradnl"/>
        </w:rPr>
        <w:t>de (OMS) define como farmacovigilância (FV)</w:t>
      </w:r>
      <w:r w:rsidRPr="00626600">
        <w:rPr>
          <w:rFonts w:ascii="Times New Roman" w:eastAsiaTheme="minorHAnsi" w:hAnsi="Times New Roman"/>
          <w:szCs w:val="24"/>
          <w:lang w:val="pt-PT"/>
        </w:rPr>
        <w:t xml:space="preserve">, </w:t>
      </w:r>
      <w:r w:rsidRPr="00626600">
        <w:rPr>
          <w:rFonts w:ascii="Times New Roman" w:eastAsiaTheme="minorHAnsi" w:hAnsi="Times New Roman"/>
          <w:szCs w:val="24"/>
          <w:lang w:val="ru-RU"/>
        </w:rPr>
        <w:t>"A ci</w:t>
      </w:r>
      <w:r w:rsidRPr="00626600">
        <w:rPr>
          <w:rFonts w:ascii="Times New Roman" w:eastAsiaTheme="minorHAnsi" w:hAnsi="Times New Roman"/>
          <w:szCs w:val="24"/>
          <w:lang w:val="fr-FR"/>
        </w:rPr>
        <w:t>ê</w:t>
      </w:r>
      <w:r w:rsidRPr="00626600">
        <w:rPr>
          <w:rFonts w:ascii="Times New Roman" w:eastAsiaTheme="minorHAnsi" w:hAnsi="Times New Roman"/>
          <w:szCs w:val="24"/>
          <w:lang w:val="pt-PT"/>
        </w:rPr>
        <w:t>ncia e as atividades de detecção, avaliação, compreensã</w:t>
      </w:r>
      <w:r w:rsidRPr="00626600">
        <w:rPr>
          <w:rFonts w:ascii="Times New Roman" w:eastAsiaTheme="minorHAnsi" w:hAnsi="Times New Roman"/>
          <w:szCs w:val="24"/>
          <w:lang w:val="it-IT"/>
        </w:rPr>
        <w:t>o e preven</w:t>
      </w:r>
      <w:r w:rsidRPr="00626600">
        <w:rPr>
          <w:rFonts w:ascii="Times New Roman" w:eastAsiaTheme="minorHAnsi" w:hAnsi="Times New Roman"/>
          <w:szCs w:val="24"/>
          <w:lang w:val="pt-PT"/>
        </w:rPr>
        <w:t xml:space="preserve">ção dos efeitos adversos ou quaisquer outros problemas relacionados a medicamentos" (OMS, 2002). Os ensaios clínicos não são capazes de descobrir totalmente ou prever todos os aspectos relacionados com a segurança e a toxicidade de uma nova droga, e a vigilância sobre o uso seguro de medicamentos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essencial na pós-comercialização.</w:t>
      </w:r>
    </w:p>
    <w:p w14:paraId="730605BE" w14:textId="77777777" w:rsidR="00626600" w:rsidRPr="00626600" w:rsidRDefault="00626600" w:rsidP="00626600">
      <w:pPr>
        <w:tabs>
          <w:tab w:val="left" w:pos="3790"/>
        </w:tabs>
        <w:ind w:firstLine="1134"/>
        <w:jc w:val="both"/>
        <w:rPr>
          <w:rFonts w:ascii="Times New Roman" w:eastAsiaTheme="minorHAnsi" w:hAnsi="Times New Roman"/>
          <w:szCs w:val="24"/>
          <w:lang w:val="pt-PT"/>
        </w:rPr>
      </w:pPr>
      <w:r w:rsidRPr="00626600">
        <w:rPr>
          <w:rFonts w:ascii="Times New Roman" w:eastAsiaTheme="minorHAnsi" w:hAnsi="Times New Roman"/>
          <w:szCs w:val="24"/>
          <w:lang w:val="pt-PT"/>
        </w:rPr>
        <w:t>Com a FV podem ser gerados, o conhecimento da situação real em relação ao uso racional de medicamentos em uma determinada comunidade, detecçã</w:t>
      </w:r>
      <w:r w:rsidRPr="00626600">
        <w:rPr>
          <w:rFonts w:ascii="Times New Roman" w:eastAsiaTheme="minorHAnsi" w:hAnsi="Times New Roman"/>
          <w:szCs w:val="24"/>
          <w:lang w:val="es-ES_tradnl"/>
        </w:rPr>
        <w:t>o de reac</w:t>
      </w:r>
      <w:r w:rsidRPr="00626600">
        <w:rPr>
          <w:rFonts w:ascii="Times New Roman" w:eastAsiaTheme="minorHAnsi" w:hAnsi="Times New Roman"/>
          <w:szCs w:val="24"/>
          <w:lang w:val="pt-PT"/>
        </w:rPr>
        <w:t>̧ões adversas mais frequentes e mais graves em uma regiã</w:t>
      </w:r>
      <w:r w:rsidRPr="00626600">
        <w:rPr>
          <w:rFonts w:ascii="Times New Roman" w:eastAsiaTheme="minorHAnsi" w:hAnsi="Times New Roman"/>
          <w:szCs w:val="24"/>
          <w:lang w:val="es-ES_tradnl"/>
        </w:rPr>
        <w:t>o, comparac</w:t>
      </w:r>
      <w:r w:rsidRPr="00626600">
        <w:rPr>
          <w:rFonts w:ascii="Times New Roman" w:eastAsiaTheme="minorHAnsi" w:hAnsi="Times New Roman"/>
          <w:szCs w:val="24"/>
          <w:lang w:val="pt-PT"/>
        </w:rPr>
        <w:t>̧ão com a legislação nacional e condução de medidas internacionais, intervenção no sistema de cuidados através dos agentes de saúde, estudos farmacoeconômicos para determinar o custo social, número de leitos hospitalares ocupados decorrente de reações adversas a medicamentos, determinação de incapacidade e perda de tempo envidados pelos profissionais de laborató</w:t>
      </w:r>
      <w:r w:rsidRPr="00626600">
        <w:rPr>
          <w:rFonts w:ascii="Times New Roman" w:eastAsiaTheme="minorHAnsi" w:hAnsi="Times New Roman"/>
          <w:szCs w:val="24"/>
          <w:lang w:val="it-IT"/>
        </w:rPr>
        <w:t>rio ale</w:t>
      </w:r>
      <w:r w:rsidRPr="00626600">
        <w:rPr>
          <w:rFonts w:ascii="Times New Roman" w:eastAsiaTheme="minorHAnsi" w:hAnsi="Times New Roman"/>
          <w:szCs w:val="24"/>
          <w:lang w:val="pt-PT"/>
        </w:rPr>
        <w:t>́m do custo direto do tratamento necessário.</w:t>
      </w:r>
    </w:p>
    <w:p w14:paraId="49172E81" w14:textId="77777777" w:rsidR="00626600" w:rsidRPr="00626600" w:rsidRDefault="00626600" w:rsidP="00626600">
      <w:pPr>
        <w:ind w:firstLine="1134"/>
        <w:jc w:val="both"/>
        <w:rPr>
          <w:rFonts w:ascii="Times New Roman" w:eastAsiaTheme="minorHAnsi" w:hAnsi="Times New Roman"/>
          <w:szCs w:val="24"/>
          <w:lang w:val="pt-PT"/>
        </w:rPr>
      </w:pPr>
      <w:r w:rsidRPr="00626600">
        <w:rPr>
          <w:rFonts w:ascii="Times New Roman" w:eastAsiaTheme="minorHAnsi" w:hAnsi="Times New Roman"/>
          <w:szCs w:val="24"/>
          <w:lang w:val="pt-PT"/>
        </w:rPr>
        <w:t>A FV como disciplina cientí</w:t>
      </w:r>
      <w:r w:rsidRPr="00626600">
        <w:rPr>
          <w:rFonts w:ascii="Times New Roman" w:eastAsiaTheme="minorHAnsi" w:hAnsi="Times New Roman"/>
          <w:szCs w:val="24"/>
          <w:lang w:val="it-IT"/>
        </w:rPr>
        <w:t xml:space="preserve">fica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bastante jovem, se pensarmos que o termo foi introduzido no dicionário MeSH</w:t>
      </w:r>
      <w:r w:rsidRPr="00626600">
        <w:rPr>
          <w:rFonts w:ascii="Times New Roman" w:eastAsiaTheme="minorHAnsi" w:hAnsi="Times New Roman"/>
          <w:szCs w:val="24"/>
        </w:rPr>
        <w:t xml:space="preserve"> (Medical Subject Headings) </w:t>
      </w:r>
      <w:r w:rsidRPr="00626600">
        <w:rPr>
          <w:rFonts w:ascii="Times New Roman" w:eastAsiaTheme="minorHAnsi" w:hAnsi="Times New Roman"/>
          <w:szCs w:val="24"/>
          <w:lang w:val="pt-PT"/>
        </w:rPr>
        <w:t>somente em 2012, mostrando tanto o valor crescente de FV e da falta de consci</w:t>
      </w:r>
      <w:r w:rsidRPr="00626600">
        <w:rPr>
          <w:rFonts w:ascii="Times New Roman" w:eastAsiaTheme="minorHAnsi" w:hAnsi="Times New Roman"/>
          <w:szCs w:val="24"/>
          <w:lang w:val="fr-FR"/>
        </w:rPr>
        <w:t>ê</w:t>
      </w:r>
      <w:r w:rsidRPr="00626600">
        <w:rPr>
          <w:rFonts w:ascii="Times New Roman" w:eastAsiaTheme="minorHAnsi" w:hAnsi="Times New Roman"/>
          <w:szCs w:val="24"/>
          <w:lang w:val="pt-PT"/>
        </w:rPr>
        <w:t>ncia em anos anteriores.</w:t>
      </w:r>
    </w:p>
    <w:p w14:paraId="195FD4AC" w14:textId="77777777" w:rsidR="00626600" w:rsidRPr="00626600" w:rsidRDefault="00626600" w:rsidP="00626600">
      <w:pPr>
        <w:ind w:firstLine="1134"/>
        <w:jc w:val="both"/>
        <w:rPr>
          <w:rFonts w:ascii="Times New Roman" w:eastAsiaTheme="minorHAnsi" w:hAnsi="Times New Roman"/>
          <w:szCs w:val="24"/>
          <w:lang w:val="pt-PT"/>
        </w:rPr>
      </w:pPr>
      <w:r w:rsidRPr="00626600">
        <w:rPr>
          <w:rFonts w:ascii="Times New Roman" w:eastAsiaTheme="minorHAnsi" w:hAnsi="Times New Roman"/>
          <w:szCs w:val="24"/>
          <w:lang w:val="fr-FR"/>
        </w:rPr>
        <w:t xml:space="preserve">Recentemente, </w:t>
      </w:r>
      <w:r w:rsidRPr="00626600">
        <w:rPr>
          <w:rFonts w:ascii="Times New Roman" w:eastAsiaTheme="minorHAnsi" w:hAnsi="Times New Roman"/>
          <w:szCs w:val="24"/>
          <w:lang w:val="pt-PT"/>
        </w:rPr>
        <w:t xml:space="preserve">dentro da Comunidade Europeia, uma nova legislação introduziu uma série de melhorias com o objetivo de movimentar os Estados-Membros a sair de uma farmacovigilância passiva para uma ativa e mais estruturada. A nova legislação, em vigor desde </w:t>
      </w:r>
      <w:r w:rsidRPr="00626600">
        <w:rPr>
          <w:rFonts w:ascii="Times New Roman" w:eastAsiaTheme="minorHAnsi" w:hAnsi="Times New Roman"/>
          <w:bCs/>
          <w:szCs w:val="24"/>
          <w:lang w:val="pt-PT"/>
        </w:rPr>
        <w:t xml:space="preserve">Julho 2012 {regulamento [União Europeia (UE)] No. 1235/2010 e Diretiva 2010/84 / UE}, </w:t>
      </w:r>
      <w:r w:rsidRPr="00626600">
        <w:rPr>
          <w:rFonts w:ascii="Times New Roman" w:eastAsiaTheme="minorHAnsi" w:hAnsi="Times New Roman"/>
          <w:szCs w:val="24"/>
          <w:lang w:val="pt-PT"/>
        </w:rPr>
        <w:t>representa a maior mudança para a regulamentação dos medicamentos na União Europeia desde 1995 (BALDO AND PAOLI, 2014).</w:t>
      </w:r>
    </w:p>
    <w:p w14:paraId="0C6E7ABE"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szCs w:val="24"/>
        </w:rPr>
        <w:t>Assim como na Europa, em 2007 a legislação dos EUA foi profundamente alterada por</w:t>
      </w:r>
      <w:del w:id="19" w:author="Juvenia Bezerra Fontenele" w:date="2016-01-19T17:43:00Z">
        <w:r w:rsidRPr="00626600" w:rsidDel="00075D62">
          <w:rPr>
            <w:rFonts w:ascii="Times New Roman" w:eastAsiaTheme="minorHAnsi" w:hAnsi="Times New Roman"/>
            <w:szCs w:val="24"/>
          </w:rPr>
          <w:delText xml:space="preserve"> atos de</w:delText>
        </w:r>
      </w:del>
      <w:r w:rsidRPr="00626600">
        <w:rPr>
          <w:rFonts w:ascii="Times New Roman" w:eastAsiaTheme="minorHAnsi" w:hAnsi="Times New Roman"/>
          <w:szCs w:val="24"/>
        </w:rPr>
        <w:t xml:space="preserve"> emendas </w:t>
      </w:r>
      <w:ins w:id="20" w:author="Juvenia Bezerra Fontenele" w:date="2016-01-19T17:44:00Z">
        <w:r w:rsidRPr="00626600">
          <w:rPr>
            <w:rFonts w:ascii="Times New Roman" w:eastAsiaTheme="minorHAnsi" w:hAnsi="Times New Roman"/>
            <w:szCs w:val="24"/>
          </w:rPr>
          <w:t xml:space="preserve">à lei </w:t>
        </w:r>
      </w:ins>
      <w:r w:rsidRPr="00626600">
        <w:rPr>
          <w:rFonts w:ascii="Times New Roman" w:eastAsiaTheme="minorHAnsi" w:hAnsi="Times New Roman"/>
          <w:szCs w:val="24"/>
        </w:rPr>
        <w:t>pelo Food and Drug Administration (FDA). Através dest</w:t>
      </w:r>
      <w:ins w:id="21" w:author="Juvenia Bezerra Fontenele" w:date="2016-01-19T17:44:00Z">
        <w:r w:rsidRPr="00626600">
          <w:rPr>
            <w:rFonts w:ascii="Times New Roman" w:eastAsiaTheme="minorHAnsi" w:hAnsi="Times New Roman"/>
            <w:szCs w:val="24"/>
          </w:rPr>
          <w:t>a</w:t>
        </w:r>
      </w:ins>
      <w:del w:id="22" w:author="Juvenia Bezerra Fontenele" w:date="2016-01-19T17:44:00Z">
        <w:r w:rsidRPr="00626600" w:rsidDel="00075D62">
          <w:rPr>
            <w:rFonts w:ascii="Times New Roman" w:eastAsiaTheme="minorHAnsi" w:hAnsi="Times New Roman"/>
            <w:szCs w:val="24"/>
          </w:rPr>
          <w:delText>e</w:delText>
        </w:r>
      </w:del>
      <w:r w:rsidRPr="00626600">
        <w:rPr>
          <w:rFonts w:ascii="Times New Roman" w:eastAsiaTheme="minorHAnsi" w:hAnsi="Times New Roman"/>
          <w:szCs w:val="24"/>
        </w:rPr>
        <w:t xml:space="preserve">s </w:t>
      </w:r>
      <w:ins w:id="23" w:author="Juvenia Bezerra Fontenele" w:date="2016-01-19T17:44:00Z">
        <w:r w:rsidRPr="00626600">
          <w:rPr>
            <w:rFonts w:ascii="Times New Roman" w:eastAsiaTheme="minorHAnsi" w:hAnsi="Times New Roman"/>
            <w:szCs w:val="24"/>
          </w:rPr>
          <w:t>emendas</w:t>
        </w:r>
      </w:ins>
      <w:del w:id="24" w:author="Juvenia Bezerra Fontenele" w:date="2016-01-19T17:44:00Z">
        <w:r w:rsidRPr="00626600" w:rsidDel="00075D62">
          <w:rPr>
            <w:rFonts w:ascii="Times New Roman" w:eastAsiaTheme="minorHAnsi" w:hAnsi="Times New Roman"/>
            <w:szCs w:val="24"/>
          </w:rPr>
          <w:delText>atos</w:delText>
        </w:r>
      </w:del>
      <w:r w:rsidRPr="00626600">
        <w:rPr>
          <w:rFonts w:ascii="Times New Roman" w:eastAsiaTheme="minorHAnsi" w:hAnsi="Times New Roman"/>
          <w:szCs w:val="24"/>
        </w:rPr>
        <w:t>, o FDA está autorizado a exigir que empresas farmac</w:t>
      </w:r>
      <w:r w:rsidRPr="00626600">
        <w:rPr>
          <w:rFonts w:ascii="Times New Roman" w:eastAsiaTheme="minorHAnsi" w:hAnsi="Times New Roman"/>
          <w:szCs w:val="24"/>
          <w:lang w:val="fr-FR"/>
        </w:rPr>
        <w:t>ê</w:t>
      </w:r>
      <w:r w:rsidRPr="00626600">
        <w:rPr>
          <w:rFonts w:ascii="Times New Roman" w:eastAsiaTheme="minorHAnsi" w:hAnsi="Times New Roman"/>
          <w:szCs w:val="24"/>
        </w:rPr>
        <w:t>uticas criem novos ensaios ou estudos, ou enviem Avaliação de Riscos e Estratégia de Mitigaçã</w:t>
      </w:r>
      <w:r w:rsidRPr="00626600">
        <w:rPr>
          <w:rFonts w:ascii="Times New Roman" w:eastAsiaTheme="minorHAnsi" w:hAnsi="Times New Roman"/>
          <w:szCs w:val="24"/>
          <w:lang w:val="es-ES_tradnl"/>
        </w:rPr>
        <w:t>o, se a rela</w:t>
      </w:r>
      <w:r w:rsidRPr="00626600">
        <w:rPr>
          <w:rFonts w:ascii="Times New Roman" w:eastAsiaTheme="minorHAnsi" w:hAnsi="Times New Roman"/>
          <w:szCs w:val="24"/>
        </w:rPr>
        <w:t>ção benefício/risco de um medicamento especí</w:t>
      </w:r>
      <w:r w:rsidRPr="00626600">
        <w:rPr>
          <w:rFonts w:ascii="Times New Roman" w:eastAsiaTheme="minorHAnsi" w:hAnsi="Times New Roman"/>
          <w:szCs w:val="24"/>
          <w:lang w:val="it-IT"/>
        </w:rPr>
        <w:t>fico n</w:t>
      </w:r>
      <w:r w:rsidRPr="00626600">
        <w:rPr>
          <w:rFonts w:ascii="Times New Roman" w:eastAsiaTheme="minorHAnsi" w:hAnsi="Times New Roman"/>
          <w:szCs w:val="24"/>
        </w:rPr>
        <w:t xml:space="preserve">ão for mais considerada </w:t>
      </w:r>
      <w:r w:rsidRPr="00626600">
        <w:rPr>
          <w:rFonts w:ascii="Times New Roman" w:eastAsiaTheme="minorHAnsi" w:hAnsi="Times New Roman"/>
          <w:szCs w:val="24"/>
          <w:lang w:val="es-ES_tradnl"/>
        </w:rPr>
        <w:t>segur</w:t>
      </w:r>
      <w:r w:rsidRPr="00626600">
        <w:rPr>
          <w:rFonts w:ascii="Times New Roman" w:eastAsiaTheme="minorHAnsi" w:hAnsi="Times New Roman"/>
          <w:szCs w:val="24"/>
        </w:rPr>
        <w:t>a.</w:t>
      </w:r>
    </w:p>
    <w:p w14:paraId="05677D9B"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szCs w:val="24"/>
        </w:rPr>
        <w:lastRenderedPageBreak/>
        <w:t>A OMS coordena o sistema de quantificação e detecção de reações adversas, estabelecido em 1968. Inicialmente foi implantado um projeto piloto em 10 países que dispunham de um sistema nacional de notificação de reações adversas (OMS, 2004; UMC, 2005). Atualmente, o programa da OMS é coordenado pelo Centro Colaborador do Uppsala Monitoring Centre (UMC), em Uppsala, Suécia, com a supervisão de um comitê internacional. Em 2004, 86 países participavam do programa, e hoje já se somam 149 países, sendo 121 membros oficiais e 28 membros associados fazendo parte desse programa da OMS (UMC, 2015; WHO, 2016). O Brasil foi inserido neste programa no ano de 2001, como o 62º membro oficial (OPAS, 2002).</w:t>
      </w:r>
    </w:p>
    <w:p w14:paraId="6E4A47B9"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szCs w:val="24"/>
        </w:rPr>
        <w:t>Os primeiros esforços no sentido de abordar as questões relacionadas às reações adversas ocorreram na década de setenta. Foram editadas algumas legislações, que podem ser consideradas tentativas infrutíferas de desenvolvimento da Farmacovigilância. Todavia, um importante referencial foi a Política Nacional de Medicamentos aprovada em 1998 (OPAS, 2002). Esta teve como propósito, garantir a necessária segurança, eficácia e qualidade dos medicamentos, a promoção do uso racional e o acesso da população àqueles considerados essenciais (BRASIL, 2001 apud</w:t>
      </w:r>
      <w:r w:rsidRPr="00626600">
        <w:rPr>
          <w:rFonts w:ascii="Times New Roman" w:eastAsiaTheme="minorHAnsi" w:hAnsi="Times New Roman"/>
          <w:i/>
          <w:szCs w:val="24"/>
        </w:rPr>
        <w:t xml:space="preserve"> </w:t>
      </w:r>
      <w:r w:rsidRPr="00626600">
        <w:rPr>
          <w:rFonts w:ascii="Times New Roman" w:eastAsiaTheme="minorHAnsi" w:hAnsi="Times New Roman"/>
          <w:szCs w:val="24"/>
        </w:rPr>
        <w:t>OPAS, 2002).</w:t>
      </w:r>
    </w:p>
    <w:p w14:paraId="32AE68B0"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szCs w:val="24"/>
        </w:rPr>
        <w:t xml:space="preserve">Durante as décadas de 80 e 90, a consciência sobre Farmacovigilância começou a ser formada nas escolas de saúde, grupos de defesa do consumidor, centros de informações sobre medicamentos e associações de saúde do profissional (DIAS, 2002). Em abril de 1995, ocorreu, em Buenos Aires (Argentina), a I reunião para a Elaboração de Estratégias para a Implementação de Sistemas de Farmacovigilância na América Latina, organizada pela </w:t>
      </w:r>
      <w:r w:rsidRPr="00626600">
        <w:rPr>
          <w:rFonts w:ascii="Times New Roman" w:eastAsiaTheme="minorHAnsi" w:hAnsi="Times New Roman"/>
          <w:i/>
          <w:szCs w:val="24"/>
        </w:rPr>
        <w:t>Administración Nacional de Medicamentos, Alimentos y Tecnología Médica-Ministerio de Salud Y Ambiente de la Nacion</w:t>
      </w:r>
      <w:r w:rsidRPr="00626600">
        <w:rPr>
          <w:rFonts w:ascii="Times New Roman" w:eastAsiaTheme="minorHAnsi" w:hAnsi="Times New Roman"/>
          <w:szCs w:val="24"/>
        </w:rPr>
        <w:t>, com o apoio da Organização Mundial da Saúde e da Organização Pan-americana de Saúde, da qual participaram representantes de toda América Latina. Nessa reunião foi proposto a criação de um Sistema Nacional de Farmacovigilância, e foi decidida a realização de uma fase piloto da implantação do Sistema de Notificação Voluntária de Reações Adversas a Medicamentos (ARRAIS, 1996). Infelizmente esse projeto não foi adiante, entretanto durante a década de 90, ocorreram iniciativas pioneiras em alguns estados como Ceará, Paraná, São Paulo, Mato Grosso do Sul, entre outros (OPAS, 2002).</w:t>
      </w:r>
    </w:p>
    <w:p w14:paraId="67F2F1BD"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szCs w:val="24"/>
        </w:rPr>
        <w:t>Nesse período, destaca-se o Sistema Estadual de Farmacovigilância do Ceará, criado em novembro de 1996, a partir de um convênio realizado entre a Universidade Federal do Ceará (UFC) e a Secretaria de Estado da Saúde do Ceará, tendo com órgão executor o Grupo de Prevenção ao Uso Indevido de Medicamentos (GPUIM) (COÊLHO, ARRAIS AND GOMES, 1999).</w:t>
      </w:r>
    </w:p>
    <w:p w14:paraId="6E30DCA3"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szCs w:val="24"/>
        </w:rPr>
        <w:lastRenderedPageBreak/>
        <w:t>Em 1999 foi criada a Agência Nacional de Vigilância Sanitária (ANVISA) (OPAS,2002; DIAS, 2002) e com ela, o Sistema Nacional de Farmacovigilância, gerenciado pela Unidade de Farmacovigilância (UFARM), unidade esta integrante da nova Gerência Geral de Segurança Sanitária de Produtos de Saúde Pós-Comercialização (DIAS, 2005). A principal função da UFARM é a análise das informações recebidas, e encaminhamento ao banco de dados do Programa Internacional de Monitoramento de Medicamentos da OMS (</w:t>
      </w:r>
      <w:r w:rsidRPr="00626600">
        <w:rPr>
          <w:rFonts w:ascii="Times New Roman" w:eastAsiaTheme="minorHAnsi" w:hAnsi="Times New Roman"/>
          <w:i/>
          <w:szCs w:val="24"/>
        </w:rPr>
        <w:t>The Uppsala Monitoring Centre</w:t>
      </w:r>
      <w:r w:rsidRPr="00626600">
        <w:rPr>
          <w:rFonts w:ascii="Times New Roman" w:eastAsiaTheme="minorHAnsi" w:hAnsi="Times New Roman"/>
          <w:szCs w:val="24"/>
        </w:rPr>
        <w:t>) (EDWARDS, 2000).</w:t>
      </w:r>
    </w:p>
    <w:p w14:paraId="638D5884"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szCs w:val="24"/>
        </w:rPr>
        <w:t>A proposta inicial da UFARM envolvia a participação de Centros de Farmacovigilância Regionais, já implantados ou em implantação, Hospitais Sentinelas e Médicos Sentinelas. A UFARM optou por iniciar a construção do Sistema Nacional de Farmacovigilância (SINFAV) com a implantação de Hospitais Sentinelas que é uma rede nacional constituída por cem grandes hospitais, motivada para a notificação de efeitos adversos advindos do uso de produtos de saúde, com vistas para obter a informação para a regularização do mercado (ARRAIS, 2002).</w:t>
      </w:r>
    </w:p>
    <w:p w14:paraId="4089B12C"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szCs w:val="24"/>
        </w:rPr>
        <w:t xml:space="preserve">Entre 2001 e 2003, a UFARM recebeu 3.540 solicitações por e-mail de informações sobre medicamentos e os temas mais destacados foram: legislação, reação adversa a medicamento (RAM) ou queixa técnica e restrição ou proibição de medicamentos (LACERDA </w:t>
      </w:r>
      <w:r w:rsidRPr="00626600">
        <w:rPr>
          <w:rFonts w:ascii="Times New Roman" w:eastAsiaTheme="minorHAnsi" w:hAnsi="Times New Roman"/>
          <w:i/>
          <w:szCs w:val="24"/>
        </w:rPr>
        <w:t>et al.,</w:t>
      </w:r>
      <w:r w:rsidRPr="00626600">
        <w:rPr>
          <w:rFonts w:ascii="Times New Roman" w:eastAsiaTheme="minorHAnsi" w:hAnsi="Times New Roman"/>
          <w:szCs w:val="24"/>
        </w:rPr>
        <w:t xml:space="preserve"> 2004). Em 2003, 60% das notificações recebidas pela UFARM foram dos hospitais sentinelas (ANVISA), de um total de 1.983 notificações (Souza </w:t>
      </w:r>
      <w:r w:rsidRPr="00626600">
        <w:rPr>
          <w:rFonts w:ascii="Times New Roman" w:eastAsiaTheme="minorHAnsi" w:hAnsi="Times New Roman"/>
          <w:i/>
          <w:szCs w:val="24"/>
        </w:rPr>
        <w:t>et al.,</w:t>
      </w:r>
      <w:r w:rsidRPr="00626600">
        <w:rPr>
          <w:rFonts w:ascii="Times New Roman" w:eastAsiaTheme="minorHAnsi" w:hAnsi="Times New Roman"/>
          <w:szCs w:val="24"/>
        </w:rPr>
        <w:t xml:space="preserve"> 2004b) e, até agosto de 2004, o Centro Nacional de Monitorização de Medicamentos (CNMM) acumulou 4.876 notificações (SOUZA </w:t>
      </w:r>
      <w:r w:rsidRPr="00626600">
        <w:rPr>
          <w:rFonts w:ascii="Times New Roman" w:eastAsiaTheme="minorHAnsi" w:hAnsi="Times New Roman"/>
          <w:i/>
          <w:szCs w:val="24"/>
        </w:rPr>
        <w:t>et al.,</w:t>
      </w:r>
      <w:r w:rsidRPr="00626600">
        <w:rPr>
          <w:rFonts w:ascii="Times New Roman" w:eastAsiaTheme="minorHAnsi" w:hAnsi="Times New Roman"/>
          <w:szCs w:val="24"/>
        </w:rPr>
        <w:t>2004a).</w:t>
      </w:r>
    </w:p>
    <w:p w14:paraId="7D5EAA11"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szCs w:val="24"/>
        </w:rPr>
        <w:t>Em 2006, através da RDC nº 40 e da Portaria nº 96, de 08 de março de 2006 a ANVISA instituiu e designou os membros do Comitê Assessor do Programa Farmácias Notificadoras.</w:t>
      </w:r>
    </w:p>
    <w:p w14:paraId="33AF3A26"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szCs w:val="24"/>
        </w:rPr>
        <w:t xml:space="preserve">A ANVISA, ao lançar o projeto Farmácias Notificadoras, pretende ampliar as fontes de notificação de casos suspeitos de efeitos adversos a medicamentos e de queixas técnicas de medicamentos, em parceria com o Centro de Vigilância Sanitária e o Conselho Regional de Farmácia de cada estado, estimulando o desenvolvimento de ações de saúde em farmácias e drogarias. </w:t>
      </w:r>
    </w:p>
    <w:p w14:paraId="645693E7"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szCs w:val="24"/>
        </w:rPr>
        <w:t>A nova proposta é que a farmácia, pública ou particular, deixe de ser estabelecimento meramente comercial e agregue o valor de utilidade pública. O farmacêutico, ante as queixas dos consumidores, deve notificar, ao CNMM, problemas relacionados a medicamentos. Com essa nova postura, a farmácia, e consequentemente o farmacêutico, torna-se elo entre a população e o Governo (ANVISA, 2016).</w:t>
      </w:r>
    </w:p>
    <w:p w14:paraId="6874E56C" w14:textId="77777777" w:rsidR="00626600" w:rsidRPr="00626600" w:rsidRDefault="00626600" w:rsidP="00626600">
      <w:pPr>
        <w:ind w:firstLine="1134"/>
        <w:jc w:val="both"/>
        <w:rPr>
          <w:rFonts w:ascii="Times New Roman" w:eastAsiaTheme="minorHAnsi" w:hAnsi="Times New Roman"/>
          <w:szCs w:val="24"/>
          <w:lang w:val="pt-PT"/>
        </w:rPr>
      </w:pPr>
    </w:p>
    <w:p w14:paraId="67925EA3" w14:textId="77777777" w:rsidR="00626600" w:rsidRPr="00626600" w:rsidRDefault="00626600" w:rsidP="00626600">
      <w:pPr>
        <w:jc w:val="both"/>
        <w:rPr>
          <w:rFonts w:ascii="Times New Roman" w:eastAsiaTheme="minorHAnsi" w:hAnsi="Times New Roman"/>
          <w:i/>
          <w:szCs w:val="24"/>
          <w:lang w:val="pt-PT"/>
        </w:rPr>
      </w:pPr>
      <w:r w:rsidRPr="00626600">
        <w:rPr>
          <w:rFonts w:ascii="Times New Roman" w:eastAsiaTheme="minorHAnsi" w:hAnsi="Times New Roman"/>
          <w:i/>
          <w:szCs w:val="24"/>
          <w:lang w:val="pt-PT"/>
        </w:rPr>
        <w:t>2.4.1 Farmacovigilância e Eventos adversos em Oncologia</w:t>
      </w:r>
    </w:p>
    <w:p w14:paraId="75457D76" w14:textId="77777777" w:rsidR="00626600" w:rsidRPr="00626600" w:rsidRDefault="00626600" w:rsidP="00626600">
      <w:pPr>
        <w:jc w:val="both"/>
        <w:rPr>
          <w:rFonts w:ascii="Times New Roman" w:eastAsiaTheme="minorHAnsi" w:hAnsi="Times New Roman"/>
          <w:szCs w:val="24"/>
          <w:lang w:val="pt-PT"/>
        </w:rPr>
      </w:pPr>
    </w:p>
    <w:p w14:paraId="05EB0770" w14:textId="77777777" w:rsidR="00626600" w:rsidRPr="00626600" w:rsidRDefault="00626600" w:rsidP="00626600">
      <w:pPr>
        <w:tabs>
          <w:tab w:val="left" w:pos="3790"/>
        </w:tabs>
        <w:ind w:firstLine="1134"/>
        <w:jc w:val="both"/>
        <w:rPr>
          <w:rFonts w:ascii="Times New Roman" w:eastAsiaTheme="minorHAnsi" w:hAnsi="Times New Roman"/>
          <w:szCs w:val="24"/>
        </w:rPr>
      </w:pPr>
      <w:r w:rsidRPr="00626600">
        <w:rPr>
          <w:rFonts w:ascii="Times New Roman" w:eastAsiaTheme="minorHAnsi" w:hAnsi="Times New Roman"/>
          <w:szCs w:val="24"/>
        </w:rPr>
        <w:t>O</w:t>
      </w:r>
      <w:ins w:id="25" w:author="Juvenia Bezerra Fontenele" w:date="2016-01-19T16:09:00Z">
        <w:r w:rsidRPr="00626600">
          <w:rPr>
            <w:rFonts w:ascii="Times New Roman" w:eastAsiaTheme="minorHAnsi" w:hAnsi="Times New Roman"/>
            <w:szCs w:val="24"/>
          </w:rPr>
          <w:t>s agentes antineoplásicos</w:t>
        </w:r>
      </w:ins>
      <w:r w:rsidRPr="00626600">
        <w:rPr>
          <w:rFonts w:ascii="Times New Roman" w:eastAsiaTheme="minorHAnsi" w:hAnsi="Times New Roman"/>
          <w:szCs w:val="24"/>
        </w:rPr>
        <w:t xml:space="preserve">, apesar de bem estudados e extremamente benéficos no tratamento do câncer, são utilizados com cautela, </w:t>
      </w:r>
      <w:r w:rsidRPr="00626600">
        <w:rPr>
          <w:rFonts w:ascii="Times New Roman" w:eastAsiaTheme="minorHAnsi" w:hAnsi="Times New Roman"/>
          <w:szCs w:val="24"/>
          <w:lang w:val="pt-PT"/>
        </w:rPr>
        <w:t xml:space="preserve">devido à sua alta toxicidade e </w:t>
      </w:r>
      <w:ins w:id="26" w:author="Juvenia Bezerra Fontenele" w:date="2016-01-19T16:09:00Z">
        <w:r w:rsidRPr="00626600">
          <w:rPr>
            <w:rFonts w:ascii="Times New Roman" w:eastAsiaTheme="minorHAnsi" w:hAnsi="Times New Roman"/>
            <w:szCs w:val="24"/>
          </w:rPr>
          <w:t>janela terapêutica estreita</w:t>
        </w:r>
      </w:ins>
      <w:r w:rsidRPr="00626600">
        <w:rPr>
          <w:rFonts w:ascii="Times New Roman" w:eastAsiaTheme="minorHAnsi" w:hAnsi="Times New Roman"/>
          <w:szCs w:val="24"/>
        </w:rPr>
        <w:t xml:space="preserve"> (GANDHI </w:t>
      </w:r>
      <w:r w:rsidRPr="00626600">
        <w:rPr>
          <w:rFonts w:ascii="Times New Roman" w:eastAsiaTheme="minorHAnsi" w:hAnsi="Times New Roman"/>
          <w:i/>
          <w:iCs/>
          <w:szCs w:val="24"/>
        </w:rPr>
        <w:t>et al.</w:t>
      </w:r>
      <w:r w:rsidRPr="00626600">
        <w:rPr>
          <w:rFonts w:ascii="Times New Roman" w:eastAsiaTheme="minorHAnsi" w:hAnsi="Times New Roman"/>
          <w:szCs w:val="24"/>
        </w:rPr>
        <w:t>, 2005).</w:t>
      </w:r>
    </w:p>
    <w:p w14:paraId="24891900" w14:textId="77777777" w:rsidR="00626600" w:rsidRPr="00626600" w:rsidRDefault="00626600" w:rsidP="00626600">
      <w:pPr>
        <w:tabs>
          <w:tab w:val="left" w:pos="3790"/>
        </w:tabs>
        <w:ind w:firstLine="1134"/>
        <w:jc w:val="both"/>
        <w:rPr>
          <w:rFonts w:ascii="Times New Roman" w:eastAsiaTheme="minorHAnsi" w:hAnsi="Times New Roman"/>
          <w:szCs w:val="24"/>
        </w:rPr>
      </w:pPr>
      <w:r w:rsidRPr="00626600">
        <w:rPr>
          <w:rFonts w:ascii="Times New Roman" w:eastAsiaTheme="minorHAnsi" w:hAnsi="Times New Roman"/>
          <w:szCs w:val="24"/>
        </w:rPr>
        <w:t xml:space="preserve">KAY AND DOOLEY (2004) demostraram uma alta frequência de reações adversas em pacientes oncológicos hospitalizados, sendo que constipação, náusea e vômito, fadiga, alopecia, sonolência, mielossupressão, anorexia, reações dermatológicas, mucosite e diarreia foram as dez mais comuns. Ainda, MIRANDA </w:t>
      </w:r>
      <w:r w:rsidRPr="00626600">
        <w:rPr>
          <w:rFonts w:ascii="Times New Roman" w:eastAsiaTheme="minorHAnsi" w:hAnsi="Times New Roman"/>
          <w:i/>
          <w:szCs w:val="24"/>
        </w:rPr>
        <w:t>et al.</w:t>
      </w:r>
      <w:r w:rsidRPr="00626600">
        <w:rPr>
          <w:rFonts w:ascii="Times New Roman" w:eastAsiaTheme="minorHAnsi" w:hAnsi="Times New Roman"/>
          <w:szCs w:val="24"/>
        </w:rPr>
        <w:t xml:space="preserve"> (2011) estudaram reações adversas como causa de hospitalização de pacientes com câncer, verificando que 13,1% das admissões estavam relacionadas à toxicidade, principalmente à neutropenia febril após quimioterapia sistêmica.</w:t>
      </w:r>
    </w:p>
    <w:p w14:paraId="3A90C927" w14:textId="77777777" w:rsidR="00626600" w:rsidRPr="00626600" w:rsidRDefault="00626600" w:rsidP="00626600">
      <w:pPr>
        <w:tabs>
          <w:tab w:val="left" w:pos="3790"/>
        </w:tabs>
        <w:ind w:firstLine="1134"/>
        <w:jc w:val="both"/>
        <w:rPr>
          <w:ins w:id="27" w:author="Juvenia Bezerra Fontenele" w:date="2016-01-19T16:09:00Z"/>
          <w:rFonts w:ascii="Times New Roman" w:eastAsiaTheme="minorHAnsi" w:hAnsi="Times New Roman"/>
          <w:szCs w:val="24"/>
        </w:rPr>
      </w:pPr>
      <w:ins w:id="28" w:author="Juvenia Bezerra Fontenele" w:date="2016-01-19T16:09:00Z">
        <w:r w:rsidRPr="00626600">
          <w:rPr>
            <w:rFonts w:ascii="Times New Roman" w:eastAsiaTheme="minorHAnsi" w:hAnsi="Times New Roman"/>
            <w:szCs w:val="24"/>
          </w:rPr>
          <w:t xml:space="preserve">Uma terapêutica farmacológica pediátrica é, geralmente, baseada na extrapolação de dados conseguidos em estudos realizados em adultos e que foram devidamente aprovados para a aquisição do registro do medicamento, no entanto, isso pode comprometer a segurança e os resultados dos tratamentos em pediatria. Devido aos parâmetros fisiológicos e farmacocinéticos peculiares, crianças tornam-se mais susceptíveis aos efeitos tóxicos da terapia farmacológica. Uma RAM é mais fácil ocorrer em pacientes que utilizam vários medicamentos, e também </w:t>
        </w:r>
      </w:ins>
      <w:r w:rsidRPr="00626600">
        <w:rPr>
          <w:rFonts w:ascii="Times New Roman" w:eastAsiaTheme="minorHAnsi" w:hAnsi="Times New Roman"/>
          <w:szCs w:val="24"/>
        </w:rPr>
        <w:t xml:space="preserve">está relacionada </w:t>
      </w:r>
      <w:ins w:id="29" w:author="Juvenia Bezerra Fontenele" w:date="2016-01-19T16:09:00Z">
        <w:r w:rsidRPr="00626600">
          <w:rPr>
            <w:rFonts w:ascii="Times New Roman" w:eastAsiaTheme="minorHAnsi" w:hAnsi="Times New Roman"/>
            <w:szCs w:val="24"/>
          </w:rPr>
          <w:t>ao uso de medicamentos não licenciados para uso pediátrico e o uso diferente das especificações de registro (</w:t>
        </w:r>
        <w:r w:rsidRPr="00626600">
          <w:rPr>
            <w:rFonts w:ascii="Times New Roman" w:eastAsiaTheme="minorHAnsi" w:hAnsi="Times New Roman"/>
            <w:i/>
            <w:szCs w:val="24"/>
          </w:rPr>
          <w:t>off label</w:t>
        </w:r>
        <w:r w:rsidRPr="00626600">
          <w:rPr>
            <w:rFonts w:ascii="Times New Roman" w:eastAsiaTheme="minorHAnsi" w:hAnsi="Times New Roman"/>
            <w:szCs w:val="24"/>
          </w:rPr>
          <w:t xml:space="preserve">). As RAMs prolongam a internação/permanência de pacientes pediátricos em hospitais (SANTOS, COELHO, 2004; DOS SANTOS </w:t>
        </w:r>
        <w:r w:rsidRPr="00626600">
          <w:rPr>
            <w:rFonts w:ascii="Times New Roman" w:eastAsiaTheme="minorHAnsi" w:hAnsi="Times New Roman"/>
            <w:i/>
            <w:szCs w:val="24"/>
          </w:rPr>
          <w:t>et al.,</w:t>
        </w:r>
        <w:r w:rsidRPr="00626600">
          <w:rPr>
            <w:rFonts w:ascii="Times New Roman" w:eastAsiaTheme="minorHAnsi" w:hAnsi="Times New Roman"/>
            <w:szCs w:val="24"/>
          </w:rPr>
          <w:t xml:space="preserve"> 2009). </w:t>
        </w:r>
      </w:ins>
    </w:p>
    <w:p w14:paraId="5F81A0D4" w14:textId="77777777" w:rsidR="00626600" w:rsidRPr="00626600" w:rsidRDefault="00626600" w:rsidP="00626600">
      <w:pPr>
        <w:tabs>
          <w:tab w:val="left" w:pos="3790"/>
        </w:tabs>
        <w:ind w:firstLine="1134"/>
        <w:jc w:val="both"/>
        <w:rPr>
          <w:ins w:id="30" w:author="Juvenia Bezerra Fontenele" w:date="2016-01-19T16:09:00Z"/>
          <w:rFonts w:ascii="Times New Roman" w:eastAsiaTheme="minorHAnsi" w:hAnsi="Times New Roman"/>
          <w:szCs w:val="24"/>
        </w:rPr>
      </w:pPr>
      <w:ins w:id="31" w:author="Juvenia Bezerra Fontenele" w:date="2016-01-19T16:09:00Z">
        <w:r w:rsidRPr="00626600">
          <w:rPr>
            <w:rFonts w:ascii="Times New Roman" w:eastAsiaTheme="minorHAnsi" w:hAnsi="Times New Roman"/>
            <w:szCs w:val="24"/>
          </w:rPr>
          <w:t xml:space="preserve">A imaturidade fisiológica, especialmente no primeiro ano de vida, o uso de polifarmácia, o tempo de internação hospitalar, o uso de fármacos sem aprovação ou estudos clínicos com evidências clínicas deficientes, sendo prescritos fora das indicações aprovadas, entre outros, são fatores de risco que predispõem o desencadeamento de RAM em crianças (JONVILLE-BÉRA </w:t>
        </w:r>
        <w:r w:rsidRPr="00626600">
          <w:rPr>
            <w:rFonts w:ascii="Times New Roman" w:eastAsiaTheme="minorHAnsi" w:hAnsi="Times New Roman"/>
            <w:i/>
            <w:szCs w:val="24"/>
          </w:rPr>
          <w:t>et al,</w:t>
        </w:r>
        <w:r w:rsidRPr="00626600">
          <w:rPr>
            <w:rFonts w:ascii="Times New Roman" w:eastAsiaTheme="minorHAnsi" w:hAnsi="Times New Roman"/>
            <w:szCs w:val="24"/>
          </w:rPr>
          <w:t xml:space="preserve"> 2002; SANTOS e COELHO, 2004; FATTAHI </w:t>
        </w:r>
        <w:r w:rsidRPr="00626600">
          <w:rPr>
            <w:rFonts w:ascii="Times New Roman" w:eastAsiaTheme="minorHAnsi" w:hAnsi="Times New Roman"/>
            <w:i/>
            <w:szCs w:val="24"/>
          </w:rPr>
          <w:t>et al,</w:t>
        </w:r>
        <w:r w:rsidRPr="00626600">
          <w:rPr>
            <w:rFonts w:ascii="Times New Roman" w:eastAsiaTheme="minorHAnsi" w:hAnsi="Times New Roman"/>
            <w:szCs w:val="24"/>
          </w:rPr>
          <w:t xml:space="preserve"> 2005; DELL</w:t>
        </w:r>
      </w:ins>
      <w:r w:rsidRPr="00626600">
        <w:rPr>
          <w:rFonts w:ascii="Times New Roman" w:eastAsiaTheme="minorHAnsi" w:hAnsi="Times New Roman"/>
          <w:szCs w:val="24"/>
        </w:rPr>
        <w:t>’</w:t>
      </w:r>
      <w:ins w:id="32" w:author="Juvenia Bezerra Fontenele" w:date="2016-01-19T16:09:00Z">
        <w:r w:rsidRPr="00626600">
          <w:rPr>
            <w:rFonts w:ascii="Times New Roman" w:eastAsiaTheme="minorHAnsi" w:hAnsi="Times New Roman"/>
            <w:szCs w:val="24"/>
          </w:rPr>
          <w:t xml:space="preserve">AERA </w:t>
        </w:r>
        <w:r w:rsidRPr="00626600">
          <w:rPr>
            <w:rFonts w:ascii="Times New Roman" w:eastAsiaTheme="minorHAnsi" w:hAnsi="Times New Roman"/>
            <w:i/>
            <w:szCs w:val="24"/>
          </w:rPr>
          <w:t>et al,</w:t>
        </w:r>
        <w:r w:rsidRPr="00626600">
          <w:rPr>
            <w:rFonts w:ascii="Times New Roman" w:eastAsiaTheme="minorHAnsi" w:hAnsi="Times New Roman"/>
            <w:szCs w:val="24"/>
          </w:rPr>
          <w:t xml:space="preserve"> 2007; OMS, 2007).</w:t>
        </w:r>
      </w:ins>
    </w:p>
    <w:p w14:paraId="0B03BFAF" w14:textId="77777777" w:rsidR="00626600" w:rsidRPr="00626600" w:rsidRDefault="00626600" w:rsidP="00626600">
      <w:pPr>
        <w:tabs>
          <w:tab w:val="left" w:pos="3790"/>
        </w:tabs>
        <w:ind w:firstLine="1134"/>
        <w:jc w:val="both"/>
        <w:rPr>
          <w:ins w:id="33" w:author="Juvenia Bezerra Fontenele" w:date="2016-01-19T16:09:00Z"/>
          <w:rFonts w:ascii="Times New Roman" w:eastAsiaTheme="minorHAnsi" w:hAnsi="Times New Roman"/>
          <w:szCs w:val="24"/>
        </w:rPr>
      </w:pPr>
      <w:ins w:id="34" w:author="Juvenia Bezerra Fontenele" w:date="2016-01-19T16:09:00Z">
        <w:r w:rsidRPr="00626600">
          <w:rPr>
            <w:rFonts w:ascii="Times New Roman" w:eastAsiaTheme="minorHAnsi" w:hAnsi="Times New Roman"/>
            <w:szCs w:val="24"/>
          </w:rPr>
          <w:t>É</w:t>
        </w:r>
      </w:ins>
      <w:r w:rsidRPr="00626600">
        <w:rPr>
          <w:rFonts w:ascii="Times New Roman" w:eastAsiaTheme="minorHAnsi" w:hAnsi="Times New Roman"/>
          <w:szCs w:val="24"/>
        </w:rPr>
        <w:t xml:space="preserve"> evidente a</w:t>
      </w:r>
      <w:ins w:id="35" w:author="Juvenia Bezerra Fontenele" w:date="2016-01-19T16:09:00Z">
        <w:r w:rsidRPr="00626600">
          <w:rPr>
            <w:rFonts w:ascii="Times New Roman" w:eastAsiaTheme="minorHAnsi" w:hAnsi="Times New Roman"/>
            <w:szCs w:val="24"/>
          </w:rPr>
          <w:t xml:space="preserve"> importância do esclarecimento ao paciente das RAMs por parte dos farmacêuticos e a necessidade crescente da farmacovigilância por parte da equipe de farmacêuticos clínicos e hospitalares, cuja demanda está crescendo a cada dia, não só a nível hospitalar quanto na atenção básica à saúde. Os farmacêuticos clínicos devem estar preparados para às notificações das RAMs, daí a importância cada vez maior destes profissionais serem </w:t>
        </w:r>
        <w:r w:rsidRPr="00626600">
          <w:rPr>
            <w:rFonts w:ascii="Times New Roman" w:eastAsiaTheme="minorHAnsi" w:hAnsi="Times New Roman"/>
            <w:szCs w:val="24"/>
          </w:rPr>
          <w:lastRenderedPageBreak/>
          <w:t>inseridos no contexto da oncovigilância</w:t>
        </w:r>
      </w:ins>
      <w:r w:rsidRPr="00626600">
        <w:rPr>
          <w:rFonts w:ascii="Times New Roman" w:eastAsiaTheme="minorHAnsi" w:hAnsi="Times New Roman"/>
          <w:szCs w:val="24"/>
        </w:rPr>
        <w:t>,</w:t>
      </w:r>
      <w:ins w:id="36" w:author="Juvenia Bezerra Fontenele" w:date="2016-01-19T16:09:00Z">
        <w:r w:rsidRPr="00626600">
          <w:rPr>
            <w:rFonts w:ascii="Times New Roman" w:eastAsiaTheme="minorHAnsi" w:hAnsi="Times New Roman"/>
            <w:szCs w:val="24"/>
          </w:rPr>
          <w:t xml:space="preserve"> pois a detecção de RAMs e seu diagnóstico diferencial dependem da presença e do grau de atenção do profissional farmacêutico para o problema.</w:t>
        </w:r>
      </w:ins>
    </w:p>
    <w:p w14:paraId="29DD47CF" w14:textId="77777777" w:rsidR="00626600" w:rsidRPr="00626600" w:rsidRDefault="00626600" w:rsidP="00626600">
      <w:pPr>
        <w:tabs>
          <w:tab w:val="left" w:pos="3790"/>
        </w:tabs>
        <w:ind w:firstLine="1134"/>
        <w:jc w:val="both"/>
        <w:rPr>
          <w:rFonts w:ascii="Times New Roman" w:eastAsiaTheme="minorHAnsi" w:hAnsi="Times New Roman"/>
          <w:szCs w:val="24"/>
        </w:rPr>
      </w:pPr>
      <w:r w:rsidRPr="00626600">
        <w:rPr>
          <w:rFonts w:ascii="Times New Roman" w:eastAsiaTheme="minorHAnsi" w:hAnsi="Times New Roman"/>
          <w:szCs w:val="24"/>
          <w:lang w:val="pt-PT"/>
        </w:rPr>
        <w:t xml:space="preserve">Estudos de farmacovigilância são </w:t>
      </w:r>
      <w:r w:rsidRPr="00626600">
        <w:rPr>
          <w:rFonts w:ascii="Times New Roman" w:eastAsiaTheme="minorHAnsi" w:hAnsi="Times New Roman"/>
          <w:szCs w:val="24"/>
        </w:rPr>
        <w:t xml:space="preserve">imprescindíveis em oncologia, visto que os pacientes com câncer são um dos grupos com maior risco de desenvolvimento de problemas relacionados a medicamentos (PRMs) (LIEKWEG, WESTFELD AND JAEHDE, 2004; CAVACO </w:t>
      </w:r>
      <w:r w:rsidRPr="00626600">
        <w:rPr>
          <w:rFonts w:ascii="Times New Roman" w:eastAsiaTheme="minorHAnsi" w:hAnsi="Times New Roman"/>
          <w:i/>
          <w:szCs w:val="24"/>
        </w:rPr>
        <w:t xml:space="preserve">et al., </w:t>
      </w:r>
      <w:r w:rsidRPr="00626600">
        <w:rPr>
          <w:rFonts w:ascii="Times New Roman" w:eastAsiaTheme="minorHAnsi" w:hAnsi="Times New Roman"/>
          <w:szCs w:val="24"/>
        </w:rPr>
        <w:t>2012).</w:t>
      </w:r>
    </w:p>
    <w:p w14:paraId="2918A29F" w14:textId="77777777" w:rsidR="00626600" w:rsidRPr="00626600" w:rsidRDefault="00626600" w:rsidP="00626600">
      <w:pPr>
        <w:tabs>
          <w:tab w:val="left" w:pos="3790"/>
        </w:tabs>
        <w:ind w:firstLine="1134"/>
        <w:jc w:val="both"/>
        <w:rPr>
          <w:rFonts w:ascii="Times New Roman" w:eastAsiaTheme="minorHAnsi" w:hAnsi="Times New Roman"/>
          <w:szCs w:val="24"/>
        </w:rPr>
      </w:pPr>
      <w:r w:rsidRPr="00626600">
        <w:rPr>
          <w:rFonts w:ascii="Times New Roman" w:eastAsiaTheme="minorHAnsi" w:hAnsi="Times New Roman"/>
          <w:szCs w:val="24"/>
        </w:rPr>
        <w:t xml:space="preserve">Pode-se dizer que os objetivos específicos da farmacovigilância são a melhora do cuidado e a segurança do paciente, melhora da saúde pública e contribuição na avaliação risco-benefício em relação ao uso de medicamentos. Muitos subsistemas de monitorização de medicamentos derivados da farmacovigilância foram desenvolvidos, por exemplo, a oncovigilância, que monitora o aparecimento de reações adversas aos antineoplásicos citotóxicos (DIAS, 2008). </w:t>
      </w:r>
      <w:ins w:id="37" w:author="Juvenia Bezerra Fontenele" w:date="2016-01-19T16:09:00Z">
        <w:r w:rsidRPr="00626600">
          <w:rPr>
            <w:rFonts w:ascii="Times New Roman" w:eastAsiaTheme="minorHAnsi" w:hAnsi="Times New Roman"/>
            <w:szCs w:val="24"/>
          </w:rPr>
          <w:t xml:space="preserve">Tais reações adversas podem ser assistidas pela equipe multidisciplinar (VISACRI </w:t>
        </w:r>
        <w:r w:rsidRPr="00626600">
          <w:rPr>
            <w:rFonts w:ascii="Times New Roman" w:eastAsiaTheme="minorHAnsi" w:hAnsi="Times New Roman"/>
            <w:i/>
            <w:szCs w:val="24"/>
          </w:rPr>
          <w:t>et al</w:t>
        </w:r>
        <w:r w:rsidRPr="00626600">
          <w:rPr>
            <w:rFonts w:ascii="Times New Roman" w:eastAsiaTheme="minorHAnsi" w:hAnsi="Times New Roman"/>
            <w:szCs w:val="24"/>
          </w:rPr>
          <w:t>., 2014).</w:t>
        </w:r>
      </w:ins>
    </w:p>
    <w:p w14:paraId="3123801C" w14:textId="77777777" w:rsidR="00626600" w:rsidRPr="00626600" w:rsidRDefault="00626600" w:rsidP="00626600">
      <w:pPr>
        <w:tabs>
          <w:tab w:val="left" w:pos="3790"/>
        </w:tabs>
        <w:ind w:firstLine="1134"/>
        <w:jc w:val="both"/>
        <w:rPr>
          <w:rFonts w:ascii="Times New Roman" w:eastAsiaTheme="minorHAnsi" w:hAnsi="Times New Roman"/>
          <w:szCs w:val="24"/>
        </w:rPr>
      </w:pPr>
      <w:r w:rsidRPr="00626600">
        <w:rPr>
          <w:rFonts w:ascii="Times New Roman" w:eastAsiaTheme="minorHAnsi" w:hAnsi="Times New Roman"/>
          <w:szCs w:val="24"/>
        </w:rPr>
        <w:t xml:space="preserve">As reações adversas representam um grupo particular dentre os PRMs, e são tão comuns e previsíveis em oncologia, que passaram a ser vistas como componente inevitável do tratamento (LAU, KAY AND DOOLEY, 2004). Segundo a OMS, reação adversa consiste em qualquer evento nocivo e não intencional ocorrido na vigência do uso de medicamento, em doses normalmente usadas em humanos, com finalidade profilática, diagnóstica ou terapêutica de doenças ou para a modificação de funções fisiológicas (WHO, 1972; MIRANDA </w:t>
      </w:r>
      <w:r w:rsidRPr="00626600">
        <w:rPr>
          <w:rFonts w:ascii="Times New Roman" w:eastAsiaTheme="minorHAnsi" w:hAnsi="Times New Roman"/>
          <w:i/>
          <w:szCs w:val="24"/>
        </w:rPr>
        <w:t>et al.,</w:t>
      </w:r>
      <w:r w:rsidRPr="00626600">
        <w:rPr>
          <w:rFonts w:ascii="Times New Roman" w:eastAsiaTheme="minorHAnsi" w:hAnsi="Times New Roman"/>
          <w:szCs w:val="24"/>
        </w:rPr>
        <w:t xml:space="preserve"> 2011).</w:t>
      </w:r>
    </w:p>
    <w:p w14:paraId="39F67D8D" w14:textId="77777777" w:rsidR="00626600" w:rsidRPr="00626600" w:rsidRDefault="00626600" w:rsidP="00626600">
      <w:pPr>
        <w:tabs>
          <w:tab w:val="left" w:pos="3790"/>
        </w:tabs>
        <w:ind w:firstLine="1134"/>
        <w:jc w:val="both"/>
        <w:rPr>
          <w:rFonts w:ascii="Times New Roman" w:eastAsiaTheme="minorHAnsi" w:hAnsi="Times New Roman"/>
          <w:iCs/>
          <w:szCs w:val="24"/>
        </w:rPr>
      </w:pPr>
      <w:r w:rsidRPr="00626600">
        <w:rPr>
          <w:rFonts w:ascii="Times New Roman" w:eastAsiaTheme="minorHAnsi" w:hAnsi="Times New Roman"/>
          <w:szCs w:val="24"/>
        </w:rPr>
        <w:t>Segundo Edwards e A</w:t>
      </w:r>
      <w:r w:rsidRPr="00626600">
        <w:rPr>
          <w:rFonts w:ascii="Times New Roman" w:eastAsiaTheme="minorHAnsi" w:hAnsi="Times New Roman"/>
          <w:iCs/>
          <w:szCs w:val="24"/>
        </w:rPr>
        <w:t xml:space="preserve">ronson (2000), essa definição é incompleta visto que não contempla os erros de medicação como fonte de efeitos adversos, excluem reações devido a contaminantes, e aos excipientes dito “inertes” que compõem os medicamentos e que são passíveis de provocar diversos efeitos adversos (AAP, 1997; DA SILVA </w:t>
      </w:r>
      <w:r w:rsidRPr="00626600">
        <w:rPr>
          <w:rFonts w:ascii="Times New Roman" w:eastAsiaTheme="minorHAnsi" w:hAnsi="Times New Roman"/>
          <w:i/>
          <w:iCs/>
          <w:szCs w:val="24"/>
        </w:rPr>
        <w:t xml:space="preserve">et al., </w:t>
      </w:r>
      <w:r w:rsidRPr="00626600">
        <w:rPr>
          <w:rFonts w:ascii="Times New Roman" w:eastAsiaTheme="minorHAnsi" w:hAnsi="Times New Roman"/>
          <w:iCs/>
          <w:szCs w:val="24"/>
        </w:rPr>
        <w:t>2008).</w:t>
      </w:r>
    </w:p>
    <w:p w14:paraId="403B59B9" w14:textId="77777777" w:rsidR="00626600" w:rsidRPr="00626600" w:rsidRDefault="00626600" w:rsidP="00626600">
      <w:pPr>
        <w:tabs>
          <w:tab w:val="left" w:pos="3790"/>
        </w:tabs>
        <w:ind w:firstLine="1134"/>
        <w:jc w:val="both"/>
        <w:rPr>
          <w:rFonts w:ascii="Times New Roman" w:eastAsiaTheme="minorHAnsi" w:hAnsi="Times New Roman"/>
          <w:szCs w:val="24"/>
          <w:lang w:val="pt-PT"/>
        </w:rPr>
      </w:pPr>
      <w:r w:rsidRPr="00626600">
        <w:rPr>
          <w:rFonts w:ascii="Times New Roman" w:eastAsiaTheme="minorHAnsi" w:hAnsi="Times New Roman"/>
          <w:szCs w:val="24"/>
        </w:rPr>
        <w:t>Os termos "reação adversa" e "efeito adverso</w:t>
      </w:r>
      <w:r w:rsidRPr="00626600">
        <w:rPr>
          <w:rFonts w:ascii="Times New Roman" w:eastAsiaTheme="minorHAnsi" w:hAnsi="Times New Roman"/>
          <w:szCs w:val="24"/>
          <w:lang w:val="ru-RU"/>
        </w:rPr>
        <w:t>" s</w:t>
      </w:r>
      <w:r w:rsidRPr="00626600">
        <w:rPr>
          <w:rFonts w:ascii="Times New Roman" w:eastAsiaTheme="minorHAnsi" w:hAnsi="Times New Roman"/>
          <w:szCs w:val="24"/>
        </w:rPr>
        <w:t>ã</w:t>
      </w:r>
      <w:r w:rsidRPr="00626600">
        <w:rPr>
          <w:rFonts w:ascii="Times New Roman" w:eastAsiaTheme="minorHAnsi" w:hAnsi="Times New Roman"/>
          <w:szCs w:val="24"/>
          <w:lang w:val="it-IT"/>
        </w:rPr>
        <w:t>o intercambiáveis</w:t>
      </w:r>
      <w:r w:rsidRPr="00626600">
        <w:rPr>
          <w:rFonts w:ascii="Times New Roman" w:eastAsiaTheme="minorHAnsi" w:hAnsi="Times New Roman"/>
          <w:szCs w:val="24"/>
        </w:rPr>
        <w:t xml:space="preserve">. Entretanto, </w:t>
      </w:r>
      <w:r w:rsidRPr="00626600">
        <w:rPr>
          <w:rFonts w:ascii="Times New Roman" w:eastAsiaTheme="minorHAnsi" w:hAnsi="Times New Roman"/>
          <w:szCs w:val="24"/>
          <w:lang w:val="pt-PT"/>
        </w:rPr>
        <w:t>efeito dverso é um termo preferível a outros termos como efeito colateral ou efeito tóxico.</w:t>
      </w:r>
    </w:p>
    <w:p w14:paraId="3FEDDD55" w14:textId="77777777" w:rsidR="00626600" w:rsidRPr="00626600" w:rsidRDefault="00626600" w:rsidP="00626600">
      <w:pPr>
        <w:tabs>
          <w:tab w:val="left" w:pos="3790"/>
        </w:tabs>
        <w:ind w:firstLine="1134"/>
        <w:jc w:val="both"/>
        <w:rPr>
          <w:rFonts w:ascii="Times New Roman" w:eastAsiaTheme="minorHAnsi" w:hAnsi="Times New Roman"/>
          <w:iCs/>
          <w:szCs w:val="24"/>
        </w:rPr>
      </w:pPr>
      <w:r w:rsidRPr="00626600">
        <w:rPr>
          <w:rFonts w:ascii="Times New Roman" w:eastAsiaTheme="minorHAnsi" w:hAnsi="Times New Roman"/>
          <w:szCs w:val="24"/>
          <w:lang w:val="pt-PT"/>
        </w:rPr>
        <w:t xml:space="preserve">Um efeito tóxico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aquele que ocorre como um exagero do efeito terap</w:t>
      </w:r>
      <w:r w:rsidRPr="00626600">
        <w:rPr>
          <w:rFonts w:ascii="Times New Roman" w:eastAsiaTheme="minorHAnsi" w:hAnsi="Times New Roman"/>
          <w:szCs w:val="24"/>
          <w:lang w:val="fr-FR"/>
        </w:rPr>
        <w:t>ê</w:t>
      </w:r>
      <w:r w:rsidRPr="00626600">
        <w:rPr>
          <w:rFonts w:ascii="Times New Roman" w:eastAsiaTheme="minorHAnsi" w:hAnsi="Times New Roman"/>
          <w:szCs w:val="24"/>
          <w:lang w:val="pt-PT"/>
        </w:rPr>
        <w:t xml:space="preserve">utico desejado, e que não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comum em doses normais. Por exemplo, uma dor de cabeça devido a um antagonista do cá</w:t>
      </w:r>
      <w:r w:rsidRPr="00626600">
        <w:rPr>
          <w:rFonts w:ascii="Times New Roman" w:eastAsiaTheme="minorHAnsi" w:hAnsi="Times New Roman"/>
          <w:szCs w:val="24"/>
          <w:lang w:val="it-IT"/>
        </w:rPr>
        <w:t xml:space="preserve">lcio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 xml:space="preserve">um efeito tóxico, que ocorre pelo mesmo mecanismo que o efeito terapêutico </w:t>
      </w:r>
      <w:r w:rsidRPr="00626600">
        <w:rPr>
          <w:rFonts w:ascii="Times New Roman" w:eastAsiaTheme="minorHAnsi" w:hAnsi="Times New Roman"/>
          <w:szCs w:val="24"/>
          <w:lang w:val="es-ES_tradnl"/>
        </w:rPr>
        <w:t>(vasodilatação)</w:t>
      </w:r>
      <w:r w:rsidRPr="00626600">
        <w:rPr>
          <w:rFonts w:ascii="Times New Roman" w:eastAsiaTheme="minorHAnsi" w:hAnsi="Times New Roman"/>
          <w:szCs w:val="24"/>
          <w:lang w:val="pt-PT"/>
        </w:rPr>
        <w:t>. Está sempre relacionado à dose (</w:t>
      </w:r>
      <w:r w:rsidRPr="00626600">
        <w:rPr>
          <w:rFonts w:ascii="Times New Roman" w:eastAsiaTheme="minorHAnsi" w:hAnsi="Times New Roman"/>
          <w:szCs w:val="24"/>
        </w:rPr>
        <w:t>EDWARDS AND A</w:t>
      </w:r>
      <w:r w:rsidRPr="00626600">
        <w:rPr>
          <w:rFonts w:ascii="Times New Roman" w:eastAsiaTheme="minorHAnsi" w:hAnsi="Times New Roman"/>
          <w:iCs/>
          <w:szCs w:val="24"/>
        </w:rPr>
        <w:t>RONSON, 2000).</w:t>
      </w:r>
    </w:p>
    <w:p w14:paraId="2350D887" w14:textId="77777777" w:rsidR="00626600" w:rsidRPr="00626600" w:rsidRDefault="00626600" w:rsidP="00626600">
      <w:pPr>
        <w:tabs>
          <w:tab w:val="left" w:pos="3790"/>
        </w:tabs>
        <w:ind w:firstLine="1134"/>
        <w:jc w:val="both"/>
        <w:rPr>
          <w:rFonts w:ascii="Times New Roman" w:eastAsiaTheme="minorHAnsi" w:hAnsi="Times New Roman"/>
          <w:szCs w:val="24"/>
        </w:rPr>
      </w:pPr>
      <w:r w:rsidRPr="00626600">
        <w:rPr>
          <w:rFonts w:ascii="Times New Roman" w:eastAsiaTheme="minorHAnsi" w:hAnsi="Times New Roman"/>
          <w:szCs w:val="24"/>
          <w:lang w:val="pt-PT"/>
        </w:rPr>
        <w:t>Efeito colateral indesejável ocorre através de outro mecanismo (diferente do mecanismo de ação) e pode estar ou não relacionado com a dose. Por exemplo, o efeito anticoliné</w:t>
      </w:r>
      <w:r w:rsidRPr="00626600">
        <w:rPr>
          <w:rFonts w:ascii="Times New Roman" w:eastAsiaTheme="minorHAnsi" w:hAnsi="Times New Roman"/>
          <w:szCs w:val="24"/>
          <w:lang w:val="it-IT"/>
        </w:rPr>
        <w:t>rgico</w:t>
      </w:r>
      <w:r w:rsidRPr="00626600">
        <w:rPr>
          <w:rFonts w:ascii="Times New Roman" w:eastAsiaTheme="minorHAnsi" w:hAnsi="Times New Roman"/>
          <w:szCs w:val="24"/>
          <w:lang w:val="pt-PT"/>
        </w:rPr>
        <w:t xml:space="preserve"> dose-dependente de um antidepressivo tricí</w:t>
      </w:r>
      <w:r w:rsidRPr="00626600">
        <w:rPr>
          <w:rFonts w:ascii="Times New Roman" w:eastAsiaTheme="minorHAnsi" w:hAnsi="Times New Roman"/>
          <w:szCs w:val="24"/>
          <w:lang w:val="it-IT"/>
        </w:rPr>
        <w:t xml:space="preserve">clico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 xml:space="preserve">um efeito colateral, uma vez </w:t>
      </w:r>
      <w:r w:rsidRPr="00626600">
        <w:rPr>
          <w:rFonts w:ascii="Times New Roman" w:eastAsiaTheme="minorHAnsi" w:hAnsi="Times New Roman"/>
          <w:szCs w:val="24"/>
          <w:lang w:val="pt-PT"/>
        </w:rPr>
        <w:lastRenderedPageBreak/>
        <w:t>que esta ação não está associada com o efeito terap</w:t>
      </w:r>
      <w:r w:rsidRPr="00626600">
        <w:rPr>
          <w:rFonts w:ascii="Times New Roman" w:eastAsiaTheme="minorHAnsi" w:hAnsi="Times New Roman"/>
          <w:szCs w:val="24"/>
          <w:lang w:val="fr-FR"/>
        </w:rPr>
        <w:t>ê</w:t>
      </w:r>
      <w:r w:rsidRPr="00626600">
        <w:rPr>
          <w:rFonts w:ascii="Times New Roman" w:eastAsiaTheme="minorHAnsi" w:hAnsi="Times New Roman"/>
          <w:szCs w:val="24"/>
          <w:lang w:val="it-IT"/>
        </w:rPr>
        <w:t xml:space="preserve">utico; </w:t>
      </w:r>
      <w:r w:rsidRPr="00626600">
        <w:rPr>
          <w:rFonts w:ascii="Times New Roman" w:eastAsiaTheme="minorHAnsi" w:hAnsi="Times New Roman"/>
          <w:szCs w:val="24"/>
          <w:lang w:val="pt-PT"/>
        </w:rPr>
        <w:t xml:space="preserve">da mesma forma, a anafilaxia não dose-dependente associada à penicilina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um efeito colateral (</w:t>
      </w:r>
      <w:r w:rsidRPr="00626600">
        <w:rPr>
          <w:rFonts w:ascii="Times New Roman" w:eastAsiaTheme="minorHAnsi" w:hAnsi="Times New Roman"/>
          <w:szCs w:val="24"/>
        </w:rPr>
        <w:t>STEPHENS, 1998).</w:t>
      </w:r>
    </w:p>
    <w:p w14:paraId="6F8F73EE" w14:textId="77777777" w:rsidR="00626600" w:rsidRPr="00626600" w:rsidRDefault="00626600" w:rsidP="00626600">
      <w:pPr>
        <w:tabs>
          <w:tab w:val="left" w:pos="3790"/>
        </w:tabs>
        <w:ind w:firstLine="1134"/>
        <w:jc w:val="both"/>
        <w:rPr>
          <w:rFonts w:ascii="Times New Roman" w:eastAsiaTheme="minorHAnsi" w:hAnsi="Times New Roman"/>
          <w:szCs w:val="24"/>
        </w:rPr>
      </w:pPr>
      <w:r w:rsidRPr="00626600">
        <w:rPr>
          <w:rFonts w:ascii="Times New Roman" w:eastAsiaTheme="minorHAnsi" w:hAnsi="Times New Roman"/>
          <w:szCs w:val="24"/>
        </w:rPr>
        <w:t xml:space="preserve">No entanto, os termos, reação adversa, efeito adverso e efeito tóxico devem ser </w:t>
      </w:r>
      <w:r w:rsidRPr="00626600">
        <w:rPr>
          <w:rFonts w:ascii="Times New Roman" w:eastAsiaTheme="minorHAnsi" w:hAnsi="Times New Roman"/>
          <w:szCs w:val="24"/>
          <w:lang w:val="es-ES_tradnl"/>
        </w:rPr>
        <w:t>diferenciado</w:t>
      </w:r>
      <w:r w:rsidRPr="00626600">
        <w:rPr>
          <w:rFonts w:ascii="Times New Roman" w:eastAsiaTheme="minorHAnsi" w:hAnsi="Times New Roman"/>
          <w:szCs w:val="24"/>
        </w:rPr>
        <w:t>s</w:t>
      </w:r>
      <w:r w:rsidRPr="00626600">
        <w:rPr>
          <w:rFonts w:ascii="Times New Roman" w:eastAsiaTheme="minorHAnsi" w:hAnsi="Times New Roman"/>
          <w:szCs w:val="24"/>
          <w:lang w:val="ru-RU"/>
        </w:rPr>
        <w:t xml:space="preserve"> de "</w:t>
      </w:r>
      <w:r w:rsidRPr="00626600">
        <w:rPr>
          <w:rFonts w:ascii="Times New Roman" w:eastAsiaTheme="minorHAnsi" w:hAnsi="Times New Roman"/>
          <w:szCs w:val="24"/>
        </w:rPr>
        <w:t xml:space="preserve">evento adverso". Um efeito adverso é um resultado adverso que pode ser atribuído a ação de um fármaco; um evento adverso é um resultado adverso que ocorre quando um paciente está tomando uma droga, mas não é ou não é necessariamente atribuível à droga. Esta distinção é importante, por exemplo, em ensaios clínicos, em que nem todos os eventos são necessariamente relacionados com a droga </w:t>
      </w:r>
      <w:r w:rsidRPr="00626600">
        <w:rPr>
          <w:rFonts w:ascii="Times New Roman" w:eastAsiaTheme="minorHAnsi" w:hAnsi="Times New Roman"/>
          <w:szCs w:val="24"/>
          <w:lang w:val="pt-PT"/>
        </w:rPr>
        <w:t>(</w:t>
      </w:r>
      <w:r w:rsidRPr="00626600">
        <w:rPr>
          <w:rFonts w:ascii="Times New Roman" w:eastAsiaTheme="minorHAnsi" w:hAnsi="Times New Roman"/>
          <w:szCs w:val="24"/>
        </w:rPr>
        <w:t>EDWARDS AND A</w:t>
      </w:r>
      <w:r w:rsidRPr="00626600">
        <w:rPr>
          <w:rFonts w:ascii="Times New Roman" w:eastAsiaTheme="minorHAnsi" w:hAnsi="Times New Roman"/>
          <w:iCs/>
          <w:szCs w:val="24"/>
        </w:rPr>
        <w:t xml:space="preserve">RONSON, 2000). </w:t>
      </w:r>
      <w:r w:rsidRPr="00626600">
        <w:rPr>
          <w:rFonts w:ascii="Times New Roman" w:eastAsiaTheme="minorHAnsi" w:hAnsi="Times New Roman"/>
          <w:szCs w:val="24"/>
        </w:rPr>
        <w:t>Ao descrever os resultados adversos como eventos ao invés de efeitos (relacionados a droga), os investigadores reconhecem que nem sempre é possível atribuir causalidade.</w:t>
      </w:r>
    </w:p>
    <w:p w14:paraId="6D5F56D6" w14:textId="77777777" w:rsidR="00626600" w:rsidRPr="00626600" w:rsidRDefault="00626600" w:rsidP="00626600">
      <w:pPr>
        <w:tabs>
          <w:tab w:val="left" w:pos="3790"/>
        </w:tabs>
        <w:ind w:firstLine="1134"/>
        <w:jc w:val="both"/>
        <w:rPr>
          <w:rFonts w:ascii="Times New Roman" w:eastAsiaTheme="minorHAnsi" w:hAnsi="Times New Roman"/>
          <w:szCs w:val="24"/>
          <w:lang w:val="pt-PT"/>
        </w:rPr>
      </w:pPr>
      <w:r w:rsidRPr="00626600">
        <w:rPr>
          <w:rFonts w:ascii="Times New Roman" w:eastAsiaTheme="minorHAnsi" w:hAnsi="Times New Roman"/>
          <w:szCs w:val="24"/>
          <w:lang w:val="pt-PT"/>
        </w:rPr>
        <w:t xml:space="preserve">As estratégias de maior utilização para estudar e conhecer reações adversas a medicamentos consistem em: a) </w:t>
      </w:r>
      <w:r w:rsidRPr="00626600">
        <w:rPr>
          <w:rFonts w:ascii="Times New Roman" w:eastAsiaTheme="minorHAnsi" w:hAnsi="Times New Roman"/>
          <w:szCs w:val="24"/>
          <w:lang w:val="it-IT"/>
        </w:rPr>
        <w:t>Relato de caso (Notificac</w:t>
      </w:r>
      <w:r w:rsidRPr="00626600">
        <w:rPr>
          <w:rFonts w:ascii="Times New Roman" w:eastAsiaTheme="minorHAnsi" w:hAnsi="Times New Roman"/>
          <w:szCs w:val="24"/>
          <w:lang w:val="pt-PT"/>
        </w:rPr>
        <w:t>̧ão espontânea de reações adversas e publicaçõ</w:t>
      </w:r>
      <w:r w:rsidRPr="00626600">
        <w:rPr>
          <w:rFonts w:ascii="Times New Roman" w:eastAsiaTheme="minorHAnsi" w:hAnsi="Times New Roman"/>
          <w:szCs w:val="24"/>
          <w:lang w:val="es-ES_tradnl"/>
        </w:rPr>
        <w:t xml:space="preserve">es); b) </w:t>
      </w:r>
      <w:r w:rsidRPr="00626600">
        <w:rPr>
          <w:rFonts w:ascii="Times New Roman" w:eastAsiaTheme="minorHAnsi" w:hAnsi="Times New Roman"/>
          <w:szCs w:val="24"/>
          <w:lang w:val="pt-PT"/>
        </w:rPr>
        <w:t>Série</w:t>
      </w:r>
      <w:r w:rsidRPr="00626600">
        <w:rPr>
          <w:rFonts w:ascii="Times New Roman" w:eastAsiaTheme="minorHAnsi" w:hAnsi="Times New Roman"/>
          <w:szCs w:val="24"/>
          <w:lang w:val="es-ES_tradnl"/>
        </w:rPr>
        <w:t xml:space="preserve"> de casos (Publicações</w:t>
      </w:r>
      <w:r w:rsidRPr="00626600">
        <w:rPr>
          <w:rFonts w:ascii="Times New Roman" w:eastAsiaTheme="minorHAnsi" w:hAnsi="Times New Roman"/>
          <w:szCs w:val="24"/>
          <w:lang w:val="pt-PT"/>
        </w:rPr>
        <w:t xml:space="preserve"> em boletins e revistas); c) Estudos de coorte; d) Estudos de casos e controles; e)Ensaios clínicos controlados e f) Notificação espontânea.</w:t>
      </w:r>
    </w:p>
    <w:p w14:paraId="7D9346CD" w14:textId="77777777" w:rsidR="00626600" w:rsidRPr="00626600" w:rsidRDefault="00626600" w:rsidP="00626600">
      <w:pPr>
        <w:tabs>
          <w:tab w:val="left" w:pos="3790"/>
        </w:tabs>
        <w:ind w:firstLine="1134"/>
        <w:jc w:val="both"/>
        <w:rPr>
          <w:rFonts w:ascii="Times New Roman" w:eastAsiaTheme="minorHAnsi" w:hAnsi="Times New Roman"/>
          <w:szCs w:val="24"/>
          <w:lang w:val="pt-PT"/>
        </w:rPr>
      </w:pPr>
      <w:r w:rsidRPr="00626600">
        <w:rPr>
          <w:rFonts w:ascii="Times New Roman" w:eastAsiaTheme="minorHAnsi" w:hAnsi="Times New Roman"/>
          <w:szCs w:val="24"/>
          <w:lang w:val="pt-PT"/>
        </w:rPr>
        <w:t>O sistema mais estendido internacionalmente para detecçã</w:t>
      </w:r>
      <w:r w:rsidRPr="00626600">
        <w:rPr>
          <w:rFonts w:ascii="Times New Roman" w:eastAsiaTheme="minorHAnsi" w:hAnsi="Times New Roman"/>
          <w:szCs w:val="24"/>
          <w:lang w:val="it-IT"/>
        </w:rPr>
        <w:t>o e quantificac</w:t>
      </w:r>
      <w:r w:rsidRPr="00626600">
        <w:rPr>
          <w:rFonts w:ascii="Times New Roman" w:eastAsiaTheme="minorHAnsi" w:hAnsi="Times New Roman"/>
          <w:szCs w:val="24"/>
          <w:lang w:val="pt-PT"/>
        </w:rPr>
        <w:t>̧ã</w:t>
      </w:r>
      <w:r w:rsidRPr="00626600">
        <w:rPr>
          <w:rFonts w:ascii="Times New Roman" w:eastAsiaTheme="minorHAnsi" w:hAnsi="Times New Roman"/>
          <w:szCs w:val="24"/>
          <w:lang w:val="es-ES_tradnl"/>
        </w:rPr>
        <w:t xml:space="preserve">o de reações </w:t>
      </w:r>
      <w:r w:rsidRPr="00626600">
        <w:rPr>
          <w:rFonts w:ascii="Times New Roman" w:eastAsiaTheme="minorHAnsi" w:hAnsi="Times New Roman"/>
          <w:szCs w:val="24"/>
          <w:lang w:val="pt-PT"/>
        </w:rPr>
        <w:t xml:space="preserve">adversas é </w:t>
      </w:r>
      <w:r w:rsidRPr="00626600">
        <w:rPr>
          <w:rFonts w:ascii="Times New Roman" w:eastAsiaTheme="minorHAnsi" w:hAnsi="Times New Roman"/>
          <w:szCs w:val="24"/>
          <w:lang w:val="es-ES_tradnl"/>
        </w:rPr>
        <w:t>a notificac</w:t>
      </w:r>
      <w:r w:rsidRPr="00626600">
        <w:rPr>
          <w:rFonts w:ascii="Times New Roman" w:eastAsiaTheme="minorHAnsi" w:hAnsi="Times New Roman"/>
          <w:szCs w:val="24"/>
          <w:lang w:val="pt-PT"/>
        </w:rPr>
        <w:t>̧ão espontâ</w:t>
      </w:r>
      <w:r w:rsidRPr="00626600">
        <w:rPr>
          <w:rFonts w:ascii="Times New Roman" w:eastAsiaTheme="minorHAnsi" w:hAnsi="Times New Roman"/>
          <w:szCs w:val="24"/>
          <w:lang w:val="es-ES_tradnl"/>
        </w:rPr>
        <w:t>nea de casos cli</w:t>
      </w:r>
      <w:r w:rsidRPr="00626600">
        <w:rPr>
          <w:rFonts w:ascii="Times New Roman" w:eastAsiaTheme="minorHAnsi" w:hAnsi="Times New Roman"/>
          <w:szCs w:val="24"/>
          <w:lang w:val="pt-PT"/>
        </w:rPr>
        <w:t>́nicos de suspeita de reações adversas a medicamentos. (VALSECIA, 2000). A notificação deve ser feita pelo prescritor.</w:t>
      </w:r>
    </w:p>
    <w:p w14:paraId="16101871" w14:textId="77777777" w:rsidR="00626600" w:rsidRPr="00626600" w:rsidRDefault="00626600" w:rsidP="00626600">
      <w:pPr>
        <w:tabs>
          <w:tab w:val="left" w:pos="3790"/>
        </w:tabs>
        <w:ind w:firstLine="1134"/>
        <w:jc w:val="both"/>
        <w:rPr>
          <w:rFonts w:ascii="Times New Roman" w:eastAsiaTheme="minorHAnsi" w:hAnsi="Times New Roman"/>
          <w:szCs w:val="24"/>
          <w:lang w:val="fr-FR"/>
        </w:rPr>
      </w:pPr>
      <w:r w:rsidRPr="00626600">
        <w:rPr>
          <w:rFonts w:ascii="Times New Roman" w:eastAsiaTheme="minorHAnsi" w:hAnsi="Times New Roman"/>
          <w:szCs w:val="24"/>
        </w:rPr>
        <w:t>As informações são obtidas por meio de notificações recebidas dos centros nacionais. Os formulá</w:t>
      </w:r>
      <w:r w:rsidRPr="00626600">
        <w:rPr>
          <w:rFonts w:ascii="Times New Roman" w:eastAsiaTheme="minorHAnsi" w:hAnsi="Times New Roman"/>
          <w:szCs w:val="24"/>
          <w:lang w:val="es-ES_tradnl"/>
        </w:rPr>
        <w:t>rios de notificac</w:t>
      </w:r>
      <w:r w:rsidRPr="00626600">
        <w:rPr>
          <w:rFonts w:ascii="Times New Roman" w:eastAsiaTheme="minorHAnsi" w:hAnsi="Times New Roman"/>
          <w:szCs w:val="24"/>
        </w:rPr>
        <w:t>̧õ</w:t>
      </w:r>
      <w:r w:rsidRPr="00626600">
        <w:rPr>
          <w:rFonts w:ascii="Times New Roman" w:eastAsiaTheme="minorHAnsi" w:hAnsi="Times New Roman"/>
          <w:szCs w:val="24"/>
          <w:lang w:val="fr-FR"/>
        </w:rPr>
        <w:t>es sa</w:t>
      </w:r>
      <w:r w:rsidRPr="00626600">
        <w:rPr>
          <w:rFonts w:ascii="Times New Roman" w:eastAsiaTheme="minorHAnsi" w:hAnsi="Times New Roman"/>
          <w:szCs w:val="24"/>
        </w:rPr>
        <w:t xml:space="preserve">̃o praticamente iguais em todos os países. O que varia geralmente de um para outro é </w:t>
      </w:r>
      <w:r w:rsidRPr="00626600">
        <w:rPr>
          <w:rFonts w:ascii="Times New Roman" w:eastAsiaTheme="minorHAnsi" w:hAnsi="Times New Roman"/>
          <w:szCs w:val="24"/>
          <w:lang w:val="es-ES_tradnl"/>
        </w:rPr>
        <w:t>o tipo de reac</w:t>
      </w:r>
      <w:r w:rsidRPr="00626600">
        <w:rPr>
          <w:rFonts w:ascii="Times New Roman" w:eastAsiaTheme="minorHAnsi" w:hAnsi="Times New Roman"/>
          <w:szCs w:val="24"/>
        </w:rPr>
        <w:t>̧ão notificada e os profissionais que notificam. Nestes formulários são registrados sexo, idade, descrição da reação adversa, informações sobre os medicamentos administrados (com menção de suas doses e posologia de administração, assim como data de início e final da administração</w:t>
      </w:r>
      <w:r w:rsidRPr="00626600">
        <w:rPr>
          <w:rFonts w:ascii="Times New Roman" w:eastAsiaTheme="minorHAnsi" w:hAnsi="Times New Roman"/>
          <w:szCs w:val="24"/>
          <w:lang w:val="it-IT"/>
        </w:rPr>
        <w:t xml:space="preserve"> e indicac</w:t>
      </w:r>
      <w:r w:rsidRPr="00626600">
        <w:rPr>
          <w:rFonts w:ascii="Times New Roman" w:eastAsiaTheme="minorHAnsi" w:hAnsi="Times New Roman"/>
          <w:szCs w:val="24"/>
        </w:rPr>
        <w:t>̧ão do seu motivo) e outros dados sobre reexposição e desenvolvimento das complicações</w:t>
      </w:r>
      <w:r w:rsidRPr="00626600">
        <w:rPr>
          <w:rFonts w:ascii="Times New Roman" w:eastAsiaTheme="minorHAnsi" w:hAnsi="Times New Roman"/>
          <w:szCs w:val="24"/>
          <w:lang w:val="fr-FR"/>
        </w:rPr>
        <w:t xml:space="preserve"> (MENON, </w:t>
      </w:r>
      <w:r w:rsidRPr="00626600">
        <w:rPr>
          <w:rFonts w:ascii="Times New Roman" w:eastAsiaTheme="minorHAnsi" w:hAnsi="Times New Roman"/>
          <w:i/>
          <w:szCs w:val="24"/>
          <w:lang w:val="fr-FR"/>
        </w:rPr>
        <w:t>et al.,</w:t>
      </w:r>
      <w:r w:rsidRPr="00626600">
        <w:rPr>
          <w:rFonts w:ascii="Times New Roman" w:eastAsiaTheme="minorHAnsi" w:hAnsi="Times New Roman"/>
          <w:szCs w:val="24"/>
          <w:lang w:val="fr-FR"/>
        </w:rPr>
        <w:t xml:space="preserve"> 2005).</w:t>
      </w:r>
    </w:p>
    <w:p w14:paraId="0286652C" w14:textId="77777777" w:rsidR="00626600" w:rsidRPr="00626600" w:rsidRDefault="00626600" w:rsidP="00626600">
      <w:pPr>
        <w:tabs>
          <w:tab w:val="left" w:pos="3790"/>
        </w:tabs>
        <w:ind w:firstLine="1134"/>
        <w:jc w:val="both"/>
        <w:rPr>
          <w:rFonts w:ascii="Times New Roman" w:eastAsiaTheme="minorHAnsi" w:hAnsi="Times New Roman"/>
          <w:szCs w:val="24"/>
          <w:lang w:val="pt-PT"/>
        </w:rPr>
      </w:pPr>
      <w:r w:rsidRPr="00626600">
        <w:rPr>
          <w:rFonts w:ascii="Times New Roman" w:eastAsiaTheme="minorHAnsi" w:hAnsi="Times New Roman"/>
          <w:szCs w:val="24"/>
          <w:lang w:val="pt-PT"/>
        </w:rPr>
        <w:t>A terminologia internacional atualmente aceita para relatar reações adversas a medicamentos é a</w:t>
      </w:r>
      <w:r w:rsidRPr="00626600">
        <w:rPr>
          <w:rFonts w:ascii="Times New Roman" w:eastAsiaTheme="minorHAnsi" w:hAnsi="Times New Roman"/>
          <w:szCs w:val="24"/>
          <w:lang w:val="it-IT"/>
        </w:rPr>
        <w:t xml:space="preserve"> Terminologia </w:t>
      </w:r>
      <w:r w:rsidRPr="00626600">
        <w:rPr>
          <w:rFonts w:ascii="Times New Roman" w:eastAsiaTheme="minorHAnsi" w:hAnsi="Times New Roman"/>
          <w:szCs w:val="24"/>
          <w:lang w:val="pt-PT"/>
        </w:rPr>
        <w:t>para Reações Adversas da OMS (</w:t>
      </w:r>
      <w:r w:rsidRPr="00626600">
        <w:rPr>
          <w:rFonts w:ascii="Times New Roman" w:eastAsiaTheme="minorHAnsi" w:hAnsi="Times New Roman"/>
          <w:bCs/>
          <w:szCs w:val="24"/>
          <w:lang w:val="de-DE"/>
        </w:rPr>
        <w:t>WHO</w:t>
      </w:r>
      <w:r w:rsidRPr="00626600">
        <w:rPr>
          <w:rFonts w:ascii="Times New Roman" w:eastAsiaTheme="minorHAnsi" w:hAnsi="Times New Roman"/>
          <w:bCs/>
          <w:szCs w:val="24"/>
          <w:lang w:val="pt-PT"/>
        </w:rPr>
        <w:t>’</w:t>
      </w:r>
      <w:r w:rsidRPr="00626600">
        <w:rPr>
          <w:rFonts w:ascii="Times New Roman" w:eastAsiaTheme="minorHAnsi" w:hAnsi="Times New Roman"/>
          <w:bCs/>
          <w:szCs w:val="24"/>
        </w:rPr>
        <w:t xml:space="preserve">s </w:t>
      </w:r>
      <w:r w:rsidRPr="00626600">
        <w:rPr>
          <w:rFonts w:ascii="Times New Roman" w:eastAsiaTheme="minorHAnsi" w:hAnsi="Times New Roman"/>
          <w:bCs/>
          <w:i/>
          <w:szCs w:val="24"/>
        </w:rPr>
        <w:t>Adverse Reaction Terminology</w:t>
      </w:r>
      <w:r w:rsidRPr="00626600">
        <w:rPr>
          <w:rFonts w:ascii="Times New Roman" w:eastAsiaTheme="minorHAnsi" w:hAnsi="Times New Roman"/>
          <w:bCs/>
          <w:szCs w:val="24"/>
        </w:rPr>
        <w:t xml:space="preserve"> – </w:t>
      </w:r>
      <w:r w:rsidRPr="00626600">
        <w:rPr>
          <w:rFonts w:ascii="Times New Roman" w:eastAsiaTheme="minorHAnsi" w:hAnsi="Times New Roman"/>
          <w:bCs/>
          <w:szCs w:val="24"/>
          <w:lang w:val="de-DE"/>
        </w:rPr>
        <w:t>WHO-ART</w:t>
      </w:r>
      <w:r w:rsidRPr="00626600">
        <w:rPr>
          <w:rFonts w:ascii="Times New Roman" w:eastAsiaTheme="minorHAnsi" w:hAnsi="Times New Roman"/>
          <w:szCs w:val="24"/>
          <w:lang w:val="pt-PT"/>
        </w:rPr>
        <w:t xml:space="preserve">). Esta terminologia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hierárquica, e liga classes de órgãos e sistemas a tr</w:t>
      </w:r>
      <w:r w:rsidRPr="00626600">
        <w:rPr>
          <w:rFonts w:ascii="Times New Roman" w:eastAsiaTheme="minorHAnsi" w:hAnsi="Times New Roman"/>
          <w:szCs w:val="24"/>
          <w:lang w:val="fr-FR"/>
        </w:rPr>
        <w:t>ê</w:t>
      </w:r>
      <w:r w:rsidRPr="00626600">
        <w:rPr>
          <w:rFonts w:ascii="Times New Roman" w:eastAsiaTheme="minorHAnsi" w:hAnsi="Times New Roman"/>
          <w:szCs w:val="24"/>
          <w:lang w:val="pt-PT"/>
        </w:rPr>
        <w:t xml:space="preserve">s tipos de termos: termos de "alto nível" de significado amplo, termos "preferidos" que são mais específicos e relacionados </w:t>
      </w:r>
      <w:r w:rsidRPr="00626600">
        <w:rPr>
          <w:rFonts w:ascii="Times New Roman" w:eastAsiaTheme="minorHAnsi" w:hAnsi="Times New Roman"/>
          <w:szCs w:val="24"/>
          <w:lang w:val="fr-FR"/>
        </w:rPr>
        <w:t>à</w:t>
      </w:r>
      <w:r w:rsidRPr="00626600">
        <w:rPr>
          <w:rFonts w:ascii="Times New Roman" w:eastAsiaTheme="minorHAnsi" w:hAnsi="Times New Roman"/>
          <w:szCs w:val="24"/>
          <w:lang w:val="pt-PT"/>
        </w:rPr>
        <w:t>s patologias e sintomas, e, finalmente, termos alternativos "incluídos" usados mais frequentemente, e sinônimos verdadeiros (WHO, 1992).</w:t>
      </w:r>
    </w:p>
    <w:p w14:paraId="78E3EC59" w14:textId="77777777" w:rsidR="00626600" w:rsidRPr="00626600" w:rsidRDefault="00626600" w:rsidP="00626600">
      <w:pPr>
        <w:tabs>
          <w:tab w:val="left" w:pos="3790"/>
        </w:tabs>
        <w:ind w:firstLine="1134"/>
        <w:jc w:val="both"/>
        <w:rPr>
          <w:rFonts w:ascii="Times New Roman" w:eastAsiaTheme="minorHAnsi" w:hAnsi="Times New Roman"/>
          <w:szCs w:val="24"/>
          <w:lang w:val="pt-PT"/>
        </w:rPr>
      </w:pPr>
      <w:r w:rsidRPr="00626600">
        <w:rPr>
          <w:rFonts w:ascii="Times New Roman" w:eastAsiaTheme="minorHAnsi" w:hAnsi="Times New Roman"/>
          <w:szCs w:val="24"/>
          <w:lang w:val="pt-PT"/>
        </w:rPr>
        <w:t xml:space="preserve">Intenciona-se usar esta terminologia (WHO-ART) juntamente com a terminologia geral das </w:t>
      </w:r>
      <w:r w:rsidRPr="00626600">
        <w:rPr>
          <w:rFonts w:ascii="Times New Roman" w:eastAsiaTheme="minorHAnsi" w:hAnsi="Times New Roman"/>
          <w:szCs w:val="24"/>
          <w:lang w:val="nl-NL"/>
        </w:rPr>
        <w:t>doen</w:t>
      </w:r>
      <w:r w:rsidRPr="00626600">
        <w:rPr>
          <w:rFonts w:ascii="Times New Roman" w:eastAsiaTheme="minorHAnsi" w:hAnsi="Times New Roman"/>
          <w:szCs w:val="24"/>
          <w:lang w:val="pt-PT"/>
        </w:rPr>
        <w:t xml:space="preserve">ças, da Classificação Internacional de Doenças (CID – </w:t>
      </w:r>
      <w:r w:rsidRPr="00626600">
        <w:rPr>
          <w:rFonts w:ascii="Times New Roman" w:eastAsiaTheme="minorHAnsi" w:hAnsi="Times New Roman"/>
          <w:bCs/>
          <w:i/>
          <w:szCs w:val="24"/>
        </w:rPr>
        <w:t>International</w:t>
      </w:r>
      <w:r w:rsidRPr="00626600">
        <w:rPr>
          <w:rFonts w:ascii="Times New Roman" w:eastAsiaTheme="minorHAnsi" w:hAnsi="Times New Roman"/>
          <w:bCs/>
          <w:szCs w:val="24"/>
        </w:rPr>
        <w:t xml:space="preserve"> </w:t>
      </w:r>
      <w:r w:rsidRPr="00626600">
        <w:rPr>
          <w:rFonts w:ascii="Times New Roman" w:eastAsiaTheme="minorHAnsi" w:hAnsi="Times New Roman"/>
          <w:bCs/>
          <w:i/>
          <w:szCs w:val="24"/>
        </w:rPr>
        <w:t>Classification of Diseases</w:t>
      </w:r>
      <w:r w:rsidRPr="00626600">
        <w:rPr>
          <w:rFonts w:ascii="Times New Roman" w:eastAsiaTheme="minorHAnsi" w:hAnsi="Times New Roman"/>
          <w:szCs w:val="24"/>
          <w:lang w:val="pt-PT"/>
        </w:rPr>
        <w:t>). O trabalho vem sendo realizado para conectar essas classificaçõ</w:t>
      </w:r>
      <w:r w:rsidRPr="00626600">
        <w:rPr>
          <w:rFonts w:ascii="Times New Roman" w:eastAsiaTheme="minorHAnsi" w:hAnsi="Times New Roman"/>
          <w:szCs w:val="24"/>
          <w:lang w:val="es-ES_tradnl"/>
        </w:rPr>
        <w:t>es, para que</w:t>
      </w:r>
      <w:r w:rsidRPr="00626600">
        <w:rPr>
          <w:rFonts w:ascii="Times New Roman" w:eastAsiaTheme="minorHAnsi" w:hAnsi="Times New Roman"/>
          <w:szCs w:val="24"/>
          <w:lang w:val="pt-PT"/>
        </w:rPr>
        <w:t xml:space="preserve"> o</w:t>
      </w:r>
      <w:r w:rsidRPr="00626600">
        <w:rPr>
          <w:rFonts w:ascii="Times New Roman" w:eastAsiaTheme="minorHAnsi" w:hAnsi="Times New Roman"/>
          <w:szCs w:val="24"/>
          <w:lang w:val="de-DE"/>
        </w:rPr>
        <w:t xml:space="preserve"> WHO-ART v</w:t>
      </w:r>
      <w:r w:rsidRPr="00626600">
        <w:rPr>
          <w:rFonts w:ascii="Times New Roman" w:eastAsiaTheme="minorHAnsi" w:hAnsi="Times New Roman"/>
          <w:szCs w:val="24"/>
          <w:lang w:val="pt-PT"/>
        </w:rPr>
        <w:t>enha a se tornar um subconjunto da CID.</w:t>
      </w:r>
    </w:p>
    <w:p w14:paraId="5AEF0858" w14:textId="77777777" w:rsidR="00626600" w:rsidRPr="00626600" w:rsidRDefault="00626600" w:rsidP="00626600">
      <w:pPr>
        <w:tabs>
          <w:tab w:val="left" w:pos="3790"/>
        </w:tabs>
        <w:ind w:firstLine="1134"/>
        <w:jc w:val="both"/>
        <w:rPr>
          <w:rFonts w:ascii="Times New Roman" w:eastAsiaTheme="minorHAnsi" w:hAnsi="Times New Roman"/>
          <w:szCs w:val="24"/>
          <w:lang w:val="pt-PT"/>
        </w:rPr>
      </w:pPr>
      <w:r w:rsidRPr="00626600">
        <w:rPr>
          <w:rFonts w:ascii="Times New Roman" w:eastAsiaTheme="minorHAnsi" w:hAnsi="Times New Roman"/>
          <w:szCs w:val="24"/>
          <w:lang w:val="pt-PT"/>
        </w:rPr>
        <w:lastRenderedPageBreak/>
        <w:t>Outra iniciativa para descrever reações adversas a medicamentos</w:t>
      </w:r>
      <w:r w:rsidRPr="00626600">
        <w:rPr>
          <w:rFonts w:ascii="Times New Roman" w:eastAsiaTheme="minorHAnsi" w:hAnsi="Times New Roman"/>
          <w:szCs w:val="24"/>
          <w:lang w:val="fr-FR"/>
        </w:rPr>
        <w:t xml:space="preserve"> é </w:t>
      </w:r>
      <w:r w:rsidRPr="00626600">
        <w:rPr>
          <w:rFonts w:ascii="Times New Roman" w:eastAsiaTheme="minorHAnsi" w:hAnsi="Times New Roman"/>
          <w:szCs w:val="24"/>
          <w:lang w:val="it-IT"/>
        </w:rPr>
        <w:t>a terminologia m</w:t>
      </w:r>
      <w:r w:rsidRPr="00626600">
        <w:rPr>
          <w:rFonts w:ascii="Times New Roman" w:eastAsiaTheme="minorHAnsi" w:hAnsi="Times New Roman"/>
          <w:szCs w:val="24"/>
          <w:lang w:val="pt-PT"/>
        </w:rPr>
        <w:t xml:space="preserve">édica para as autoridades reguladoras de medicamentos </w:t>
      </w:r>
      <w:r w:rsidRPr="00626600">
        <w:rPr>
          <w:rFonts w:ascii="Times New Roman" w:eastAsiaTheme="minorHAnsi" w:hAnsi="Times New Roman"/>
          <w:b/>
          <w:bCs/>
          <w:szCs w:val="24"/>
          <w:lang w:val="da-DK"/>
        </w:rPr>
        <w:t>(</w:t>
      </w:r>
      <w:r w:rsidRPr="00626600">
        <w:rPr>
          <w:rFonts w:ascii="Times New Roman" w:eastAsiaTheme="minorHAnsi" w:hAnsi="Times New Roman"/>
          <w:bCs/>
          <w:szCs w:val="24"/>
          <w:lang w:val="da-DK"/>
        </w:rPr>
        <w:t>MedDRA</w:t>
      </w:r>
      <w:r w:rsidRPr="00626600">
        <w:rPr>
          <w:rFonts w:ascii="Times New Roman" w:eastAsiaTheme="minorHAnsi" w:hAnsi="Times New Roman"/>
          <w:bCs/>
          <w:szCs w:val="24"/>
          <w:lang w:val="pt-PT"/>
        </w:rPr>
        <w:t xml:space="preserve"> - </w:t>
      </w:r>
      <w:r w:rsidRPr="00626600">
        <w:rPr>
          <w:rFonts w:ascii="Times New Roman" w:eastAsiaTheme="minorHAnsi" w:hAnsi="Times New Roman"/>
          <w:bCs/>
          <w:i/>
          <w:szCs w:val="24"/>
          <w:lang w:val="pt-PT"/>
        </w:rPr>
        <w:t>M</w:t>
      </w:r>
      <w:r w:rsidRPr="00626600">
        <w:rPr>
          <w:rFonts w:ascii="Times New Roman" w:eastAsiaTheme="minorHAnsi" w:hAnsi="Times New Roman"/>
          <w:bCs/>
          <w:i/>
          <w:szCs w:val="24"/>
        </w:rPr>
        <w:t xml:space="preserve">edical </w:t>
      </w:r>
      <w:r w:rsidRPr="00626600">
        <w:rPr>
          <w:rFonts w:ascii="Times New Roman" w:eastAsiaTheme="minorHAnsi" w:hAnsi="Times New Roman"/>
          <w:bCs/>
          <w:i/>
          <w:szCs w:val="24"/>
          <w:lang w:val="pt-PT"/>
        </w:rPr>
        <w:t>Terminology for D</w:t>
      </w:r>
      <w:r w:rsidRPr="00626600">
        <w:rPr>
          <w:rFonts w:ascii="Times New Roman" w:eastAsiaTheme="minorHAnsi" w:hAnsi="Times New Roman"/>
          <w:bCs/>
          <w:i/>
          <w:szCs w:val="24"/>
          <w:lang w:val="nl-NL"/>
        </w:rPr>
        <w:t xml:space="preserve">rug </w:t>
      </w:r>
      <w:r w:rsidRPr="00626600">
        <w:rPr>
          <w:rFonts w:ascii="Times New Roman" w:eastAsiaTheme="minorHAnsi" w:hAnsi="Times New Roman"/>
          <w:bCs/>
          <w:i/>
          <w:szCs w:val="24"/>
          <w:lang w:val="pt-PT"/>
        </w:rPr>
        <w:t>R</w:t>
      </w:r>
      <w:r w:rsidRPr="00626600">
        <w:rPr>
          <w:rFonts w:ascii="Times New Roman" w:eastAsiaTheme="minorHAnsi" w:hAnsi="Times New Roman"/>
          <w:bCs/>
          <w:i/>
          <w:szCs w:val="24"/>
        </w:rPr>
        <w:t xml:space="preserve">egulatory </w:t>
      </w:r>
      <w:r w:rsidRPr="00626600">
        <w:rPr>
          <w:rFonts w:ascii="Times New Roman" w:eastAsiaTheme="minorHAnsi" w:hAnsi="Times New Roman"/>
          <w:bCs/>
          <w:i/>
          <w:szCs w:val="24"/>
          <w:lang w:val="pt-PT"/>
        </w:rPr>
        <w:t>A</w:t>
      </w:r>
      <w:r w:rsidRPr="00626600">
        <w:rPr>
          <w:rFonts w:ascii="Times New Roman" w:eastAsiaTheme="minorHAnsi" w:hAnsi="Times New Roman"/>
          <w:bCs/>
          <w:i/>
          <w:szCs w:val="24"/>
        </w:rPr>
        <w:t>uthorities</w:t>
      </w:r>
      <w:r w:rsidRPr="00626600">
        <w:rPr>
          <w:rFonts w:ascii="Times New Roman" w:eastAsiaTheme="minorHAnsi" w:hAnsi="Times New Roman"/>
          <w:bCs/>
          <w:szCs w:val="24"/>
          <w:lang w:val="pt-PT"/>
        </w:rPr>
        <w:t>)</w:t>
      </w:r>
      <w:r w:rsidRPr="00626600">
        <w:rPr>
          <w:rFonts w:ascii="Times New Roman" w:eastAsiaTheme="minorHAnsi" w:hAnsi="Times New Roman"/>
          <w:szCs w:val="24"/>
          <w:lang w:val="pt-PT"/>
        </w:rPr>
        <w:t>. Esta terminologia inclui termos históricos do</w:t>
      </w:r>
      <w:r w:rsidRPr="00626600">
        <w:rPr>
          <w:rFonts w:ascii="Times New Roman" w:eastAsiaTheme="minorHAnsi" w:hAnsi="Times New Roman"/>
          <w:szCs w:val="24"/>
          <w:lang w:val="de-DE"/>
        </w:rPr>
        <w:t xml:space="preserve"> WHO-ART,</w:t>
      </w:r>
      <w:r w:rsidRPr="00626600">
        <w:rPr>
          <w:rFonts w:ascii="Times New Roman" w:eastAsiaTheme="minorHAnsi" w:hAnsi="Times New Roman"/>
          <w:szCs w:val="24"/>
          <w:lang w:val="pt-PT"/>
        </w:rPr>
        <w:t xml:space="preserve"> CID-9</w:t>
      </w:r>
      <w:r w:rsidRPr="00626600">
        <w:rPr>
          <w:rFonts w:ascii="Times New Roman" w:eastAsiaTheme="minorHAnsi" w:hAnsi="Times New Roman"/>
          <w:szCs w:val="24"/>
          <w:lang w:val="it-IT"/>
        </w:rPr>
        <w:t xml:space="preserve">, e </w:t>
      </w:r>
      <w:r w:rsidRPr="00626600">
        <w:rPr>
          <w:rFonts w:ascii="Times New Roman" w:eastAsiaTheme="minorHAnsi" w:hAnsi="Times New Roman"/>
          <w:bCs/>
          <w:szCs w:val="24"/>
          <w:lang w:val="pt-PT"/>
        </w:rPr>
        <w:t>COSTART</w:t>
      </w:r>
      <w:r w:rsidRPr="00626600">
        <w:rPr>
          <w:rFonts w:ascii="Times New Roman" w:eastAsiaTheme="minorHAnsi" w:hAnsi="Times New Roman"/>
          <w:szCs w:val="24"/>
          <w:lang w:val="pt-PT"/>
        </w:rPr>
        <w:t xml:space="preserve"> </w:t>
      </w:r>
      <w:r w:rsidRPr="00626600">
        <w:rPr>
          <w:rFonts w:ascii="Times New Roman" w:eastAsiaTheme="minorHAnsi" w:hAnsi="Times New Roman"/>
          <w:i/>
          <w:szCs w:val="24"/>
          <w:lang w:val="pt-PT"/>
        </w:rPr>
        <w:t>(</w:t>
      </w:r>
      <w:commentRangeStart w:id="38"/>
      <w:r w:rsidRPr="00626600">
        <w:rPr>
          <w:rFonts w:ascii="Times New Roman" w:eastAsiaTheme="minorHAnsi" w:hAnsi="Times New Roman"/>
          <w:bCs/>
          <w:i/>
          <w:szCs w:val="24"/>
        </w:rPr>
        <w:t>Coding Symbols for a Thesaurus of Adverse Reaction</w:t>
      </w:r>
      <w:r w:rsidRPr="00626600">
        <w:rPr>
          <w:rFonts w:ascii="Times New Roman" w:eastAsiaTheme="minorHAnsi" w:hAnsi="Times New Roman"/>
          <w:b/>
          <w:bCs/>
          <w:i/>
          <w:szCs w:val="24"/>
        </w:rPr>
        <w:t xml:space="preserve"> </w:t>
      </w:r>
      <w:r w:rsidRPr="00626600">
        <w:rPr>
          <w:rFonts w:ascii="Times New Roman" w:eastAsiaTheme="minorHAnsi" w:hAnsi="Times New Roman"/>
          <w:bCs/>
          <w:i/>
          <w:szCs w:val="24"/>
        </w:rPr>
        <w:t>Terms</w:t>
      </w:r>
      <w:commentRangeEnd w:id="38"/>
      <w:r w:rsidRPr="00626600">
        <w:rPr>
          <w:rFonts w:asciiTheme="minorHAnsi" w:eastAsiaTheme="minorHAnsi" w:hAnsiTheme="minorHAnsi" w:cstheme="minorBidi"/>
          <w:sz w:val="16"/>
          <w:szCs w:val="16"/>
        </w:rPr>
        <w:commentReference w:id="38"/>
      </w:r>
      <w:r w:rsidRPr="00626600">
        <w:rPr>
          <w:rFonts w:ascii="Times New Roman" w:eastAsiaTheme="minorHAnsi" w:hAnsi="Times New Roman"/>
          <w:szCs w:val="24"/>
          <w:lang w:val="pt-PT"/>
        </w:rPr>
        <w:t>), utilizado no passado pelo FDA.</w:t>
      </w:r>
    </w:p>
    <w:p w14:paraId="1F200C09" w14:textId="77777777" w:rsidR="00626600" w:rsidRPr="00626600" w:rsidRDefault="00626600" w:rsidP="00626600">
      <w:pPr>
        <w:tabs>
          <w:tab w:val="left" w:pos="3790"/>
        </w:tabs>
        <w:ind w:firstLine="1134"/>
        <w:jc w:val="both"/>
        <w:rPr>
          <w:rFonts w:ascii="Times New Roman" w:eastAsiaTheme="minorHAnsi" w:hAnsi="Times New Roman"/>
          <w:szCs w:val="24"/>
          <w:lang w:val="pt-PT"/>
        </w:rPr>
      </w:pPr>
      <w:r w:rsidRPr="00626600">
        <w:rPr>
          <w:rFonts w:ascii="Times New Roman" w:eastAsiaTheme="minorHAnsi" w:hAnsi="Times New Roman"/>
          <w:szCs w:val="24"/>
          <w:lang w:val="pt-PT"/>
        </w:rPr>
        <w:t>No entanto, a compatibilidade entre CID</w:t>
      </w:r>
      <w:r w:rsidRPr="00626600">
        <w:rPr>
          <w:rFonts w:ascii="Times New Roman" w:eastAsiaTheme="minorHAnsi" w:hAnsi="Times New Roman"/>
          <w:szCs w:val="24"/>
          <w:lang w:val="de-DE"/>
        </w:rPr>
        <w:t xml:space="preserve"> e WHO-ART </w:t>
      </w:r>
      <w:r w:rsidRPr="00626600">
        <w:rPr>
          <w:rFonts w:ascii="Times New Roman" w:eastAsiaTheme="minorHAnsi" w:hAnsi="Times New Roman"/>
          <w:szCs w:val="24"/>
          <w:lang w:val="pt-PT"/>
        </w:rPr>
        <w:t xml:space="preserve">esta longe de ser completa, visto que o </w:t>
      </w:r>
      <w:commentRangeStart w:id="39"/>
      <w:r w:rsidRPr="00626600">
        <w:rPr>
          <w:rFonts w:ascii="Times New Roman" w:eastAsiaTheme="minorHAnsi" w:hAnsi="Times New Roman"/>
          <w:szCs w:val="24"/>
          <w:lang w:val="pt-PT"/>
        </w:rPr>
        <w:t xml:space="preserve">MedDRA </w:t>
      </w:r>
      <w:commentRangeEnd w:id="39"/>
      <w:r w:rsidRPr="00626600">
        <w:rPr>
          <w:rFonts w:asciiTheme="minorHAnsi" w:eastAsiaTheme="minorHAnsi" w:hAnsiTheme="minorHAnsi" w:cstheme="minorBidi"/>
          <w:sz w:val="16"/>
          <w:szCs w:val="16"/>
        </w:rPr>
        <w:commentReference w:id="39"/>
      </w:r>
      <w:r w:rsidRPr="00626600">
        <w:rPr>
          <w:rFonts w:ascii="Times New Roman" w:eastAsiaTheme="minorHAnsi" w:hAnsi="Times New Roman"/>
          <w:szCs w:val="24"/>
          <w:lang w:val="pt-PT"/>
        </w:rPr>
        <w:t>tem mais termos e outro nível em sua hierarquia, de modo que as ligações</w:t>
      </w:r>
      <w:r w:rsidRPr="00626600">
        <w:rPr>
          <w:rFonts w:ascii="Times New Roman" w:eastAsiaTheme="minorHAnsi" w:hAnsi="Times New Roman"/>
          <w:szCs w:val="24"/>
          <w:lang w:val="fr-FR"/>
        </w:rPr>
        <w:t xml:space="preserve"> entre </w:t>
      </w:r>
      <w:r w:rsidRPr="00626600">
        <w:rPr>
          <w:rFonts w:ascii="Times New Roman" w:eastAsiaTheme="minorHAnsi" w:hAnsi="Times New Roman"/>
          <w:szCs w:val="24"/>
          <w:lang w:val="pt-PT"/>
        </w:rPr>
        <w:t>os termos podem ser diferentes daquelas no WHO-ART, mesmo quando há correspond</w:t>
      </w:r>
      <w:r w:rsidRPr="00626600">
        <w:rPr>
          <w:rFonts w:ascii="Times New Roman" w:eastAsiaTheme="minorHAnsi" w:hAnsi="Times New Roman"/>
          <w:szCs w:val="24"/>
          <w:lang w:val="fr-FR"/>
        </w:rPr>
        <w:t>ê</w:t>
      </w:r>
      <w:r w:rsidRPr="00626600">
        <w:rPr>
          <w:rFonts w:ascii="Times New Roman" w:eastAsiaTheme="minorHAnsi" w:hAnsi="Times New Roman"/>
          <w:szCs w:val="24"/>
          <w:lang w:val="pt-PT"/>
        </w:rPr>
        <w:t>ncia em termos individuais.</w:t>
      </w:r>
    </w:p>
    <w:p w14:paraId="2B7A769C" w14:textId="77777777" w:rsidR="00626600" w:rsidRPr="00626600" w:rsidRDefault="00626600" w:rsidP="00626600">
      <w:pPr>
        <w:tabs>
          <w:tab w:val="left" w:pos="3790"/>
        </w:tabs>
        <w:ind w:firstLine="1134"/>
        <w:jc w:val="both"/>
        <w:rPr>
          <w:rFonts w:ascii="Times New Roman" w:eastAsiaTheme="minorHAnsi" w:hAnsi="Times New Roman"/>
          <w:iCs/>
          <w:szCs w:val="24"/>
        </w:rPr>
      </w:pPr>
      <w:r w:rsidRPr="00626600">
        <w:rPr>
          <w:rFonts w:ascii="Times New Roman" w:eastAsiaTheme="minorHAnsi" w:hAnsi="Times New Roman"/>
          <w:szCs w:val="24"/>
          <w:lang w:val="pt-PT"/>
        </w:rPr>
        <w:t>Publicaçõ</w:t>
      </w:r>
      <w:r w:rsidRPr="00626600">
        <w:rPr>
          <w:rFonts w:ascii="Times New Roman" w:eastAsiaTheme="minorHAnsi" w:hAnsi="Times New Roman"/>
          <w:szCs w:val="24"/>
          <w:lang w:val="fr-FR"/>
        </w:rPr>
        <w:t>es recentes tê</w:t>
      </w:r>
      <w:r w:rsidRPr="00626600">
        <w:rPr>
          <w:rFonts w:ascii="Times New Roman" w:eastAsiaTheme="minorHAnsi" w:hAnsi="Times New Roman"/>
          <w:szCs w:val="24"/>
          <w:lang w:val="pt-PT"/>
        </w:rPr>
        <w:t>m dado graduações de gravidade para tipos de reaçã</w:t>
      </w:r>
      <w:r w:rsidRPr="00626600">
        <w:rPr>
          <w:rFonts w:ascii="Times New Roman" w:eastAsiaTheme="minorHAnsi" w:hAnsi="Times New Roman"/>
          <w:szCs w:val="24"/>
          <w:lang w:val="es-ES_tradnl"/>
        </w:rPr>
        <w:t>o específicas</w:t>
      </w:r>
      <w:r w:rsidRPr="00626600">
        <w:rPr>
          <w:rFonts w:ascii="Times New Roman" w:eastAsiaTheme="minorHAnsi" w:hAnsi="Times New Roman"/>
          <w:szCs w:val="24"/>
          <w:lang w:val="pt-PT"/>
        </w:rPr>
        <w:t>, especialmente no caso dos eventos adversos em oncologia (por exemplo, os Critérios de Terminologia Comum para Eventos Adversos –</w:t>
      </w:r>
      <w:r w:rsidRPr="00626600">
        <w:rPr>
          <w:rFonts w:ascii="Times New Roman" w:eastAsiaTheme="minorHAnsi" w:hAnsi="Times New Roman"/>
          <w:szCs w:val="24"/>
        </w:rPr>
        <w:t xml:space="preserve"> CTCAE</w:t>
      </w:r>
      <w:r w:rsidRPr="00626600">
        <w:rPr>
          <w:rFonts w:ascii="Times New Roman" w:eastAsiaTheme="minorHAnsi" w:hAnsi="Times New Roman"/>
          <w:szCs w:val="24"/>
          <w:lang w:val="pt-PT"/>
        </w:rPr>
        <w:t>, também chamados de Critérios de Toxicidade Comum</w:t>
      </w:r>
      <w:r w:rsidRPr="00626600">
        <w:rPr>
          <w:rFonts w:ascii="Times New Roman" w:eastAsiaTheme="minorHAnsi" w:hAnsi="Times New Roman"/>
          <w:szCs w:val="24"/>
        </w:rPr>
        <w:t xml:space="preserve">) </w:t>
      </w:r>
      <w:r w:rsidRPr="00626600">
        <w:rPr>
          <w:rFonts w:ascii="Times New Roman" w:eastAsiaTheme="minorHAnsi" w:hAnsi="Times New Roman"/>
          <w:szCs w:val="24"/>
          <w:lang w:val="pt-PT"/>
        </w:rPr>
        <w:t>(</w:t>
      </w:r>
      <w:r w:rsidRPr="00626600">
        <w:rPr>
          <w:rFonts w:ascii="Times New Roman" w:eastAsiaTheme="minorHAnsi" w:hAnsi="Times New Roman"/>
          <w:szCs w:val="24"/>
        </w:rPr>
        <w:t>EDWARDS E A</w:t>
      </w:r>
      <w:r w:rsidRPr="00626600">
        <w:rPr>
          <w:rFonts w:ascii="Times New Roman" w:eastAsiaTheme="minorHAnsi" w:hAnsi="Times New Roman"/>
          <w:iCs/>
          <w:szCs w:val="24"/>
        </w:rPr>
        <w:t>RONSON, 2000).</w:t>
      </w:r>
      <w:r w:rsidRPr="00626600">
        <w:rPr>
          <w:rFonts w:ascii="Times New Roman" w:eastAsiaTheme="minorHAnsi" w:hAnsi="Times New Roman"/>
          <w:szCs w:val="24"/>
          <w:lang w:val="pt-PT"/>
        </w:rPr>
        <w:t xml:space="preserve"> O CTCAE é publicado pelo Instituto Nacional do Câncer dos EUA, e descreve a gravidade da toxicidade de orgãos para pacientes recebendo terapia anticâncer. A toxicidade é classificada como Leve (grau 1), Moderada (Grau 2), Grave (grau 3), ou com Risco de vida (Grau 4), com parâmetros específicos de acordo com o sistema do órgão envolvido e Morte (Grau 5), que é usado para alguns dos critérios para denotar uma fatalidade (CTCAE, 2010). Embora estes critérios possam ser úteis em alguns casos, tais graduações não tem aceitação internacional, visto que nem sempre é possivel atribuir causalidade ao evento adverso (</w:t>
      </w:r>
      <w:r w:rsidRPr="00626600">
        <w:rPr>
          <w:rFonts w:ascii="Times New Roman" w:eastAsiaTheme="minorHAnsi" w:hAnsi="Times New Roman"/>
          <w:szCs w:val="24"/>
        </w:rPr>
        <w:t>EDWARDS E A</w:t>
      </w:r>
      <w:r w:rsidRPr="00626600">
        <w:rPr>
          <w:rFonts w:ascii="Times New Roman" w:eastAsiaTheme="minorHAnsi" w:hAnsi="Times New Roman"/>
          <w:iCs/>
          <w:szCs w:val="24"/>
        </w:rPr>
        <w:t>RONSON, 2000).</w:t>
      </w:r>
    </w:p>
    <w:p w14:paraId="14250123" w14:textId="77777777" w:rsidR="00626600" w:rsidRPr="00626600" w:rsidRDefault="00626600" w:rsidP="00626600">
      <w:pPr>
        <w:tabs>
          <w:tab w:val="left" w:pos="3790"/>
        </w:tabs>
        <w:ind w:firstLine="1134"/>
        <w:jc w:val="both"/>
        <w:rPr>
          <w:rFonts w:ascii="Times New Roman" w:eastAsiaTheme="minorHAnsi" w:hAnsi="Times New Roman"/>
          <w:iCs/>
          <w:szCs w:val="24"/>
          <w:lang w:val="pt-PT"/>
        </w:rPr>
      </w:pPr>
      <w:r w:rsidRPr="00626600">
        <w:rPr>
          <w:rFonts w:ascii="Times New Roman" w:eastAsiaTheme="minorHAnsi" w:hAnsi="Times New Roman"/>
          <w:iCs/>
          <w:szCs w:val="24"/>
        </w:rPr>
        <w:t>A classificação</w:t>
      </w:r>
      <w:r w:rsidRPr="00626600">
        <w:rPr>
          <w:rFonts w:ascii="Times New Roman" w:eastAsiaTheme="minorHAnsi" w:hAnsi="Times New Roman"/>
          <w:iCs/>
          <w:szCs w:val="24"/>
          <w:lang w:val="it-IT"/>
        </w:rPr>
        <w:t xml:space="preserve"> farmacol</w:t>
      </w:r>
      <w:r w:rsidRPr="00626600">
        <w:rPr>
          <w:rFonts w:ascii="Times New Roman" w:eastAsiaTheme="minorHAnsi" w:hAnsi="Times New Roman"/>
          <w:iCs/>
          <w:szCs w:val="24"/>
        </w:rPr>
        <w:t>ó</w:t>
      </w:r>
      <w:r w:rsidRPr="00626600">
        <w:rPr>
          <w:rFonts w:ascii="Times New Roman" w:eastAsiaTheme="minorHAnsi" w:hAnsi="Times New Roman"/>
          <w:iCs/>
          <w:szCs w:val="24"/>
          <w:lang w:val="sv-SE"/>
        </w:rPr>
        <w:t xml:space="preserve">gica moderna precursora </w:t>
      </w:r>
      <w:r w:rsidRPr="00626600">
        <w:rPr>
          <w:rFonts w:ascii="Times New Roman" w:eastAsiaTheme="minorHAnsi" w:hAnsi="Times New Roman"/>
          <w:iCs/>
          <w:szCs w:val="24"/>
        </w:rPr>
        <w:t xml:space="preserve">das reações adversas a medicamentos (RAMs) distingue-as em reações </w:t>
      </w:r>
      <w:r w:rsidRPr="00626600">
        <w:rPr>
          <w:rFonts w:ascii="Times New Roman" w:eastAsiaTheme="minorHAnsi" w:hAnsi="Times New Roman"/>
          <w:i/>
          <w:iCs/>
          <w:szCs w:val="24"/>
        </w:rPr>
        <w:t>dose-dependentes</w:t>
      </w:r>
      <w:r w:rsidRPr="00626600">
        <w:rPr>
          <w:rFonts w:ascii="Times New Roman" w:eastAsiaTheme="minorHAnsi" w:hAnsi="Times New Roman"/>
          <w:iCs/>
          <w:szCs w:val="24"/>
        </w:rPr>
        <w:t xml:space="preserve"> e </w:t>
      </w:r>
      <w:r w:rsidRPr="00626600">
        <w:rPr>
          <w:rFonts w:ascii="Times New Roman" w:eastAsiaTheme="minorHAnsi" w:hAnsi="Times New Roman"/>
          <w:i/>
          <w:iCs/>
          <w:szCs w:val="24"/>
        </w:rPr>
        <w:t>dose</w:t>
      </w:r>
      <w:r w:rsidRPr="00626600">
        <w:rPr>
          <w:rFonts w:ascii="Times New Roman" w:eastAsiaTheme="minorHAnsi" w:hAnsi="Times New Roman"/>
          <w:iCs/>
          <w:szCs w:val="24"/>
        </w:rPr>
        <w:t xml:space="preserve"> </w:t>
      </w:r>
      <w:r w:rsidRPr="00626600">
        <w:rPr>
          <w:rFonts w:ascii="Times New Roman" w:eastAsiaTheme="minorHAnsi" w:hAnsi="Times New Roman"/>
          <w:i/>
          <w:iCs/>
          <w:szCs w:val="24"/>
        </w:rPr>
        <w:t>não-dependentes</w:t>
      </w:r>
      <w:r w:rsidRPr="00626600">
        <w:rPr>
          <w:rFonts w:ascii="Times New Roman" w:eastAsiaTheme="minorHAnsi" w:hAnsi="Times New Roman"/>
          <w:iCs/>
          <w:szCs w:val="24"/>
        </w:rPr>
        <w:t xml:space="preserve">, que foram chamadas por Rawlins e Thompson (1977), anteriormente de tipo A e tipo B, respectivamente. </w:t>
      </w:r>
      <w:r w:rsidRPr="00626600">
        <w:rPr>
          <w:rFonts w:ascii="Times New Roman" w:eastAsiaTheme="minorHAnsi" w:hAnsi="Times New Roman"/>
          <w:iCs/>
          <w:szCs w:val="24"/>
          <w:lang w:val="pt-PT"/>
        </w:rPr>
        <w:t>Mais tarde, para fins de mnemônicos, essas foram rotuladas</w:t>
      </w:r>
      <w:r w:rsidRPr="00626600">
        <w:rPr>
          <w:rFonts w:ascii="Times New Roman" w:eastAsiaTheme="minorHAnsi" w:hAnsi="Times New Roman"/>
          <w:iCs/>
          <w:szCs w:val="24"/>
          <w:lang w:val="ru-RU"/>
        </w:rPr>
        <w:t xml:space="preserve"> de "</w:t>
      </w:r>
      <w:r w:rsidRPr="00626600">
        <w:rPr>
          <w:rFonts w:ascii="Times New Roman" w:eastAsiaTheme="minorHAnsi" w:hAnsi="Times New Roman"/>
          <w:bCs/>
          <w:i/>
          <w:iCs/>
          <w:szCs w:val="24"/>
          <w:lang w:val="pt-PT"/>
        </w:rPr>
        <w:t>Aumentada</w:t>
      </w:r>
      <w:r w:rsidRPr="00626600">
        <w:rPr>
          <w:rFonts w:ascii="Times New Roman" w:eastAsiaTheme="minorHAnsi" w:hAnsi="Times New Roman"/>
          <w:iCs/>
          <w:szCs w:val="24"/>
          <w:lang w:val="pt-PT"/>
        </w:rPr>
        <w:t>" e "</w:t>
      </w:r>
      <w:r w:rsidRPr="00626600">
        <w:rPr>
          <w:rFonts w:ascii="Times New Roman" w:eastAsiaTheme="minorHAnsi" w:hAnsi="Times New Roman"/>
          <w:bCs/>
          <w:i/>
          <w:iCs/>
          <w:szCs w:val="24"/>
          <w:lang w:val="pt-PT"/>
        </w:rPr>
        <w:t>B</w:t>
      </w:r>
      <w:r w:rsidRPr="00626600">
        <w:rPr>
          <w:rFonts w:ascii="Times New Roman" w:eastAsiaTheme="minorHAnsi" w:hAnsi="Times New Roman"/>
          <w:i/>
          <w:iCs/>
          <w:szCs w:val="24"/>
          <w:lang w:val="es-ES_tradnl"/>
        </w:rPr>
        <w:t>izarra</w:t>
      </w:r>
      <w:r w:rsidRPr="00626600">
        <w:rPr>
          <w:rFonts w:ascii="Times New Roman" w:eastAsiaTheme="minorHAnsi" w:hAnsi="Times New Roman"/>
          <w:iCs/>
          <w:szCs w:val="24"/>
          <w:lang w:val="ru-RU"/>
        </w:rPr>
        <w:t>"</w:t>
      </w:r>
      <w:r w:rsidRPr="00626600">
        <w:rPr>
          <w:rFonts w:ascii="Times New Roman" w:eastAsiaTheme="minorHAnsi" w:hAnsi="Times New Roman"/>
          <w:iCs/>
          <w:szCs w:val="24"/>
        </w:rPr>
        <w:t>, respectivamente (RAWLINS AND THOMPSON, 1981)</w:t>
      </w:r>
      <w:r w:rsidRPr="00626600">
        <w:rPr>
          <w:rFonts w:ascii="Times New Roman" w:eastAsiaTheme="minorHAnsi" w:hAnsi="Times New Roman"/>
          <w:iCs/>
          <w:szCs w:val="24"/>
          <w:lang w:val="pt-PT"/>
        </w:rPr>
        <w:t>.</w:t>
      </w:r>
    </w:p>
    <w:p w14:paraId="6AA9539C" w14:textId="77777777" w:rsidR="00626600" w:rsidRPr="00626600" w:rsidRDefault="00626600" w:rsidP="00626600">
      <w:pPr>
        <w:tabs>
          <w:tab w:val="left" w:pos="3790"/>
        </w:tabs>
        <w:ind w:firstLine="1134"/>
        <w:jc w:val="both"/>
        <w:rPr>
          <w:rFonts w:ascii="Times New Roman" w:eastAsiaTheme="minorHAnsi" w:hAnsi="Times New Roman"/>
          <w:iCs/>
          <w:szCs w:val="24"/>
        </w:rPr>
      </w:pPr>
      <w:r w:rsidRPr="00626600">
        <w:rPr>
          <w:rFonts w:ascii="Times New Roman" w:eastAsiaTheme="minorHAnsi" w:hAnsi="Times New Roman"/>
          <w:iCs/>
          <w:szCs w:val="24"/>
        </w:rPr>
        <w:t>As RAMs do Tipo A, compreendem àquelas cujas manifestações resultam do efeito farmacológico exacerbado do medicamento em seu local de ação, da extensão do mecanismo de ação responsável pelo efeito terapêutico ou de efeitos decorrentes de outros mecanismos não relacionados ao alvo da farmacoterapia. Por outro lado, as RAM do Tipo B não estão relacionadas com o mecanismo de ação do fármaco e por esse motivo são imprevisíveis (MODESTO, 2014).</w:t>
      </w:r>
    </w:p>
    <w:p w14:paraId="7CF974D7" w14:textId="77777777" w:rsidR="00626600" w:rsidRPr="00626600" w:rsidRDefault="00626600" w:rsidP="00626600">
      <w:pPr>
        <w:ind w:firstLine="1134"/>
        <w:jc w:val="both"/>
        <w:rPr>
          <w:rFonts w:ascii="Times New Roman" w:eastAsiaTheme="minorHAnsi" w:hAnsi="Times New Roman"/>
          <w:szCs w:val="24"/>
        </w:rPr>
      </w:pPr>
      <w:r w:rsidRPr="00626600">
        <w:rPr>
          <w:rFonts w:ascii="Times New Roman" w:eastAsiaTheme="minorHAnsi" w:hAnsi="Times New Roman"/>
          <w:iCs/>
          <w:szCs w:val="24"/>
          <w:lang w:val="en-US"/>
        </w:rPr>
        <w:t xml:space="preserve">Posteriormente, foram adicionadas mais </w:t>
      </w:r>
      <w:r w:rsidRPr="00626600">
        <w:rPr>
          <w:rFonts w:ascii="Times New Roman" w:eastAsiaTheme="minorHAnsi" w:hAnsi="Times New Roman"/>
          <w:bCs/>
          <w:iCs/>
          <w:szCs w:val="24"/>
          <w:lang w:val="en-US"/>
        </w:rPr>
        <w:t>dois</w:t>
      </w:r>
      <w:r w:rsidRPr="00626600">
        <w:rPr>
          <w:rFonts w:ascii="Times New Roman" w:eastAsiaTheme="minorHAnsi" w:hAnsi="Times New Roman"/>
          <w:iCs/>
          <w:szCs w:val="24"/>
          <w:lang w:val="es-ES_tradnl"/>
        </w:rPr>
        <w:t xml:space="preserve"> tipos de RAMs</w:t>
      </w:r>
      <w:r w:rsidRPr="00626600">
        <w:rPr>
          <w:rFonts w:ascii="Times New Roman" w:eastAsiaTheme="minorHAnsi" w:hAnsi="Times New Roman"/>
          <w:iCs/>
          <w:szCs w:val="24"/>
          <w:lang w:val="it-IT"/>
        </w:rPr>
        <w:t xml:space="preserve">: </w:t>
      </w:r>
      <w:r w:rsidRPr="00626600">
        <w:rPr>
          <w:rFonts w:ascii="Times New Roman" w:eastAsiaTheme="minorHAnsi" w:hAnsi="Times New Roman"/>
          <w:i/>
          <w:iCs/>
          <w:szCs w:val="24"/>
          <w:lang w:val="en-US"/>
        </w:rPr>
        <w:t>Reações dose- e tempo-dependentes</w:t>
      </w:r>
      <w:r w:rsidRPr="00626600">
        <w:rPr>
          <w:rFonts w:ascii="Times New Roman" w:eastAsiaTheme="minorHAnsi" w:hAnsi="Times New Roman"/>
          <w:iCs/>
          <w:szCs w:val="24"/>
          <w:lang w:val="en-US"/>
        </w:rPr>
        <w:t xml:space="preserve"> e, as </w:t>
      </w:r>
      <w:r w:rsidRPr="00626600">
        <w:rPr>
          <w:rFonts w:ascii="Times New Roman" w:eastAsiaTheme="minorHAnsi" w:hAnsi="Times New Roman"/>
          <w:i/>
          <w:iCs/>
          <w:szCs w:val="24"/>
          <w:lang w:val="en-US"/>
        </w:rPr>
        <w:t>Reações tardias</w:t>
      </w:r>
      <w:r w:rsidRPr="00626600">
        <w:rPr>
          <w:rFonts w:ascii="Times New Roman" w:eastAsiaTheme="minorHAnsi" w:hAnsi="Times New Roman"/>
          <w:iCs/>
          <w:szCs w:val="24"/>
          <w:lang w:val="en-US"/>
        </w:rPr>
        <w:t xml:space="preserve">, depois chamadas </w:t>
      </w:r>
      <w:r w:rsidRPr="00626600">
        <w:rPr>
          <w:rFonts w:ascii="Times New Roman" w:eastAsiaTheme="minorHAnsi" w:hAnsi="Times New Roman"/>
          <w:iCs/>
          <w:szCs w:val="24"/>
          <w:lang w:val="pt-PT"/>
        </w:rPr>
        <w:t>mnemônicamente,</w:t>
      </w:r>
      <w:r w:rsidRPr="00626600">
        <w:rPr>
          <w:rFonts w:ascii="Times New Roman" w:eastAsiaTheme="minorHAnsi" w:hAnsi="Times New Roman"/>
          <w:iCs/>
          <w:szCs w:val="24"/>
          <w:lang w:val="en-US"/>
        </w:rPr>
        <w:t xml:space="preserve"> </w:t>
      </w:r>
      <w:r w:rsidRPr="00626600">
        <w:rPr>
          <w:rFonts w:ascii="Times New Roman" w:eastAsiaTheme="minorHAnsi" w:hAnsi="Times New Roman"/>
          <w:bCs/>
          <w:iCs/>
          <w:szCs w:val="24"/>
          <w:lang w:val="en-US"/>
        </w:rPr>
        <w:t xml:space="preserve">C </w:t>
      </w:r>
      <w:r w:rsidRPr="00626600">
        <w:rPr>
          <w:rFonts w:ascii="Times New Roman" w:eastAsiaTheme="minorHAnsi" w:hAnsi="Times New Roman"/>
          <w:iCs/>
          <w:szCs w:val="24"/>
          <w:lang w:val="en-US"/>
        </w:rPr>
        <w:t>(</w:t>
      </w:r>
      <w:r w:rsidRPr="00626600">
        <w:rPr>
          <w:rFonts w:ascii="Times New Roman" w:eastAsiaTheme="minorHAnsi" w:hAnsi="Times New Roman"/>
          <w:bCs/>
          <w:i/>
          <w:iCs/>
          <w:szCs w:val="24"/>
          <w:lang w:val="en-US"/>
        </w:rPr>
        <w:t>C</w:t>
      </w:r>
      <w:r w:rsidRPr="00626600">
        <w:rPr>
          <w:rFonts w:ascii="Times New Roman" w:eastAsiaTheme="minorHAnsi" w:hAnsi="Times New Roman"/>
          <w:i/>
          <w:iCs/>
          <w:szCs w:val="24"/>
          <w:lang w:val="en-US"/>
        </w:rPr>
        <w:t>hronic</w:t>
      </w:r>
      <w:r w:rsidRPr="00626600">
        <w:rPr>
          <w:rFonts w:ascii="Times New Roman" w:eastAsiaTheme="minorHAnsi" w:hAnsi="Times New Roman"/>
          <w:iCs/>
          <w:szCs w:val="24"/>
          <w:lang w:val="en-US"/>
        </w:rPr>
        <w:t xml:space="preserve">) </w:t>
      </w:r>
      <w:r w:rsidRPr="00626600">
        <w:rPr>
          <w:rFonts w:ascii="Times New Roman" w:eastAsiaTheme="minorHAnsi" w:hAnsi="Times New Roman"/>
          <w:iCs/>
          <w:szCs w:val="24"/>
          <w:lang w:val="it-IT"/>
        </w:rPr>
        <w:t xml:space="preserve">e </w:t>
      </w:r>
      <w:r w:rsidRPr="00626600">
        <w:rPr>
          <w:rFonts w:ascii="Times New Roman" w:eastAsiaTheme="minorHAnsi" w:hAnsi="Times New Roman"/>
          <w:bCs/>
          <w:iCs/>
          <w:szCs w:val="24"/>
          <w:lang w:val="en-US"/>
        </w:rPr>
        <w:t xml:space="preserve">D </w:t>
      </w:r>
      <w:r w:rsidRPr="00626600">
        <w:rPr>
          <w:rFonts w:ascii="Times New Roman" w:eastAsiaTheme="minorHAnsi" w:hAnsi="Times New Roman"/>
          <w:iCs/>
          <w:szCs w:val="24"/>
          <w:lang w:val="en-US"/>
        </w:rPr>
        <w:t>(</w:t>
      </w:r>
      <w:r w:rsidRPr="00626600">
        <w:rPr>
          <w:rFonts w:ascii="Times New Roman" w:eastAsiaTheme="minorHAnsi" w:hAnsi="Times New Roman"/>
          <w:bCs/>
          <w:i/>
          <w:iCs/>
          <w:szCs w:val="24"/>
          <w:lang w:val="en-US"/>
        </w:rPr>
        <w:t>D</w:t>
      </w:r>
      <w:r w:rsidRPr="00626600">
        <w:rPr>
          <w:rFonts w:ascii="Times New Roman" w:eastAsiaTheme="minorHAnsi" w:hAnsi="Times New Roman"/>
          <w:i/>
          <w:iCs/>
          <w:szCs w:val="24"/>
          <w:lang w:val="en-US"/>
        </w:rPr>
        <w:t>elayed reactions</w:t>
      </w:r>
      <w:r w:rsidRPr="00626600">
        <w:rPr>
          <w:rFonts w:ascii="Times New Roman" w:eastAsiaTheme="minorHAnsi" w:hAnsi="Times New Roman"/>
          <w:iCs/>
          <w:szCs w:val="24"/>
          <w:lang w:val="en-US"/>
        </w:rPr>
        <w:t>), respectivamente (</w:t>
      </w:r>
      <w:r w:rsidRPr="00626600">
        <w:rPr>
          <w:rFonts w:ascii="Times New Roman" w:eastAsiaTheme="minorHAnsi" w:hAnsi="Times New Roman"/>
          <w:szCs w:val="24"/>
        </w:rPr>
        <w:t>GRAHAME-SMITH AND ARONSON, 1984)</w:t>
      </w:r>
      <w:r w:rsidRPr="00626600">
        <w:rPr>
          <w:rFonts w:ascii="Times New Roman" w:eastAsiaTheme="minorHAnsi" w:hAnsi="Times New Roman"/>
          <w:iCs/>
          <w:szCs w:val="24"/>
          <w:lang w:val="en-US"/>
        </w:rPr>
        <w:t>. A</w:t>
      </w:r>
      <w:r w:rsidRPr="00626600">
        <w:rPr>
          <w:rFonts w:ascii="Times New Roman" w:eastAsiaTheme="minorHAnsi" w:hAnsi="Times New Roman"/>
          <w:iCs/>
          <w:szCs w:val="24"/>
          <w:lang w:val="pt-PT"/>
        </w:rPr>
        <w:t xml:space="preserve"> </w:t>
      </w:r>
      <w:r w:rsidRPr="00626600">
        <w:rPr>
          <w:rFonts w:ascii="Times New Roman" w:eastAsiaTheme="minorHAnsi" w:hAnsi="Times New Roman"/>
          <w:iCs/>
          <w:szCs w:val="24"/>
          <w:lang w:val="pt-PT"/>
        </w:rPr>
        <w:lastRenderedPageBreak/>
        <w:t xml:space="preserve">categoria de </w:t>
      </w:r>
      <w:r w:rsidRPr="00626600">
        <w:rPr>
          <w:rFonts w:ascii="Times New Roman" w:eastAsiaTheme="minorHAnsi" w:hAnsi="Times New Roman"/>
          <w:bCs/>
          <w:i/>
          <w:iCs/>
          <w:szCs w:val="24"/>
          <w:lang w:val="pt-PT"/>
        </w:rPr>
        <w:t>Reações Tardias</w:t>
      </w:r>
      <w:r w:rsidRPr="00626600">
        <w:rPr>
          <w:rFonts w:ascii="Times New Roman" w:eastAsiaTheme="minorHAnsi" w:hAnsi="Times New Roman"/>
          <w:iCs/>
          <w:szCs w:val="24"/>
          <w:lang w:val="pt-PT"/>
        </w:rPr>
        <w:t xml:space="preserve">, foi novamente dividida em duas: </w:t>
      </w:r>
      <w:r w:rsidRPr="00626600">
        <w:rPr>
          <w:rFonts w:ascii="Times New Roman" w:eastAsiaTheme="minorHAnsi" w:hAnsi="Times New Roman"/>
          <w:i/>
          <w:iCs/>
          <w:szCs w:val="24"/>
          <w:lang w:val="pt-PT"/>
        </w:rPr>
        <w:t>Reações</w:t>
      </w:r>
      <w:r w:rsidRPr="00626600">
        <w:rPr>
          <w:rFonts w:ascii="Times New Roman" w:eastAsiaTheme="minorHAnsi" w:hAnsi="Times New Roman"/>
          <w:iCs/>
          <w:szCs w:val="24"/>
          <w:lang w:val="pt-PT"/>
        </w:rPr>
        <w:t xml:space="preserve"> </w:t>
      </w:r>
      <w:r w:rsidRPr="00626600">
        <w:rPr>
          <w:rFonts w:ascii="Times New Roman" w:eastAsiaTheme="minorHAnsi" w:hAnsi="Times New Roman"/>
          <w:i/>
          <w:iCs/>
          <w:szCs w:val="24"/>
          <w:lang w:val="pt-PT"/>
        </w:rPr>
        <w:t>Tempo-dependentes</w:t>
      </w:r>
      <w:r w:rsidRPr="00626600">
        <w:rPr>
          <w:rFonts w:ascii="Times New Roman" w:eastAsiaTheme="minorHAnsi" w:hAnsi="Times New Roman"/>
          <w:iCs/>
          <w:szCs w:val="24"/>
          <w:lang w:val="pt-PT"/>
        </w:rPr>
        <w:t xml:space="preserve"> e </w:t>
      </w:r>
      <w:r w:rsidRPr="00626600">
        <w:rPr>
          <w:rFonts w:ascii="Times New Roman" w:eastAsiaTheme="minorHAnsi" w:hAnsi="Times New Roman"/>
          <w:i/>
          <w:iCs/>
          <w:szCs w:val="24"/>
          <w:lang w:val="pt-PT"/>
        </w:rPr>
        <w:t xml:space="preserve">Reações de Retirada da droga, </w:t>
      </w:r>
      <w:r w:rsidRPr="00626600">
        <w:rPr>
          <w:rFonts w:ascii="Times New Roman" w:eastAsiaTheme="minorHAnsi" w:hAnsi="Times New Roman"/>
          <w:iCs/>
          <w:szCs w:val="24"/>
          <w:lang w:val="pt-PT"/>
        </w:rPr>
        <w:t>mnemonicamente chamadas de D (</w:t>
      </w:r>
      <w:r w:rsidRPr="00626600">
        <w:rPr>
          <w:rFonts w:ascii="Times New Roman" w:eastAsiaTheme="minorHAnsi" w:hAnsi="Times New Roman"/>
          <w:bCs/>
          <w:i/>
          <w:iCs/>
          <w:szCs w:val="24"/>
          <w:lang w:val="pt-PT"/>
        </w:rPr>
        <w:t>Delayed</w:t>
      </w:r>
      <w:r w:rsidRPr="00626600">
        <w:rPr>
          <w:rFonts w:ascii="Times New Roman" w:eastAsiaTheme="minorHAnsi" w:hAnsi="Times New Roman"/>
          <w:iCs/>
          <w:szCs w:val="24"/>
          <w:lang w:val="pt-PT"/>
        </w:rPr>
        <w:t xml:space="preserve">) e E </w:t>
      </w:r>
      <w:r w:rsidRPr="00626600">
        <w:rPr>
          <w:rFonts w:ascii="Times New Roman" w:eastAsiaTheme="minorHAnsi" w:hAnsi="Times New Roman"/>
          <w:i/>
          <w:iCs/>
          <w:szCs w:val="24"/>
          <w:lang w:val="pt-PT"/>
        </w:rPr>
        <w:t xml:space="preserve">(Withdrawal ou </w:t>
      </w:r>
      <w:r w:rsidRPr="00626600">
        <w:rPr>
          <w:rFonts w:ascii="Times New Roman" w:eastAsiaTheme="minorHAnsi" w:hAnsi="Times New Roman"/>
          <w:bCs/>
          <w:i/>
          <w:iCs/>
          <w:szCs w:val="24"/>
          <w:lang w:val="pt-PT"/>
        </w:rPr>
        <w:t>E</w:t>
      </w:r>
      <w:r w:rsidRPr="00626600">
        <w:rPr>
          <w:rFonts w:ascii="Times New Roman" w:eastAsiaTheme="minorHAnsi" w:hAnsi="Times New Roman"/>
          <w:i/>
          <w:iCs/>
          <w:szCs w:val="24"/>
          <w:lang w:val="pt-PT"/>
        </w:rPr>
        <w:t>nd</w:t>
      </w:r>
      <w:r w:rsidRPr="00626600">
        <w:rPr>
          <w:rFonts w:ascii="Times New Roman" w:eastAsiaTheme="minorHAnsi" w:hAnsi="Times New Roman"/>
          <w:iCs/>
          <w:szCs w:val="24"/>
          <w:lang w:val="pt-PT"/>
        </w:rPr>
        <w:t xml:space="preserve"> </w:t>
      </w:r>
      <w:r w:rsidRPr="00626600">
        <w:rPr>
          <w:rFonts w:ascii="Times New Roman" w:eastAsiaTheme="minorHAnsi" w:hAnsi="Times New Roman"/>
          <w:i/>
          <w:iCs/>
          <w:szCs w:val="24"/>
          <w:lang w:val="pt-PT"/>
        </w:rPr>
        <w:t>of use</w:t>
      </w:r>
      <w:r w:rsidRPr="00626600">
        <w:rPr>
          <w:rFonts w:ascii="Times New Roman" w:eastAsiaTheme="minorHAnsi" w:hAnsi="Times New Roman"/>
          <w:iCs/>
          <w:szCs w:val="24"/>
          <w:lang w:val="pt-PT"/>
        </w:rPr>
        <w:t xml:space="preserve">) </w:t>
      </w:r>
      <w:r w:rsidRPr="00626600">
        <w:rPr>
          <w:rFonts w:ascii="Times New Roman" w:eastAsiaTheme="minorHAnsi" w:hAnsi="Times New Roman"/>
          <w:szCs w:val="24"/>
        </w:rPr>
        <w:t>(ROYER, 1997; EDWARDS E A</w:t>
      </w:r>
      <w:r w:rsidRPr="00626600">
        <w:rPr>
          <w:rFonts w:ascii="Times New Roman" w:eastAsiaTheme="minorHAnsi" w:hAnsi="Times New Roman"/>
          <w:iCs/>
          <w:szCs w:val="24"/>
        </w:rPr>
        <w:t xml:space="preserve">RONSON, 2000). </w:t>
      </w:r>
      <w:r w:rsidRPr="00626600">
        <w:rPr>
          <w:rFonts w:ascii="Times New Roman" w:eastAsiaTheme="minorHAnsi" w:hAnsi="Times New Roman"/>
          <w:iCs/>
          <w:szCs w:val="24"/>
          <w:lang w:val="en-US"/>
        </w:rPr>
        <w:t xml:space="preserve">Mais recentemente, uma sexta categoria foi proposta: </w:t>
      </w:r>
      <w:r w:rsidRPr="00626600">
        <w:rPr>
          <w:rFonts w:ascii="Times New Roman" w:eastAsiaTheme="minorHAnsi" w:hAnsi="Times New Roman"/>
          <w:i/>
          <w:iCs/>
          <w:szCs w:val="24"/>
          <w:lang w:val="en-US"/>
        </w:rPr>
        <w:t>Falha inesperada da terapia</w:t>
      </w:r>
      <w:r w:rsidRPr="00626600">
        <w:rPr>
          <w:rFonts w:ascii="Times New Roman" w:eastAsiaTheme="minorHAnsi" w:hAnsi="Times New Roman"/>
          <w:iCs/>
          <w:szCs w:val="24"/>
          <w:lang w:val="en-US"/>
        </w:rPr>
        <w:t xml:space="preserve"> (</w:t>
      </w:r>
      <w:r w:rsidRPr="00626600">
        <w:rPr>
          <w:rFonts w:ascii="Times New Roman" w:eastAsiaTheme="minorHAnsi" w:hAnsi="Times New Roman"/>
          <w:i/>
          <w:iCs/>
          <w:szCs w:val="24"/>
          <w:lang w:val="en-US"/>
        </w:rPr>
        <w:t xml:space="preserve">Unexpected </w:t>
      </w:r>
      <w:r w:rsidRPr="00626600">
        <w:rPr>
          <w:rFonts w:ascii="Times New Roman" w:eastAsiaTheme="minorHAnsi" w:hAnsi="Times New Roman"/>
          <w:bCs/>
          <w:i/>
          <w:iCs/>
          <w:szCs w:val="24"/>
          <w:lang w:val="en-US"/>
        </w:rPr>
        <w:t>F</w:t>
      </w:r>
      <w:r w:rsidRPr="00626600">
        <w:rPr>
          <w:rFonts w:ascii="Times New Roman" w:eastAsiaTheme="minorHAnsi" w:hAnsi="Times New Roman"/>
          <w:i/>
          <w:iCs/>
          <w:szCs w:val="24"/>
          <w:lang w:val="en-US"/>
        </w:rPr>
        <w:t>ailure of therapy</w:t>
      </w:r>
      <w:r w:rsidRPr="00626600">
        <w:rPr>
          <w:rFonts w:ascii="Times New Roman" w:eastAsiaTheme="minorHAnsi" w:hAnsi="Times New Roman"/>
          <w:iCs/>
          <w:szCs w:val="24"/>
          <w:lang w:val="en-US"/>
        </w:rPr>
        <w:t>), chamada também de F (</w:t>
      </w:r>
      <w:r w:rsidRPr="00626600">
        <w:rPr>
          <w:rFonts w:ascii="Times New Roman" w:eastAsiaTheme="minorHAnsi" w:hAnsi="Times New Roman"/>
          <w:szCs w:val="24"/>
          <w:lang w:val="en-US"/>
        </w:rPr>
        <w:t>HARTIGAN-GO AND WONG, 2000).</w:t>
      </w:r>
    </w:p>
    <w:p w14:paraId="09044EE6" w14:textId="77777777" w:rsidR="00626600" w:rsidRPr="00626600" w:rsidRDefault="00626600" w:rsidP="00626600">
      <w:pPr>
        <w:tabs>
          <w:tab w:val="left" w:pos="3790"/>
        </w:tabs>
        <w:ind w:firstLine="1134"/>
        <w:jc w:val="both"/>
        <w:rPr>
          <w:rFonts w:ascii="Times New Roman" w:eastAsiaTheme="minorHAnsi" w:hAnsi="Times New Roman"/>
          <w:iCs/>
          <w:szCs w:val="24"/>
          <w:lang w:val="pt-PT"/>
        </w:rPr>
      </w:pPr>
      <w:r w:rsidRPr="00626600">
        <w:rPr>
          <w:rFonts w:ascii="Times New Roman" w:eastAsiaTheme="minorHAnsi" w:hAnsi="Times New Roman"/>
          <w:iCs/>
          <w:szCs w:val="24"/>
          <w:lang w:val="pt-PT"/>
        </w:rPr>
        <w:t xml:space="preserve">Naturalmente, nem sempre </w:t>
      </w:r>
      <w:r w:rsidRPr="00626600">
        <w:rPr>
          <w:rFonts w:ascii="Times New Roman" w:eastAsiaTheme="minorHAnsi" w:hAnsi="Times New Roman"/>
          <w:iCs/>
          <w:szCs w:val="24"/>
          <w:lang w:val="fr-FR"/>
        </w:rPr>
        <w:t xml:space="preserve">é </w:t>
      </w:r>
      <w:r w:rsidRPr="00626600">
        <w:rPr>
          <w:rFonts w:ascii="Times New Roman" w:eastAsiaTheme="minorHAnsi" w:hAnsi="Times New Roman"/>
          <w:iCs/>
          <w:szCs w:val="24"/>
          <w:lang w:val="it-IT"/>
        </w:rPr>
        <w:t>poss</w:t>
      </w:r>
      <w:r w:rsidRPr="00626600">
        <w:rPr>
          <w:rFonts w:ascii="Times New Roman" w:eastAsiaTheme="minorHAnsi" w:hAnsi="Times New Roman"/>
          <w:iCs/>
          <w:szCs w:val="24"/>
          <w:lang w:val="pt-PT"/>
        </w:rPr>
        <w:t>ível classificar uma reação</w:t>
      </w:r>
      <w:r w:rsidRPr="00626600">
        <w:rPr>
          <w:rFonts w:ascii="Times New Roman" w:eastAsiaTheme="minorHAnsi" w:hAnsi="Times New Roman"/>
          <w:iCs/>
          <w:szCs w:val="24"/>
          <w:lang w:val="it-IT"/>
        </w:rPr>
        <w:t xml:space="preserve"> adversa </w:t>
      </w:r>
      <w:r w:rsidRPr="00626600">
        <w:rPr>
          <w:rFonts w:ascii="Times New Roman" w:eastAsiaTheme="minorHAnsi" w:hAnsi="Times New Roman"/>
          <w:iCs/>
          <w:szCs w:val="24"/>
          <w:lang w:val="fr-FR"/>
        </w:rPr>
        <w:t xml:space="preserve">à </w:t>
      </w:r>
      <w:r w:rsidRPr="00626600">
        <w:rPr>
          <w:rFonts w:ascii="Times New Roman" w:eastAsiaTheme="minorHAnsi" w:hAnsi="Times New Roman"/>
          <w:iCs/>
          <w:szCs w:val="24"/>
          <w:lang w:val="pt-PT"/>
        </w:rPr>
        <w:t>droga numa destas categorias.</w:t>
      </w:r>
      <w:r w:rsidRPr="00626600">
        <w:rPr>
          <w:rFonts w:ascii="Times New Roman" w:eastAsiaTheme="minorHAnsi" w:hAnsi="Times New Roman"/>
          <w:iCs/>
          <w:szCs w:val="24"/>
          <w:lang w:val="it-IT"/>
        </w:rPr>
        <w:t xml:space="preserve"> </w:t>
      </w:r>
      <w:r w:rsidRPr="00626600">
        <w:rPr>
          <w:rFonts w:ascii="Times New Roman" w:eastAsiaTheme="minorHAnsi" w:hAnsi="Times New Roman"/>
          <w:iCs/>
          <w:szCs w:val="24"/>
          <w:lang w:val="pt-PT"/>
        </w:rPr>
        <w:t xml:space="preserve">A medida que se conheça mais sobre os mecanismos dos efeitos adversos específicos de drogas, essa classificação será </w:t>
      </w:r>
      <w:r w:rsidRPr="00626600">
        <w:rPr>
          <w:rFonts w:ascii="Times New Roman" w:eastAsiaTheme="minorHAnsi" w:hAnsi="Times New Roman"/>
          <w:iCs/>
          <w:szCs w:val="24"/>
          <w:lang w:val="es-ES_tradnl"/>
        </w:rPr>
        <w:t>revista</w:t>
      </w:r>
      <w:r w:rsidRPr="00626600">
        <w:rPr>
          <w:rFonts w:ascii="Times New Roman" w:eastAsiaTheme="minorHAnsi" w:hAnsi="Times New Roman"/>
          <w:iCs/>
          <w:szCs w:val="24"/>
          <w:lang w:val="pt-PT"/>
        </w:rPr>
        <w:t xml:space="preserve"> e</w:t>
      </w:r>
      <w:r w:rsidRPr="00626600">
        <w:rPr>
          <w:rFonts w:ascii="Times New Roman" w:eastAsiaTheme="minorHAnsi" w:hAnsi="Times New Roman"/>
          <w:iCs/>
          <w:szCs w:val="24"/>
          <w:lang w:val="it-IT"/>
        </w:rPr>
        <w:t xml:space="preserve"> </w:t>
      </w:r>
      <w:r w:rsidRPr="00626600">
        <w:rPr>
          <w:rFonts w:ascii="Times New Roman" w:eastAsiaTheme="minorHAnsi" w:hAnsi="Times New Roman"/>
          <w:iCs/>
          <w:szCs w:val="24"/>
          <w:lang w:val="pt-PT"/>
        </w:rPr>
        <w:t xml:space="preserve">a </w:t>
      </w:r>
      <w:r w:rsidRPr="00626600">
        <w:rPr>
          <w:rFonts w:ascii="Times New Roman" w:eastAsiaTheme="minorHAnsi" w:hAnsi="Times New Roman"/>
          <w:iCs/>
          <w:szCs w:val="24"/>
          <w:lang w:val="it-IT"/>
        </w:rPr>
        <w:t>classifica</w:t>
      </w:r>
      <w:r w:rsidRPr="00626600">
        <w:rPr>
          <w:rFonts w:ascii="Times New Roman" w:eastAsiaTheme="minorHAnsi" w:hAnsi="Times New Roman"/>
          <w:iCs/>
          <w:szCs w:val="24"/>
          <w:lang w:val="pt-PT"/>
        </w:rPr>
        <w:t>ção das reações atualmente inclassificáveis se tornará mais fácil.</w:t>
      </w:r>
    </w:p>
    <w:p w14:paraId="05538B86" w14:textId="77777777" w:rsidR="00626600" w:rsidRPr="00626600" w:rsidRDefault="00626600" w:rsidP="00626600">
      <w:pPr>
        <w:tabs>
          <w:tab w:val="left" w:pos="3790"/>
        </w:tabs>
        <w:ind w:firstLine="1134"/>
        <w:jc w:val="both"/>
        <w:rPr>
          <w:rFonts w:ascii="Times New Roman" w:eastAsiaTheme="minorHAnsi" w:hAnsi="Times New Roman"/>
          <w:iCs/>
          <w:szCs w:val="24"/>
          <w:lang w:val="pt-PT"/>
        </w:rPr>
      </w:pPr>
      <w:r w:rsidRPr="00626600">
        <w:rPr>
          <w:rFonts w:ascii="Times New Roman" w:eastAsiaTheme="minorHAnsi" w:hAnsi="Times New Roman"/>
          <w:iCs/>
          <w:szCs w:val="24"/>
          <w:lang w:val="pt-PT"/>
        </w:rPr>
        <w:t>O diagnóstico de uma reação</w:t>
      </w:r>
      <w:r w:rsidRPr="00626600">
        <w:rPr>
          <w:rFonts w:ascii="Times New Roman" w:eastAsiaTheme="minorHAnsi" w:hAnsi="Times New Roman"/>
          <w:iCs/>
          <w:szCs w:val="24"/>
          <w:lang w:val="it-IT"/>
        </w:rPr>
        <w:t xml:space="preserve"> adversa </w:t>
      </w:r>
      <w:r w:rsidRPr="00626600">
        <w:rPr>
          <w:rFonts w:ascii="Times New Roman" w:eastAsiaTheme="minorHAnsi" w:hAnsi="Times New Roman"/>
          <w:iCs/>
          <w:szCs w:val="24"/>
          <w:lang w:val="fr-FR"/>
        </w:rPr>
        <w:t xml:space="preserve">à </w:t>
      </w:r>
      <w:r w:rsidRPr="00626600">
        <w:rPr>
          <w:rFonts w:ascii="Times New Roman" w:eastAsiaTheme="minorHAnsi" w:hAnsi="Times New Roman"/>
          <w:iCs/>
          <w:szCs w:val="24"/>
          <w:lang w:val="pt-PT"/>
        </w:rPr>
        <w:t xml:space="preserve">droga </w:t>
      </w:r>
      <w:r w:rsidRPr="00626600">
        <w:rPr>
          <w:rFonts w:ascii="Times New Roman" w:eastAsiaTheme="minorHAnsi" w:hAnsi="Times New Roman"/>
          <w:iCs/>
          <w:szCs w:val="24"/>
          <w:lang w:val="fr-FR"/>
        </w:rPr>
        <w:t xml:space="preserve">é </w:t>
      </w:r>
      <w:r w:rsidRPr="00626600">
        <w:rPr>
          <w:rFonts w:ascii="Times New Roman" w:eastAsiaTheme="minorHAnsi" w:hAnsi="Times New Roman"/>
          <w:iCs/>
          <w:szCs w:val="24"/>
          <w:lang w:val="pt-PT"/>
        </w:rPr>
        <w:t xml:space="preserve">parte de um diagnóstico mais amplo em um paciente. Se um paciente está tomando medicamentos, o diagnóstico diferencial deve incluir a possibilidade de uma reação adversa ao medicamento. O primeiro problema </w:t>
      </w:r>
      <w:r w:rsidRPr="00626600">
        <w:rPr>
          <w:rFonts w:ascii="Times New Roman" w:eastAsiaTheme="minorHAnsi" w:hAnsi="Times New Roman"/>
          <w:iCs/>
          <w:szCs w:val="24"/>
          <w:lang w:val="fr-FR"/>
        </w:rPr>
        <w:t xml:space="preserve">é </w:t>
      </w:r>
      <w:r w:rsidRPr="00626600">
        <w:rPr>
          <w:rFonts w:ascii="Times New Roman" w:eastAsiaTheme="minorHAnsi" w:hAnsi="Times New Roman"/>
          <w:iCs/>
          <w:szCs w:val="24"/>
          <w:lang w:val="pt-PT"/>
        </w:rPr>
        <w:t>descobrir se um paciente está tomando um medicamento, incluindo: medicamentos insentos de prescição (MIPs); produtos que não podem ser consideradas como medicamentos (tais como ervas ou remédios tradicionais, drogas recreativas, ou drogas de abuso); e tratamentos em longo prazo que o paciente pode esquecer (tal como contraceptivos orais).</w:t>
      </w:r>
    </w:p>
    <w:p w14:paraId="711C4F78" w14:textId="77777777" w:rsidR="00626600" w:rsidRPr="00626600" w:rsidRDefault="00626600" w:rsidP="00626600">
      <w:pPr>
        <w:tabs>
          <w:tab w:val="left" w:pos="3790"/>
        </w:tabs>
        <w:ind w:firstLine="1134"/>
        <w:jc w:val="both"/>
        <w:rPr>
          <w:rFonts w:ascii="Times New Roman" w:eastAsiaTheme="minorHAnsi" w:hAnsi="Times New Roman"/>
          <w:szCs w:val="24"/>
          <w:lang w:val="pt-PT"/>
        </w:rPr>
      </w:pPr>
      <w:r w:rsidRPr="00626600">
        <w:rPr>
          <w:rFonts w:ascii="Times New Roman" w:eastAsiaTheme="minorHAnsi" w:hAnsi="Times New Roman"/>
          <w:szCs w:val="24"/>
          <w:lang w:val="pt-PT"/>
        </w:rPr>
        <w:t xml:space="preserve">O próximo passo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 xml:space="preserve">saber se o efeito pode ser devido a um medicamento. Se o paciente está tomando vários medicamentos, o problema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distinguir qual</w:t>
      </w:r>
      <w:r w:rsidRPr="00626600">
        <w:rPr>
          <w:rFonts w:ascii="Times New Roman" w:eastAsiaTheme="minorHAnsi" w:hAnsi="Times New Roman"/>
          <w:szCs w:val="24"/>
          <w:lang w:val="fr-FR"/>
        </w:rPr>
        <w:t xml:space="preserve">, se houver, é o </w:t>
      </w:r>
      <w:r w:rsidRPr="00626600">
        <w:rPr>
          <w:rFonts w:ascii="Times New Roman" w:eastAsiaTheme="minorHAnsi" w:hAnsi="Times New Roman"/>
          <w:szCs w:val="24"/>
          <w:lang w:val="pt-PT"/>
        </w:rPr>
        <w:t xml:space="preserve">causador. Este problema </w:t>
      </w:r>
      <w:r w:rsidRPr="00626600">
        <w:rPr>
          <w:rFonts w:ascii="Times New Roman" w:eastAsiaTheme="minorHAnsi" w:hAnsi="Times New Roman"/>
          <w:szCs w:val="24"/>
          <w:lang w:val="fr-FR"/>
        </w:rPr>
        <w:t xml:space="preserve">é </w:t>
      </w:r>
      <w:r w:rsidRPr="00626600">
        <w:rPr>
          <w:rFonts w:ascii="Times New Roman" w:eastAsiaTheme="minorHAnsi" w:hAnsi="Times New Roman"/>
          <w:szCs w:val="24"/>
          <w:lang w:val="pt-PT"/>
        </w:rPr>
        <w:t xml:space="preserve">complexo, porque algumas das queixas do paciente podem ser devido a outras doenças ou a um ou mais dos fármacos. Existem </w:t>
      </w:r>
      <w:r w:rsidRPr="00626600">
        <w:rPr>
          <w:rFonts w:ascii="Times New Roman" w:eastAsiaTheme="minorHAnsi" w:hAnsi="Times New Roman"/>
          <w:iCs/>
          <w:szCs w:val="24"/>
          <w:lang w:val="pt-PT"/>
        </w:rPr>
        <w:t>muitos mé</w:t>
      </w:r>
      <w:r w:rsidRPr="00626600">
        <w:rPr>
          <w:rFonts w:ascii="Times New Roman" w:eastAsiaTheme="minorHAnsi" w:hAnsi="Times New Roman"/>
          <w:iCs/>
          <w:szCs w:val="24"/>
          <w:lang w:val="es-ES_tradnl"/>
        </w:rPr>
        <w:t>todos</w:t>
      </w:r>
      <w:r w:rsidRPr="00626600">
        <w:rPr>
          <w:rFonts w:ascii="Times New Roman" w:eastAsiaTheme="minorHAnsi" w:hAnsi="Times New Roman"/>
          <w:szCs w:val="24"/>
          <w:lang w:val="pt-PT"/>
        </w:rPr>
        <w:t xml:space="preserve"> formais para a </w:t>
      </w:r>
      <w:r w:rsidRPr="00626600">
        <w:rPr>
          <w:rFonts w:ascii="Times New Roman" w:eastAsiaTheme="minorHAnsi" w:hAnsi="Times New Roman"/>
          <w:bCs/>
          <w:szCs w:val="24"/>
          <w:lang w:val="pt-PT"/>
        </w:rPr>
        <w:t xml:space="preserve">atribuição de probabilidade de causalidade </w:t>
      </w:r>
      <w:r w:rsidRPr="00626600">
        <w:rPr>
          <w:rFonts w:ascii="Times New Roman" w:eastAsiaTheme="minorHAnsi" w:hAnsi="Times New Roman"/>
          <w:szCs w:val="24"/>
          <w:lang w:val="pt-PT"/>
        </w:rPr>
        <w:t>para uma suspeita de reação adversa ao medicamento (STEPHENS, 1987;</w:t>
      </w:r>
      <w:r w:rsidRPr="00626600">
        <w:rPr>
          <w:rFonts w:ascii="Times New Roman" w:eastAsiaTheme="minorHAnsi" w:hAnsi="Times New Roman"/>
          <w:szCs w:val="24"/>
        </w:rPr>
        <w:t xml:space="preserve"> LANCTÔT AND NARANJO, 1994; MEYBOOM AND ROYER, 1992). In</w:t>
      </w:r>
      <w:r w:rsidRPr="00626600">
        <w:rPr>
          <w:rFonts w:ascii="Times New Roman" w:eastAsiaTheme="minorHAnsi" w:hAnsi="Times New Roman"/>
          <w:szCs w:val="24"/>
          <w:lang w:val="pt-PT"/>
        </w:rPr>
        <w:t>úmeros esquemas de classificação de causalidade têm sido propostos e utilizadas em diferentes países (</w:t>
      </w:r>
      <w:r w:rsidRPr="00626600">
        <w:rPr>
          <w:rFonts w:ascii="Times New Roman" w:eastAsiaTheme="minorHAnsi" w:hAnsi="Times New Roman"/>
          <w:szCs w:val="24"/>
        </w:rPr>
        <w:t xml:space="preserve">STEPHENS, 1998; MEYBOOM AND ROYER, 1992; WHO, 1991). </w:t>
      </w:r>
      <w:r w:rsidRPr="00626600">
        <w:rPr>
          <w:rFonts w:ascii="Times New Roman" w:eastAsiaTheme="minorHAnsi" w:hAnsi="Times New Roman"/>
          <w:szCs w:val="24"/>
          <w:lang w:val="pt-PT"/>
        </w:rPr>
        <w:t xml:space="preserve">A grande maioria dos pesquisadores prefere utilizar a classificação da OMS (CEATENF, 2014; </w:t>
      </w:r>
      <w:r w:rsidRPr="00626600">
        <w:rPr>
          <w:rFonts w:ascii="Times New Roman" w:eastAsiaTheme="minorHAnsi" w:hAnsi="Times New Roman"/>
          <w:szCs w:val="24"/>
        </w:rPr>
        <w:t>EDWARDS E A</w:t>
      </w:r>
      <w:r w:rsidRPr="00626600">
        <w:rPr>
          <w:rFonts w:ascii="Times New Roman" w:eastAsiaTheme="minorHAnsi" w:hAnsi="Times New Roman"/>
          <w:iCs/>
          <w:szCs w:val="24"/>
        </w:rPr>
        <w:t xml:space="preserve">RONSON, 2000), assim dividida: </w:t>
      </w:r>
      <w:r w:rsidRPr="00626600">
        <w:rPr>
          <w:rFonts w:ascii="Times New Roman" w:eastAsiaTheme="minorHAnsi" w:hAnsi="Times New Roman"/>
          <w:i/>
          <w:iCs/>
          <w:szCs w:val="24"/>
        </w:rPr>
        <w:t>Certa ou Definida</w:t>
      </w:r>
      <w:r w:rsidRPr="00626600">
        <w:rPr>
          <w:rFonts w:ascii="Times New Roman" w:eastAsiaTheme="minorHAnsi" w:hAnsi="Times New Roman"/>
          <w:iCs/>
          <w:szCs w:val="24"/>
        </w:rPr>
        <w:t xml:space="preserve">, quando houver relação temporal plausível, não puder ser explicada por outras drogas ou doenças, houver boa resposta à retirada da droga, for descrita pela farmacologia do fármaco, se necessário, utilizando testes positivos de reexposição; </w:t>
      </w:r>
      <w:r w:rsidRPr="00626600">
        <w:rPr>
          <w:rFonts w:ascii="Times New Roman" w:eastAsiaTheme="minorHAnsi" w:hAnsi="Times New Roman"/>
          <w:i/>
          <w:iCs/>
          <w:szCs w:val="24"/>
        </w:rPr>
        <w:t>Provável</w:t>
      </w:r>
      <w:r w:rsidRPr="00626600">
        <w:rPr>
          <w:rFonts w:ascii="Times New Roman" w:eastAsiaTheme="minorHAnsi" w:hAnsi="Times New Roman"/>
          <w:iCs/>
          <w:szCs w:val="24"/>
        </w:rPr>
        <w:t xml:space="preserve">, quando houver relação temporal aceitável, baixa probabilidade de ser causada por outras drogas ou doenças, recuperação aceitável após a suspensão, não sendo requerido teste de reexposição; </w:t>
      </w:r>
      <w:r w:rsidRPr="00626600">
        <w:rPr>
          <w:rFonts w:ascii="Times New Roman" w:eastAsiaTheme="minorHAnsi" w:hAnsi="Times New Roman"/>
          <w:i/>
          <w:iCs/>
          <w:szCs w:val="24"/>
        </w:rPr>
        <w:t>Possível</w:t>
      </w:r>
      <w:r w:rsidRPr="00626600">
        <w:rPr>
          <w:rFonts w:ascii="Times New Roman" w:eastAsiaTheme="minorHAnsi" w:hAnsi="Times New Roman"/>
          <w:iCs/>
          <w:szCs w:val="24"/>
        </w:rPr>
        <w:t xml:space="preserve">, quando houver relação temporal aceitável, houver a possibilidade de ser explicada por outras drogas ou doenças e não houver informações sobre a resposta à retirada da droga; </w:t>
      </w:r>
      <w:r w:rsidRPr="00626600">
        <w:rPr>
          <w:rFonts w:ascii="Times New Roman" w:eastAsiaTheme="minorHAnsi" w:hAnsi="Times New Roman"/>
          <w:i/>
          <w:iCs/>
          <w:szCs w:val="24"/>
        </w:rPr>
        <w:t>Condicional</w:t>
      </w:r>
      <w:r w:rsidRPr="00626600">
        <w:rPr>
          <w:rFonts w:ascii="Times New Roman" w:eastAsiaTheme="minorHAnsi" w:hAnsi="Times New Roman"/>
          <w:iCs/>
          <w:szCs w:val="24"/>
        </w:rPr>
        <w:t xml:space="preserve">, quando forem necessárias maiores informações para avaliar o nexo de causalidade ou quando estiver em processo de </w:t>
      </w:r>
      <w:r w:rsidRPr="00626600">
        <w:rPr>
          <w:rFonts w:ascii="Times New Roman" w:eastAsiaTheme="minorHAnsi" w:hAnsi="Times New Roman"/>
          <w:iCs/>
          <w:szCs w:val="24"/>
        </w:rPr>
        <w:lastRenderedPageBreak/>
        <w:t xml:space="preserve">avaliação; e </w:t>
      </w:r>
      <w:r w:rsidRPr="00626600">
        <w:rPr>
          <w:rFonts w:ascii="Times New Roman" w:eastAsiaTheme="minorHAnsi" w:hAnsi="Times New Roman"/>
          <w:i/>
          <w:iCs/>
          <w:szCs w:val="24"/>
        </w:rPr>
        <w:t xml:space="preserve">Não Classificável, </w:t>
      </w:r>
      <w:r w:rsidRPr="00626600">
        <w:rPr>
          <w:rFonts w:ascii="Times New Roman" w:eastAsiaTheme="minorHAnsi" w:hAnsi="Times New Roman"/>
          <w:iCs/>
          <w:szCs w:val="24"/>
        </w:rPr>
        <w:t>quando o relato de caso for sugestivo de reação adversa, mas as informações são insuficientes ou contraditórias e não podem ser complementadas ou confirmadas no momento (NAGAO-DIAS, 2009, UMC/WHO, 2005).</w:t>
      </w:r>
    </w:p>
    <w:p w14:paraId="6621ACD9" w14:textId="77777777" w:rsidR="00626600" w:rsidRPr="00626600" w:rsidRDefault="00626600" w:rsidP="00626600">
      <w:pPr>
        <w:tabs>
          <w:tab w:val="left" w:pos="3790"/>
        </w:tabs>
        <w:ind w:firstLine="1134"/>
        <w:jc w:val="both"/>
        <w:rPr>
          <w:rFonts w:ascii="Times New Roman" w:eastAsiaTheme="minorHAnsi" w:hAnsi="Times New Roman"/>
          <w:iCs/>
          <w:szCs w:val="24"/>
          <w:lang w:val="pt-PT"/>
        </w:rPr>
      </w:pPr>
      <w:r w:rsidRPr="00626600">
        <w:rPr>
          <w:rFonts w:ascii="Times New Roman" w:eastAsiaTheme="minorHAnsi" w:hAnsi="Times New Roman"/>
          <w:iCs/>
          <w:szCs w:val="24"/>
        </w:rPr>
        <w:t>A detecção das RAMs pode ser decisiva para a retirada de fármacos do mercado (MASTROIANNI; VARALLO, 2013).</w:t>
      </w:r>
    </w:p>
    <w:p w14:paraId="34F0DD38" w14:textId="77777777" w:rsidR="00626600" w:rsidRPr="00626600" w:rsidRDefault="00626600" w:rsidP="00626600">
      <w:pPr>
        <w:tabs>
          <w:tab w:val="left" w:pos="3790"/>
        </w:tabs>
        <w:ind w:firstLine="1134"/>
        <w:jc w:val="both"/>
        <w:rPr>
          <w:rFonts w:ascii="Times New Roman" w:eastAsiaTheme="minorHAnsi" w:hAnsi="Times New Roman"/>
          <w:szCs w:val="24"/>
        </w:rPr>
      </w:pPr>
      <w:r w:rsidRPr="00626600">
        <w:rPr>
          <w:rFonts w:ascii="Times New Roman" w:eastAsiaTheme="minorHAnsi" w:hAnsi="Times New Roman"/>
          <w:szCs w:val="24"/>
        </w:rPr>
        <w:t xml:space="preserve">O farmacêutico em oncologia tem um papel amplo e essencial. Ele pode exercer uma grande variedade de funções, desde atividades administrativas até clínicas, sendo indispensável para a qualidade do processo farmacoterapêutico. A administração segura de medicamentos é muito relevante na oncologia, devido à alta toxicidade dos antineoplásicos e de sua estreita janela terapêutica. Além disso, os regimes quimioterápicos são complexos envolvendo muitos medicamentos em doses variadas, dependendo da neoplasia a ser tratada e das </w:t>
      </w:r>
      <w:commentRangeStart w:id="40"/>
      <w:r w:rsidRPr="00626600">
        <w:rPr>
          <w:rFonts w:ascii="Times New Roman" w:eastAsiaTheme="minorHAnsi" w:hAnsi="Times New Roman"/>
          <w:szCs w:val="24"/>
        </w:rPr>
        <w:t>particularidades de cada indivíduo</w:t>
      </w:r>
      <w:commentRangeEnd w:id="40"/>
      <w:r w:rsidRPr="00626600">
        <w:rPr>
          <w:rFonts w:asciiTheme="minorHAnsi" w:eastAsiaTheme="minorHAnsi" w:hAnsiTheme="minorHAnsi" w:cstheme="minorBidi"/>
          <w:sz w:val="16"/>
          <w:szCs w:val="16"/>
        </w:rPr>
        <w:commentReference w:id="40"/>
      </w:r>
      <w:r w:rsidRPr="00626600">
        <w:rPr>
          <w:rFonts w:ascii="Times New Roman" w:eastAsiaTheme="minorHAnsi" w:hAnsi="Times New Roman"/>
          <w:szCs w:val="24"/>
        </w:rPr>
        <w:t>.</w:t>
      </w:r>
    </w:p>
    <w:p w14:paraId="176385C3" w14:textId="77777777" w:rsidR="00626600" w:rsidRPr="00626600" w:rsidRDefault="00626600" w:rsidP="00626600">
      <w:pPr>
        <w:tabs>
          <w:tab w:val="left" w:pos="3790"/>
        </w:tabs>
        <w:ind w:firstLine="1134"/>
        <w:jc w:val="both"/>
        <w:rPr>
          <w:rFonts w:ascii="Times New Roman" w:eastAsiaTheme="minorHAnsi" w:hAnsi="Times New Roman"/>
          <w:szCs w:val="24"/>
        </w:rPr>
      </w:pPr>
      <w:r w:rsidRPr="00626600">
        <w:rPr>
          <w:rFonts w:ascii="Times New Roman" w:eastAsiaTheme="minorHAnsi" w:hAnsi="Times New Roman"/>
          <w:szCs w:val="24"/>
        </w:rPr>
        <w:t xml:space="preserve">O estudo dos eventos adversos na quimioterapia é essencial para o acompanhamento dos pacientes submetidos a tal tratamento. Assim, procuramos com esse trabalho avaliar a </w:t>
      </w:r>
      <w:commentRangeStart w:id="41"/>
      <w:r w:rsidRPr="00626600">
        <w:rPr>
          <w:rFonts w:ascii="Times New Roman" w:eastAsiaTheme="minorHAnsi" w:hAnsi="Times New Roman"/>
          <w:szCs w:val="24"/>
        </w:rPr>
        <w:t xml:space="preserve">prevalência </w:t>
      </w:r>
      <w:commentRangeEnd w:id="41"/>
      <w:r w:rsidRPr="00626600">
        <w:rPr>
          <w:rFonts w:ascii="Times New Roman" w:eastAsiaTheme="minorHAnsi" w:hAnsi="Times New Roman"/>
          <w:szCs w:val="24"/>
          <w:lang w:val="x-none"/>
        </w:rPr>
        <w:commentReference w:id="41"/>
      </w:r>
      <w:r w:rsidRPr="00626600">
        <w:rPr>
          <w:rFonts w:ascii="Times New Roman" w:eastAsiaTheme="minorHAnsi" w:hAnsi="Times New Roman"/>
          <w:szCs w:val="24"/>
        </w:rPr>
        <w:t>desses efeitos nos pacientes submetidos aos protocolos de quimioterapia para tumores do sistema nervoso central no Serviço de Onco-Hematologia Pediátrica (SOHP) do Hospital Infantil Albert Sabin (HIAS).</w:t>
      </w:r>
    </w:p>
    <w:p w14:paraId="600F4A34" w14:textId="77777777" w:rsidR="00626600" w:rsidRPr="00626600" w:rsidRDefault="00626600" w:rsidP="00626600">
      <w:pPr>
        <w:tabs>
          <w:tab w:val="left" w:pos="3790"/>
        </w:tabs>
        <w:ind w:firstLine="1134"/>
        <w:jc w:val="both"/>
        <w:rPr>
          <w:rFonts w:ascii="Times New Roman" w:eastAsiaTheme="minorHAnsi" w:hAnsi="Times New Roman"/>
          <w:szCs w:val="24"/>
        </w:rPr>
      </w:pPr>
    </w:p>
    <w:p w14:paraId="459E87DB" w14:textId="77777777" w:rsidR="00626600" w:rsidRPr="00626600" w:rsidRDefault="00626600" w:rsidP="00626600">
      <w:pPr>
        <w:tabs>
          <w:tab w:val="left" w:pos="3790"/>
        </w:tabs>
        <w:ind w:firstLine="1134"/>
        <w:jc w:val="both"/>
        <w:rPr>
          <w:rFonts w:ascii="Times New Roman" w:eastAsiaTheme="minorHAnsi" w:hAnsi="Times New Roman"/>
          <w:szCs w:val="24"/>
        </w:rPr>
      </w:pPr>
      <w:r w:rsidRPr="00626600">
        <w:rPr>
          <w:rFonts w:ascii="Times New Roman" w:eastAsiaTheme="minorHAnsi" w:hAnsi="Times New Roman"/>
          <w:szCs w:val="24"/>
        </w:rPr>
        <w:br w:type="page"/>
      </w:r>
    </w:p>
    <w:p w14:paraId="518A6AC0" w14:textId="665044E9" w:rsidR="00E321D1" w:rsidRPr="00E321D1" w:rsidRDefault="00E321D1" w:rsidP="00E321D1">
      <w:pPr>
        <w:jc w:val="both"/>
        <w:rPr>
          <w:rFonts w:ascii="Times New Roman" w:hAnsi="Times New Roman"/>
          <w:b/>
          <w:szCs w:val="24"/>
        </w:rPr>
      </w:pPr>
      <w:r w:rsidRPr="00E321D1">
        <w:rPr>
          <w:rFonts w:ascii="Times New Roman" w:hAnsi="Times New Roman"/>
          <w:b/>
          <w:bCs/>
          <w:szCs w:val="24"/>
        </w:rPr>
        <w:lastRenderedPageBreak/>
        <w:t>3 OBJETIVOS</w:t>
      </w:r>
    </w:p>
    <w:p w14:paraId="462E2363" w14:textId="77777777" w:rsidR="00E321D1" w:rsidRPr="00E321D1" w:rsidRDefault="00E321D1" w:rsidP="00E321D1">
      <w:pPr>
        <w:jc w:val="both"/>
        <w:rPr>
          <w:rFonts w:ascii="Times New Roman" w:hAnsi="Times New Roman"/>
          <w:b/>
          <w:szCs w:val="24"/>
        </w:rPr>
      </w:pPr>
      <w:r w:rsidRPr="00E321D1">
        <w:rPr>
          <w:rFonts w:ascii="Times New Roman" w:hAnsi="Times New Roman"/>
          <w:b/>
          <w:szCs w:val="24"/>
        </w:rPr>
        <w:t xml:space="preserve"> </w:t>
      </w:r>
    </w:p>
    <w:p w14:paraId="73106C6C" w14:textId="77777777" w:rsidR="00E321D1" w:rsidRPr="00E321D1" w:rsidRDefault="00E321D1" w:rsidP="00E321D1">
      <w:pPr>
        <w:jc w:val="both"/>
        <w:rPr>
          <w:rFonts w:ascii="Times New Roman" w:hAnsi="Times New Roman"/>
          <w:b/>
          <w:szCs w:val="24"/>
        </w:rPr>
      </w:pPr>
      <w:r w:rsidRPr="00E321D1">
        <w:rPr>
          <w:rFonts w:ascii="Times New Roman" w:hAnsi="Times New Roman"/>
          <w:b/>
          <w:bCs/>
          <w:szCs w:val="24"/>
        </w:rPr>
        <w:t>3.1. Objetivo geral</w:t>
      </w:r>
      <w:r w:rsidRPr="00E321D1">
        <w:rPr>
          <w:rFonts w:ascii="Times New Roman" w:hAnsi="Times New Roman"/>
          <w:b/>
          <w:szCs w:val="24"/>
        </w:rPr>
        <w:t xml:space="preserve"> </w:t>
      </w:r>
    </w:p>
    <w:p w14:paraId="581C54CF" w14:textId="77777777" w:rsidR="00E321D1" w:rsidRPr="00E321D1" w:rsidRDefault="00E321D1" w:rsidP="00E321D1">
      <w:pPr>
        <w:jc w:val="both"/>
        <w:rPr>
          <w:rFonts w:ascii="Times New Roman" w:hAnsi="Times New Roman"/>
          <w:szCs w:val="24"/>
        </w:rPr>
      </w:pPr>
      <w:r w:rsidRPr="00E321D1">
        <w:rPr>
          <w:rFonts w:ascii="Times New Roman" w:hAnsi="Times New Roman"/>
          <w:szCs w:val="24"/>
        </w:rPr>
        <w:t xml:space="preserve">Avaliar os eventos adversos das drogas utilizadas no tratamento quimioterápico dos pacientes com neoplasias do Sistema Nervoso Central do Centro Pediátrico do Câncer do Hospital Infantil Albert Sabin (CPC-HIAS) no período entre janeiro de 2007 e dezembro de 2010. </w:t>
      </w:r>
    </w:p>
    <w:p w14:paraId="51EE607D" w14:textId="77777777" w:rsidR="00E321D1" w:rsidRPr="00E321D1" w:rsidRDefault="00E321D1" w:rsidP="00E321D1">
      <w:pPr>
        <w:jc w:val="both"/>
        <w:rPr>
          <w:rFonts w:ascii="Times New Roman" w:hAnsi="Times New Roman"/>
          <w:b/>
          <w:szCs w:val="24"/>
        </w:rPr>
      </w:pPr>
    </w:p>
    <w:p w14:paraId="40F88CB4" w14:textId="77777777" w:rsidR="00E321D1" w:rsidRPr="00E321D1" w:rsidRDefault="00E321D1" w:rsidP="00E321D1">
      <w:pPr>
        <w:jc w:val="both"/>
        <w:rPr>
          <w:rFonts w:ascii="Times New Roman" w:hAnsi="Times New Roman"/>
          <w:b/>
          <w:szCs w:val="24"/>
        </w:rPr>
      </w:pPr>
      <w:r w:rsidRPr="00E321D1">
        <w:rPr>
          <w:rFonts w:ascii="Times New Roman" w:hAnsi="Times New Roman"/>
          <w:b/>
          <w:bCs/>
          <w:szCs w:val="24"/>
        </w:rPr>
        <w:t>3.2. Objetivos específicos</w:t>
      </w:r>
      <w:r w:rsidRPr="00E321D1">
        <w:rPr>
          <w:rFonts w:ascii="Times New Roman" w:hAnsi="Times New Roman"/>
          <w:b/>
          <w:szCs w:val="24"/>
        </w:rPr>
        <w:t xml:space="preserve"> </w:t>
      </w:r>
    </w:p>
    <w:p w14:paraId="1A3AA172" w14:textId="77777777" w:rsidR="00E321D1" w:rsidRPr="00E321D1" w:rsidRDefault="00E321D1" w:rsidP="00E321D1">
      <w:pPr>
        <w:numPr>
          <w:ilvl w:val="0"/>
          <w:numId w:val="4"/>
        </w:numPr>
        <w:jc w:val="both"/>
        <w:rPr>
          <w:rFonts w:ascii="Times New Roman" w:hAnsi="Times New Roman"/>
          <w:szCs w:val="24"/>
        </w:rPr>
      </w:pPr>
      <w:r w:rsidRPr="00E321D1">
        <w:rPr>
          <w:rFonts w:ascii="Times New Roman" w:hAnsi="Times New Roman"/>
          <w:szCs w:val="24"/>
        </w:rPr>
        <w:t xml:space="preserve">Realizar uma análise estatística os eventos adversos das drogas utilizadas no tratamento quimioterápico dos pacientes com neoplasias do Sistema Nervoso Central do CPC-HIAS no período entre janeiro de 2007 e dezembro de 2010. </w:t>
      </w:r>
    </w:p>
    <w:p w14:paraId="565053E6" w14:textId="77777777" w:rsidR="00E321D1" w:rsidRPr="00E321D1" w:rsidRDefault="00E321D1" w:rsidP="00E321D1">
      <w:pPr>
        <w:numPr>
          <w:ilvl w:val="0"/>
          <w:numId w:val="4"/>
        </w:numPr>
        <w:jc w:val="both"/>
        <w:rPr>
          <w:rFonts w:ascii="Times New Roman" w:hAnsi="Times New Roman"/>
          <w:szCs w:val="24"/>
        </w:rPr>
      </w:pPr>
      <w:r w:rsidRPr="00E321D1">
        <w:rPr>
          <w:rFonts w:ascii="Times New Roman" w:hAnsi="Times New Roman"/>
          <w:szCs w:val="24"/>
        </w:rPr>
        <w:t xml:space="preserve">Comparar a prevalência encontrada os eventos adversos das drogas utilizadas no tratamento quimioterápico dos pacientes com neoplasias do Sistema Nervoso Central do CPC-HIAS no período entre janeiro de 2007 e dezembro de 2010 com a prevalência dos eventos adversos encontrada na literatura. </w:t>
      </w:r>
    </w:p>
    <w:p w14:paraId="62AF9550" w14:textId="77777777" w:rsidR="00E321D1" w:rsidRPr="00E321D1" w:rsidRDefault="00E321D1" w:rsidP="00E321D1">
      <w:pPr>
        <w:numPr>
          <w:ilvl w:val="0"/>
          <w:numId w:val="4"/>
        </w:numPr>
        <w:jc w:val="both"/>
        <w:rPr>
          <w:rFonts w:ascii="Times New Roman" w:hAnsi="Times New Roman"/>
          <w:szCs w:val="24"/>
        </w:rPr>
      </w:pPr>
      <w:r w:rsidRPr="00E321D1">
        <w:rPr>
          <w:rFonts w:ascii="Times New Roman" w:hAnsi="Times New Roman"/>
          <w:szCs w:val="24"/>
        </w:rPr>
        <w:t>Comparar a diferença entre a ocorrência dos diversos efeitos entre os grupos que fizeram quimioterapia para astrocitoma e para meduloblastoma no CPC-HIAS no período entre janeiro de 2007 e dezembro de 2010.</w:t>
      </w:r>
    </w:p>
    <w:p w14:paraId="05001A73" w14:textId="77777777" w:rsidR="00E321D1" w:rsidRPr="00E321D1" w:rsidRDefault="00E321D1" w:rsidP="00E321D1">
      <w:pPr>
        <w:jc w:val="both"/>
        <w:rPr>
          <w:rFonts w:ascii="Times New Roman" w:hAnsi="Times New Roman"/>
          <w:b/>
          <w:szCs w:val="24"/>
        </w:rPr>
      </w:pPr>
    </w:p>
    <w:p w14:paraId="134CAC0C" w14:textId="6AF5433A" w:rsidR="00E321D1" w:rsidRDefault="00E321D1" w:rsidP="00BA26D4">
      <w:pPr>
        <w:jc w:val="both"/>
        <w:rPr>
          <w:rFonts w:ascii="Times New Roman" w:hAnsi="Times New Roman"/>
          <w:b/>
          <w:szCs w:val="24"/>
        </w:rPr>
      </w:pPr>
      <w:r>
        <w:rPr>
          <w:rFonts w:ascii="Times New Roman" w:hAnsi="Times New Roman"/>
          <w:b/>
          <w:szCs w:val="24"/>
        </w:rPr>
        <w:br w:type="page"/>
      </w:r>
    </w:p>
    <w:p w14:paraId="2C9FE529" w14:textId="5B70C552" w:rsidR="00671A52" w:rsidRDefault="00671A52" w:rsidP="005602A7">
      <w:pPr>
        <w:jc w:val="both"/>
        <w:rPr>
          <w:rFonts w:ascii="Times New Roman" w:hAnsi="Times New Roman"/>
        </w:rPr>
      </w:pPr>
      <w:r w:rsidRPr="00671A52">
        <w:rPr>
          <w:rFonts w:ascii="Times New Roman" w:hAnsi="Times New Roman"/>
          <w:b/>
          <w:szCs w:val="24"/>
        </w:rPr>
        <w:lastRenderedPageBreak/>
        <w:t>4 MATERIAIS E MÉTODOS</w:t>
      </w:r>
    </w:p>
    <w:p w14:paraId="0D272FF6" w14:textId="77777777" w:rsidR="005E519D" w:rsidRDefault="005E519D" w:rsidP="005602A7">
      <w:pPr>
        <w:jc w:val="both"/>
        <w:rPr>
          <w:rFonts w:ascii="Times New Roman" w:hAnsi="Times New Roman"/>
          <w:i/>
        </w:rPr>
      </w:pPr>
    </w:p>
    <w:p w14:paraId="3367B095" w14:textId="77777777" w:rsidR="00671A52" w:rsidRPr="00BA26D4" w:rsidRDefault="00671A52" w:rsidP="005602A7">
      <w:pPr>
        <w:jc w:val="both"/>
        <w:rPr>
          <w:rFonts w:ascii="Times New Roman" w:hAnsi="Times New Roman"/>
          <w:i/>
        </w:rPr>
      </w:pPr>
      <w:r w:rsidRPr="00BA26D4">
        <w:rPr>
          <w:rFonts w:ascii="Times New Roman" w:hAnsi="Times New Roman"/>
          <w:i/>
        </w:rPr>
        <w:t xml:space="preserve">4.1 Delineamento </w:t>
      </w:r>
      <w:r w:rsidR="00BA26D4" w:rsidRPr="00BA26D4">
        <w:rPr>
          <w:rFonts w:ascii="Times New Roman" w:hAnsi="Times New Roman"/>
          <w:i/>
        </w:rPr>
        <w:t>do estudo</w:t>
      </w:r>
    </w:p>
    <w:p w14:paraId="2BEE1128" w14:textId="01ECE576" w:rsidR="00671A52" w:rsidRPr="00332B6C" w:rsidRDefault="00BA26D4" w:rsidP="005602A7">
      <w:pPr>
        <w:ind w:firstLine="1134"/>
        <w:jc w:val="both"/>
        <w:rPr>
          <w:rFonts w:ascii="Times New Roman" w:hAnsi="Times New Roman"/>
        </w:rPr>
      </w:pPr>
      <w:r w:rsidRPr="00BA26D4">
        <w:rPr>
          <w:rFonts w:ascii="Times New Roman" w:hAnsi="Times New Roman"/>
          <w:szCs w:val="24"/>
        </w:rPr>
        <w:t xml:space="preserve">O estudo </w:t>
      </w:r>
      <w:r w:rsidR="00B96485">
        <w:rPr>
          <w:rFonts w:ascii="Times New Roman" w:hAnsi="Times New Roman"/>
          <w:szCs w:val="24"/>
        </w:rPr>
        <w:t>envolveu levantamento de literatura, b</w:t>
      </w:r>
      <w:r w:rsidRPr="00BA26D4">
        <w:rPr>
          <w:rFonts w:ascii="Times New Roman" w:hAnsi="Times New Roman"/>
          <w:szCs w:val="24"/>
        </w:rPr>
        <w:t xml:space="preserve">usca retrospectiva no banco </w:t>
      </w:r>
      <w:r w:rsidRPr="00332B6C">
        <w:rPr>
          <w:rFonts w:ascii="Times New Roman" w:hAnsi="Times New Roman"/>
          <w:szCs w:val="24"/>
        </w:rPr>
        <w:t xml:space="preserve">de dados do </w:t>
      </w:r>
      <w:r w:rsidR="00B96485">
        <w:rPr>
          <w:rFonts w:ascii="Times New Roman" w:hAnsi="Times New Roman"/>
          <w:szCs w:val="24"/>
        </w:rPr>
        <w:t xml:space="preserve">Centro Pediátrico do Câncer (CPC) </w:t>
      </w:r>
      <w:r w:rsidR="00B45F40">
        <w:rPr>
          <w:rFonts w:ascii="Times New Roman" w:hAnsi="Times New Roman"/>
          <w:szCs w:val="24"/>
        </w:rPr>
        <w:t>–</w:t>
      </w:r>
      <w:r w:rsidR="00E94EF9">
        <w:rPr>
          <w:rFonts w:ascii="Times New Roman" w:hAnsi="Times New Roman"/>
          <w:szCs w:val="24"/>
        </w:rPr>
        <w:t xml:space="preserve"> </w:t>
      </w:r>
      <w:r w:rsidR="00B96485">
        <w:rPr>
          <w:rFonts w:ascii="Times New Roman" w:hAnsi="Times New Roman"/>
          <w:szCs w:val="24"/>
        </w:rPr>
        <w:t>HIAS e</w:t>
      </w:r>
      <w:r w:rsidR="002D7682" w:rsidRPr="00332B6C">
        <w:rPr>
          <w:rFonts w:ascii="Times New Roman" w:hAnsi="Times New Roman"/>
          <w:szCs w:val="24"/>
        </w:rPr>
        <w:t xml:space="preserve"> </w:t>
      </w:r>
      <w:r w:rsidR="00B96485">
        <w:rPr>
          <w:rFonts w:ascii="Times New Roman" w:hAnsi="Times New Roman"/>
          <w:szCs w:val="24"/>
        </w:rPr>
        <w:t>a</w:t>
      </w:r>
      <w:r w:rsidRPr="00332B6C">
        <w:rPr>
          <w:rFonts w:ascii="Times New Roman" w:hAnsi="Times New Roman"/>
          <w:szCs w:val="24"/>
        </w:rPr>
        <w:t xml:space="preserve">nálise dos resultados obtidos. </w:t>
      </w:r>
      <w:r w:rsidR="00B96485">
        <w:rPr>
          <w:rFonts w:ascii="Times New Roman" w:hAnsi="Times New Roman"/>
          <w:szCs w:val="24"/>
        </w:rPr>
        <w:t>É</w:t>
      </w:r>
      <w:r w:rsidRPr="00332B6C">
        <w:rPr>
          <w:rFonts w:ascii="Times New Roman" w:hAnsi="Times New Roman"/>
          <w:szCs w:val="24"/>
        </w:rPr>
        <w:t xml:space="preserve"> transversal retrospectivo, </w:t>
      </w:r>
      <w:r w:rsidR="00B96485">
        <w:rPr>
          <w:rFonts w:ascii="Times New Roman" w:hAnsi="Times New Roman"/>
          <w:szCs w:val="24"/>
        </w:rPr>
        <w:t>sendo avaliado</w:t>
      </w:r>
      <w:r w:rsidRPr="00332B6C">
        <w:rPr>
          <w:rFonts w:ascii="Times New Roman" w:hAnsi="Times New Roman"/>
          <w:szCs w:val="24"/>
        </w:rPr>
        <w:t xml:space="preserve">s </w:t>
      </w:r>
      <w:r w:rsidR="00B96485">
        <w:rPr>
          <w:rFonts w:ascii="Times New Roman" w:hAnsi="Times New Roman"/>
          <w:szCs w:val="24"/>
        </w:rPr>
        <w:t>os eventos adverso</w:t>
      </w:r>
      <w:r w:rsidRPr="00332B6C">
        <w:rPr>
          <w:rFonts w:ascii="Times New Roman" w:hAnsi="Times New Roman"/>
          <w:szCs w:val="24"/>
        </w:rPr>
        <w:t xml:space="preserve">s </w:t>
      </w:r>
      <w:r w:rsidR="00B96485">
        <w:rPr>
          <w:rFonts w:ascii="Times New Roman" w:hAnsi="Times New Roman"/>
          <w:szCs w:val="24"/>
        </w:rPr>
        <w:t>relacionados ao</w:t>
      </w:r>
      <w:r w:rsidRPr="00332B6C">
        <w:rPr>
          <w:rFonts w:ascii="Times New Roman" w:hAnsi="Times New Roman"/>
          <w:szCs w:val="24"/>
        </w:rPr>
        <w:t xml:space="preserve"> tratamento quimioterápico dos pacientes com neoplasias do Sistema Nervoso</w:t>
      </w:r>
      <w:r w:rsidR="005E519D" w:rsidRPr="00332B6C">
        <w:rPr>
          <w:rFonts w:ascii="Times New Roman" w:hAnsi="Times New Roman"/>
          <w:szCs w:val="24"/>
        </w:rPr>
        <w:t xml:space="preserve"> </w:t>
      </w:r>
      <w:r w:rsidRPr="00332B6C">
        <w:rPr>
          <w:rFonts w:ascii="Times New Roman" w:hAnsi="Times New Roman"/>
          <w:szCs w:val="24"/>
        </w:rPr>
        <w:t xml:space="preserve">Central do </w:t>
      </w:r>
      <w:r w:rsidR="00B96485">
        <w:rPr>
          <w:rFonts w:ascii="Times New Roman" w:hAnsi="Times New Roman"/>
          <w:szCs w:val="24"/>
        </w:rPr>
        <w:t>CPC</w:t>
      </w:r>
      <w:r w:rsidR="00B45F40">
        <w:rPr>
          <w:rFonts w:ascii="Times New Roman" w:hAnsi="Times New Roman"/>
          <w:szCs w:val="24"/>
        </w:rPr>
        <w:t>–</w:t>
      </w:r>
      <w:r w:rsidR="00AD3426" w:rsidRPr="00332B6C">
        <w:rPr>
          <w:rFonts w:ascii="Times New Roman" w:hAnsi="Times New Roman"/>
          <w:szCs w:val="24"/>
        </w:rPr>
        <w:t>HIAS,</w:t>
      </w:r>
      <w:r w:rsidRPr="00332B6C">
        <w:rPr>
          <w:rFonts w:ascii="Times New Roman" w:hAnsi="Times New Roman"/>
          <w:szCs w:val="24"/>
        </w:rPr>
        <w:t xml:space="preserve"> no período</w:t>
      </w:r>
      <w:r w:rsidR="005E519D" w:rsidRPr="00332B6C">
        <w:rPr>
          <w:rFonts w:ascii="Times New Roman" w:hAnsi="Times New Roman"/>
          <w:szCs w:val="24"/>
        </w:rPr>
        <w:t xml:space="preserve"> </w:t>
      </w:r>
      <w:r w:rsidRPr="00332B6C">
        <w:rPr>
          <w:rFonts w:ascii="Times New Roman" w:hAnsi="Times New Roman"/>
          <w:szCs w:val="24"/>
        </w:rPr>
        <w:t>entre janeiro de 2007 e dezembro de 2010.</w:t>
      </w:r>
    </w:p>
    <w:p w14:paraId="6714FAE1" w14:textId="77777777" w:rsidR="005E519D" w:rsidRPr="00332B6C" w:rsidRDefault="005E519D" w:rsidP="005602A7">
      <w:pPr>
        <w:jc w:val="both"/>
        <w:rPr>
          <w:rFonts w:ascii="Times New Roman" w:hAnsi="Times New Roman"/>
        </w:rPr>
      </w:pPr>
    </w:p>
    <w:p w14:paraId="2AE9714A" w14:textId="77777777" w:rsidR="005E519D" w:rsidRPr="00332B6C" w:rsidRDefault="005078DC" w:rsidP="005602A7">
      <w:pPr>
        <w:jc w:val="both"/>
        <w:rPr>
          <w:rFonts w:ascii="Times New Roman" w:hAnsi="Times New Roman"/>
          <w:i/>
        </w:rPr>
      </w:pPr>
      <w:r w:rsidRPr="00332B6C">
        <w:rPr>
          <w:rFonts w:ascii="Times New Roman" w:hAnsi="Times New Roman"/>
          <w:i/>
        </w:rPr>
        <w:t>4.2</w:t>
      </w:r>
      <w:r w:rsidR="000314F7" w:rsidRPr="00332B6C">
        <w:rPr>
          <w:rFonts w:ascii="Times New Roman" w:hAnsi="Times New Roman"/>
          <w:i/>
        </w:rPr>
        <w:t xml:space="preserve"> </w:t>
      </w:r>
      <w:r w:rsidR="005E519D" w:rsidRPr="00332B6C">
        <w:rPr>
          <w:rFonts w:ascii="Times New Roman" w:hAnsi="Times New Roman"/>
          <w:i/>
        </w:rPr>
        <w:t>Período e local do estudo</w:t>
      </w:r>
    </w:p>
    <w:p w14:paraId="58ABFEC5" w14:textId="2382D4F0" w:rsidR="005E519D" w:rsidRPr="00332B6C" w:rsidRDefault="005E519D" w:rsidP="005602A7">
      <w:pPr>
        <w:ind w:firstLine="1134"/>
        <w:jc w:val="both"/>
        <w:rPr>
          <w:rFonts w:ascii="Times New Roman" w:hAnsi="Times New Roman"/>
        </w:rPr>
      </w:pPr>
      <w:r w:rsidRPr="00332B6C">
        <w:rPr>
          <w:rFonts w:ascii="Times New Roman" w:hAnsi="Times New Roman"/>
        </w:rPr>
        <w:t xml:space="preserve">O estudo </w:t>
      </w:r>
      <w:r w:rsidR="00B96485">
        <w:rPr>
          <w:rFonts w:ascii="Times New Roman" w:hAnsi="Times New Roman"/>
        </w:rPr>
        <w:t>foi</w:t>
      </w:r>
      <w:r w:rsidRPr="00332B6C">
        <w:rPr>
          <w:rFonts w:ascii="Times New Roman" w:hAnsi="Times New Roman"/>
        </w:rPr>
        <w:t xml:space="preserve"> realizado no</w:t>
      </w:r>
      <w:r w:rsidR="002D7682" w:rsidRPr="00332B6C">
        <w:rPr>
          <w:rFonts w:ascii="Times New Roman" w:hAnsi="Times New Roman"/>
        </w:rPr>
        <w:t xml:space="preserve"> </w:t>
      </w:r>
      <w:r w:rsidR="00B96485">
        <w:rPr>
          <w:rFonts w:ascii="Times New Roman" w:hAnsi="Times New Roman"/>
          <w:szCs w:val="24"/>
        </w:rPr>
        <w:t>CPC</w:t>
      </w:r>
      <w:r w:rsidR="00B45F40">
        <w:rPr>
          <w:rFonts w:ascii="Times New Roman" w:hAnsi="Times New Roman"/>
          <w:szCs w:val="24"/>
        </w:rPr>
        <w:t>–</w:t>
      </w:r>
      <w:r w:rsidR="00AD3426" w:rsidRPr="00332B6C">
        <w:rPr>
          <w:rFonts w:ascii="Times New Roman" w:hAnsi="Times New Roman"/>
          <w:szCs w:val="24"/>
        </w:rPr>
        <w:t>HIAS</w:t>
      </w:r>
      <w:r w:rsidR="002D7682" w:rsidRPr="00332B6C">
        <w:rPr>
          <w:rFonts w:ascii="Times New Roman" w:hAnsi="Times New Roman"/>
          <w:szCs w:val="24"/>
        </w:rPr>
        <w:t>,</w:t>
      </w:r>
      <w:r w:rsidRPr="00332B6C">
        <w:rPr>
          <w:rFonts w:ascii="Times New Roman" w:hAnsi="Times New Roman"/>
        </w:rPr>
        <w:t xml:space="preserve"> situado na cidade de Fortaleza (CE), durante o período agosto de 2014 a julho de 2015.</w:t>
      </w:r>
    </w:p>
    <w:p w14:paraId="5959B211" w14:textId="77777777" w:rsidR="005E519D" w:rsidRPr="00332B6C" w:rsidRDefault="005E519D" w:rsidP="005602A7">
      <w:pPr>
        <w:jc w:val="both"/>
        <w:rPr>
          <w:rFonts w:ascii="Times New Roman" w:hAnsi="Times New Roman"/>
        </w:rPr>
      </w:pPr>
    </w:p>
    <w:p w14:paraId="61112298" w14:textId="286A280A" w:rsidR="00671A52" w:rsidRPr="00332B6C" w:rsidRDefault="005E519D" w:rsidP="005602A7">
      <w:pPr>
        <w:jc w:val="both"/>
        <w:rPr>
          <w:rFonts w:ascii="Times New Roman" w:hAnsi="Times New Roman"/>
          <w:i/>
        </w:rPr>
      </w:pPr>
      <w:r w:rsidRPr="00332B6C">
        <w:rPr>
          <w:rFonts w:ascii="Times New Roman" w:hAnsi="Times New Roman"/>
          <w:i/>
        </w:rPr>
        <w:t xml:space="preserve">4.3 </w:t>
      </w:r>
      <w:r w:rsidR="00E34989" w:rsidRPr="00332B6C">
        <w:rPr>
          <w:rFonts w:ascii="Times New Roman" w:hAnsi="Times New Roman"/>
          <w:i/>
        </w:rPr>
        <w:t xml:space="preserve">População/ </w:t>
      </w:r>
      <w:r w:rsidR="00671A52" w:rsidRPr="00332B6C">
        <w:rPr>
          <w:rFonts w:ascii="Times New Roman" w:hAnsi="Times New Roman"/>
          <w:i/>
        </w:rPr>
        <w:t>Amostra</w:t>
      </w:r>
    </w:p>
    <w:p w14:paraId="03A71031" w14:textId="42E698DB" w:rsidR="005E519D" w:rsidRPr="00B96485" w:rsidRDefault="005E519D" w:rsidP="00B96485">
      <w:pPr>
        <w:ind w:firstLine="1134"/>
        <w:jc w:val="both"/>
        <w:rPr>
          <w:rFonts w:ascii="Times New Roman" w:hAnsi="Times New Roman"/>
          <w:color w:val="000000" w:themeColor="text1"/>
          <w:szCs w:val="24"/>
        </w:rPr>
      </w:pPr>
      <w:r w:rsidRPr="00332B6C">
        <w:rPr>
          <w:rFonts w:ascii="Times New Roman" w:hAnsi="Times New Roman"/>
          <w:szCs w:val="24"/>
        </w:rPr>
        <w:t xml:space="preserve">O presente estudo </w:t>
      </w:r>
      <w:r w:rsidR="00B96485">
        <w:rPr>
          <w:rFonts w:ascii="Times New Roman" w:hAnsi="Times New Roman"/>
          <w:szCs w:val="24"/>
        </w:rPr>
        <w:t>incluiu</w:t>
      </w:r>
      <w:r w:rsidRPr="00332B6C">
        <w:rPr>
          <w:rFonts w:ascii="Times New Roman" w:hAnsi="Times New Roman"/>
          <w:szCs w:val="24"/>
        </w:rPr>
        <w:t xml:space="preserve"> pacientes entre 0 e 18 anos, portadores de tumores </w:t>
      </w:r>
      <w:r w:rsidR="00B45F40">
        <w:rPr>
          <w:rFonts w:ascii="Times New Roman" w:hAnsi="Times New Roman"/>
          <w:szCs w:val="24"/>
        </w:rPr>
        <w:t>do sistema nervoso central (SNC)</w:t>
      </w:r>
      <w:r w:rsidRPr="00332B6C">
        <w:rPr>
          <w:rFonts w:ascii="Times New Roman" w:hAnsi="Times New Roman"/>
          <w:szCs w:val="24"/>
        </w:rPr>
        <w:t xml:space="preserve">, que iniciaram tratamento </w:t>
      </w:r>
      <w:r w:rsidR="00AB707F" w:rsidRPr="00332B6C">
        <w:rPr>
          <w:rFonts w:ascii="Times New Roman" w:hAnsi="Times New Roman"/>
          <w:szCs w:val="24"/>
        </w:rPr>
        <w:t>quimioterápico</w:t>
      </w:r>
      <w:r w:rsidRPr="00332B6C">
        <w:rPr>
          <w:rFonts w:ascii="Times New Roman" w:hAnsi="Times New Roman"/>
          <w:szCs w:val="24"/>
        </w:rPr>
        <w:t xml:space="preserve"> no </w:t>
      </w:r>
      <w:r w:rsidR="00B45F40">
        <w:rPr>
          <w:rFonts w:ascii="Times New Roman" w:hAnsi="Times New Roman"/>
          <w:szCs w:val="24"/>
        </w:rPr>
        <w:t>CPC–</w:t>
      </w:r>
      <w:r w:rsidR="00B45F40" w:rsidRPr="00332B6C">
        <w:rPr>
          <w:rFonts w:ascii="Times New Roman" w:hAnsi="Times New Roman"/>
          <w:szCs w:val="24"/>
        </w:rPr>
        <w:t>HIAS</w:t>
      </w:r>
      <w:r w:rsidR="00B45F40" w:rsidRPr="00332B6C">
        <w:rPr>
          <w:rFonts w:ascii="Times New Roman" w:hAnsi="Times New Roman"/>
          <w:szCs w:val="24"/>
        </w:rPr>
        <w:t xml:space="preserve"> </w:t>
      </w:r>
      <w:r w:rsidRPr="00332B6C">
        <w:rPr>
          <w:rFonts w:ascii="Times New Roman" w:hAnsi="Times New Roman"/>
          <w:szCs w:val="24"/>
        </w:rPr>
        <w:t>entre janeiro de 2007 e dezembro de 2010. Os pacientes portadores de tumor cerebral que foram submetidos à quimioter</w:t>
      </w:r>
      <w:r w:rsidR="00B45F40">
        <w:rPr>
          <w:rFonts w:ascii="Times New Roman" w:hAnsi="Times New Roman"/>
          <w:szCs w:val="24"/>
        </w:rPr>
        <w:t>apia</w:t>
      </w:r>
      <w:r w:rsidRPr="00332B6C">
        <w:rPr>
          <w:rFonts w:ascii="Times New Roman" w:hAnsi="Times New Roman"/>
          <w:szCs w:val="24"/>
        </w:rPr>
        <w:t xml:space="preserve"> receberam </w:t>
      </w:r>
      <w:r w:rsidR="00B96485">
        <w:rPr>
          <w:rFonts w:ascii="Times New Roman" w:hAnsi="Times New Roman"/>
          <w:szCs w:val="24"/>
        </w:rPr>
        <w:t>vários</w:t>
      </w:r>
      <w:r w:rsidRPr="00332B6C">
        <w:rPr>
          <w:rFonts w:ascii="Times New Roman" w:hAnsi="Times New Roman"/>
          <w:szCs w:val="24"/>
        </w:rPr>
        <w:t xml:space="preserve"> </w:t>
      </w:r>
      <w:r w:rsidRPr="00332B6C">
        <w:rPr>
          <w:rFonts w:ascii="Times New Roman" w:hAnsi="Times New Roman"/>
          <w:color w:val="000000" w:themeColor="text1"/>
          <w:szCs w:val="24"/>
        </w:rPr>
        <w:t>esquemas de tratamento</w:t>
      </w:r>
      <w:r w:rsidR="00B96485">
        <w:rPr>
          <w:rFonts w:ascii="Times New Roman" w:hAnsi="Times New Roman"/>
          <w:color w:val="000000" w:themeColor="text1"/>
          <w:szCs w:val="24"/>
        </w:rPr>
        <w:t xml:space="preserve">, </w:t>
      </w:r>
      <w:r w:rsidR="00B45F40">
        <w:rPr>
          <w:rFonts w:ascii="Times New Roman" w:hAnsi="Times New Roman"/>
          <w:color w:val="000000" w:themeColor="text1"/>
          <w:szCs w:val="24"/>
        </w:rPr>
        <w:t>porém os mais frequentes foram dois</w:t>
      </w:r>
      <w:r w:rsidR="00B45F40" w:rsidRPr="00332B6C">
        <w:rPr>
          <w:rFonts w:ascii="Times New Roman" w:hAnsi="Times New Roman"/>
          <w:color w:val="000000" w:themeColor="text1"/>
          <w:szCs w:val="24"/>
        </w:rPr>
        <w:t xml:space="preserve">. </w:t>
      </w:r>
      <w:r w:rsidR="00A247BA" w:rsidRPr="00332B6C">
        <w:rPr>
          <w:rFonts w:ascii="Times New Roman" w:hAnsi="Times New Roman"/>
          <w:color w:val="000000" w:themeColor="text1"/>
          <w:szCs w:val="24"/>
        </w:rPr>
        <w:t xml:space="preserve">O primeiro como descrito no </w:t>
      </w:r>
      <w:r w:rsidR="007010E6">
        <w:rPr>
          <w:rFonts w:ascii="Times New Roman" w:hAnsi="Times New Roman"/>
          <w:color w:val="000000" w:themeColor="text1"/>
          <w:szCs w:val="24"/>
        </w:rPr>
        <w:t>ensaio</w:t>
      </w:r>
      <w:r w:rsidR="00A247BA" w:rsidRPr="00332B6C">
        <w:rPr>
          <w:rFonts w:ascii="Times New Roman" w:hAnsi="Times New Roman"/>
          <w:color w:val="000000" w:themeColor="text1"/>
          <w:szCs w:val="24"/>
        </w:rPr>
        <w:t xml:space="preserve"> COG-A9952 (carboplatina 175mg/m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semanais) (ATER, 2012) e o segundo como descrito no </w:t>
      </w:r>
      <w:r w:rsidR="007010E6">
        <w:rPr>
          <w:rFonts w:ascii="Times New Roman" w:hAnsi="Times New Roman"/>
          <w:color w:val="000000" w:themeColor="text1"/>
          <w:szCs w:val="24"/>
        </w:rPr>
        <w:t>ensaio</w:t>
      </w:r>
      <w:r w:rsidR="00A247BA" w:rsidRPr="00332B6C">
        <w:rPr>
          <w:rFonts w:ascii="Times New Roman" w:hAnsi="Times New Roman"/>
          <w:color w:val="000000" w:themeColor="text1"/>
          <w:szCs w:val="24"/>
        </w:rPr>
        <w:t xml:space="preserve"> SOBOPE 1998 (carboplatina 120mg/m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(4 doses)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(6 doses) concomitantes com RT cranio-espinhal, seguidos de ciclos </w:t>
      </w:r>
      <w:r w:rsidR="00B96485">
        <w:rPr>
          <w:rFonts w:ascii="Times New Roman" w:hAnsi="Times New Roman"/>
          <w:color w:val="000000" w:themeColor="text1"/>
          <w:szCs w:val="24"/>
        </w:rPr>
        <w:t xml:space="preserve">mensais </w:t>
      </w:r>
      <w:r w:rsidR="00A247BA" w:rsidRPr="00332B6C">
        <w:rPr>
          <w:rFonts w:ascii="Times New Roman" w:hAnsi="Times New Roman"/>
          <w:color w:val="000000" w:themeColor="text1"/>
          <w:szCs w:val="24"/>
        </w:rPr>
        <w:t>de ifosfamida 1,8g/m</w:t>
      </w:r>
      <w:r w:rsidR="00A247BA" w:rsidRPr="00B96485">
        <w:rPr>
          <w:rFonts w:ascii="Times New Roman" w:hAnsi="Times New Roman"/>
          <w:color w:val="000000" w:themeColor="text1"/>
          <w:szCs w:val="24"/>
          <w:vertAlign w:val="superscript"/>
        </w:rPr>
        <w:t>2</w:t>
      </w:r>
      <w:r w:rsidR="00B96485">
        <w:rPr>
          <w:rFonts w:ascii="Times New Roman" w:hAnsi="Times New Roman"/>
          <w:color w:val="000000" w:themeColor="text1"/>
          <w:szCs w:val="24"/>
        </w:rPr>
        <w:t xml:space="preserve"> e etoposid</w:t>
      </w:r>
      <w:r w:rsidR="00A247BA" w:rsidRPr="00332B6C">
        <w:rPr>
          <w:rFonts w:ascii="Times New Roman" w:hAnsi="Times New Roman"/>
          <w:color w:val="000000" w:themeColor="text1"/>
          <w:szCs w:val="24"/>
        </w:rPr>
        <w:t>o 100mg/m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(5 dias), alternados com </w:t>
      </w:r>
      <w:r w:rsidR="00B96485">
        <w:rPr>
          <w:rFonts w:ascii="Times New Roman" w:hAnsi="Times New Roman"/>
          <w:color w:val="000000" w:themeColor="text1"/>
          <w:szCs w:val="24"/>
        </w:rPr>
        <w:t xml:space="preserve">ciclos mensais de </w:t>
      </w:r>
      <w:r w:rsidR="00A247BA" w:rsidRPr="00332B6C">
        <w:rPr>
          <w:rFonts w:ascii="Times New Roman" w:hAnsi="Times New Roman"/>
          <w:color w:val="000000" w:themeColor="text1"/>
          <w:szCs w:val="24"/>
        </w:rPr>
        <w:t>carboplatina 500mg/m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num total de 6 ciclos) (EPELMAN,1998).</w:t>
      </w:r>
      <w:r w:rsidR="00B96485">
        <w:rPr>
          <w:rFonts w:ascii="Times New Roman" w:hAnsi="Times New Roman"/>
          <w:color w:val="000000" w:themeColor="text1"/>
          <w:szCs w:val="24"/>
        </w:rPr>
        <w:t xml:space="preserve"> </w:t>
      </w:r>
      <w:r w:rsidRPr="005E519D">
        <w:rPr>
          <w:rFonts w:ascii="Times New Roman" w:hAnsi="Times New Roman"/>
          <w:szCs w:val="24"/>
        </w:rPr>
        <w:t xml:space="preserve">Os critérios de exclusão dos pacientes </w:t>
      </w:r>
      <w:r w:rsidR="00B96485">
        <w:rPr>
          <w:rFonts w:ascii="Times New Roman" w:hAnsi="Times New Roman"/>
          <w:szCs w:val="24"/>
        </w:rPr>
        <w:t>foram</w:t>
      </w:r>
      <w:r w:rsidRPr="005E519D">
        <w:rPr>
          <w:rFonts w:ascii="Times New Roman" w:hAnsi="Times New Roman"/>
          <w:szCs w:val="24"/>
        </w:rPr>
        <w:t xml:space="preserve">: histopatológico de tumor </w:t>
      </w:r>
      <w:r w:rsidR="00B45F40">
        <w:rPr>
          <w:rFonts w:ascii="Times New Roman" w:hAnsi="Times New Roman"/>
          <w:szCs w:val="24"/>
        </w:rPr>
        <w:t>do SNC</w:t>
      </w:r>
      <w:r w:rsidRPr="005E519D">
        <w:rPr>
          <w:rFonts w:ascii="Times New Roman" w:hAnsi="Times New Roman"/>
          <w:szCs w:val="24"/>
        </w:rPr>
        <w:t xml:space="preserve"> benigno pela</w:t>
      </w:r>
      <w:r>
        <w:rPr>
          <w:rFonts w:ascii="Times New Roman" w:hAnsi="Times New Roman"/>
          <w:szCs w:val="24"/>
        </w:rPr>
        <w:t xml:space="preserve"> </w:t>
      </w:r>
      <w:r w:rsidRPr="005E519D">
        <w:rPr>
          <w:rFonts w:ascii="Times New Roman" w:hAnsi="Times New Roman"/>
          <w:szCs w:val="24"/>
        </w:rPr>
        <w:t>classificação da OMS (os gliomas grau I e II foram incluídos, pois a OMS os considera tumores de</w:t>
      </w:r>
      <w:r>
        <w:rPr>
          <w:rFonts w:ascii="Times New Roman" w:hAnsi="Times New Roman"/>
          <w:szCs w:val="24"/>
        </w:rPr>
        <w:t xml:space="preserve"> </w:t>
      </w:r>
      <w:r w:rsidR="00B96485">
        <w:rPr>
          <w:rFonts w:ascii="Times New Roman" w:hAnsi="Times New Roman"/>
          <w:szCs w:val="24"/>
        </w:rPr>
        <w:t>comportamento incerto e muitas vezes são tratados com QT</w:t>
      </w:r>
      <w:r w:rsidRPr="005E519D">
        <w:rPr>
          <w:rFonts w:ascii="Times New Roman" w:hAnsi="Times New Roman"/>
          <w:szCs w:val="24"/>
        </w:rPr>
        <w:t>), ou a não realização de tratamento quimioterápico.</w:t>
      </w:r>
    </w:p>
    <w:p w14:paraId="3B24D403" w14:textId="77777777" w:rsidR="005E519D" w:rsidRDefault="005E519D" w:rsidP="005602A7">
      <w:pPr>
        <w:jc w:val="both"/>
        <w:rPr>
          <w:rFonts w:ascii="Times New Roman" w:hAnsi="Times New Roman"/>
          <w:i/>
          <w:szCs w:val="24"/>
        </w:rPr>
      </w:pPr>
    </w:p>
    <w:p w14:paraId="0EE64802" w14:textId="48C83595" w:rsidR="005E519D" w:rsidRPr="005E519D" w:rsidRDefault="00846796" w:rsidP="005602A7">
      <w:pPr>
        <w:jc w:val="both"/>
        <w:rPr>
          <w:rFonts w:ascii="Times New Roman" w:hAnsi="Times New Roman"/>
          <w:i/>
          <w:szCs w:val="24"/>
        </w:rPr>
      </w:pPr>
      <w:r>
        <w:rPr>
          <w:rFonts w:ascii="Times New Roman" w:hAnsi="Times New Roman"/>
          <w:i/>
          <w:szCs w:val="24"/>
        </w:rPr>
        <w:t>4.4</w:t>
      </w:r>
      <w:r w:rsidR="005E519D" w:rsidRPr="005E519D">
        <w:rPr>
          <w:rFonts w:ascii="Times New Roman" w:hAnsi="Times New Roman"/>
          <w:i/>
          <w:szCs w:val="24"/>
        </w:rPr>
        <w:t xml:space="preserve"> Definição das Variáveis do Estudo</w:t>
      </w:r>
    </w:p>
    <w:p w14:paraId="33651F83" w14:textId="109D87E8" w:rsidR="005E519D" w:rsidRDefault="00B96485" w:rsidP="005602A7">
      <w:pPr>
        <w:ind w:firstLine="1134"/>
        <w:jc w:val="both"/>
        <w:rPr>
          <w:rFonts w:ascii="Times New Roman" w:hAnsi="Times New Roman"/>
          <w:szCs w:val="24"/>
        </w:rPr>
      </w:pPr>
      <w:r>
        <w:rPr>
          <w:rFonts w:ascii="Times New Roman" w:hAnsi="Times New Roman"/>
          <w:szCs w:val="24"/>
        </w:rPr>
        <w:t>Foram</w:t>
      </w:r>
      <w:r w:rsidR="005E519D" w:rsidRPr="005E519D">
        <w:rPr>
          <w:rFonts w:ascii="Times New Roman" w:hAnsi="Times New Roman"/>
          <w:szCs w:val="24"/>
        </w:rPr>
        <w:t xml:space="preserve"> avaliados nesse estudo, através de formulário preenchido com os dados dos prontuários dos</w:t>
      </w:r>
      <w:r w:rsidR="005E519D">
        <w:rPr>
          <w:rFonts w:ascii="Times New Roman" w:hAnsi="Times New Roman"/>
          <w:szCs w:val="24"/>
        </w:rPr>
        <w:t xml:space="preserve"> </w:t>
      </w:r>
      <w:r w:rsidR="005E519D" w:rsidRPr="005E519D">
        <w:rPr>
          <w:rFonts w:ascii="Times New Roman" w:hAnsi="Times New Roman"/>
          <w:szCs w:val="24"/>
        </w:rPr>
        <w:t xml:space="preserve">pacientes, a </w:t>
      </w:r>
      <w:r w:rsidR="00AB707F" w:rsidRPr="005E519D">
        <w:rPr>
          <w:rFonts w:ascii="Times New Roman" w:hAnsi="Times New Roman"/>
          <w:szCs w:val="24"/>
        </w:rPr>
        <w:t>frequência</w:t>
      </w:r>
      <w:r w:rsidR="005E519D" w:rsidRPr="005E519D">
        <w:rPr>
          <w:rFonts w:ascii="Times New Roman" w:hAnsi="Times New Roman"/>
          <w:szCs w:val="24"/>
        </w:rPr>
        <w:t>, nas crianças em vigência de quimioterapia, de: anemia, plaquetopenia,</w:t>
      </w:r>
      <w:r w:rsidR="005E519D">
        <w:rPr>
          <w:rFonts w:ascii="Times New Roman" w:hAnsi="Times New Roman"/>
          <w:szCs w:val="24"/>
        </w:rPr>
        <w:t xml:space="preserve"> </w:t>
      </w:r>
      <w:r w:rsidR="005E519D" w:rsidRPr="005E519D">
        <w:rPr>
          <w:rFonts w:ascii="Times New Roman" w:hAnsi="Times New Roman"/>
          <w:szCs w:val="24"/>
        </w:rPr>
        <w:t xml:space="preserve">neutropenia, </w:t>
      </w:r>
      <w:r w:rsidR="00AB5321">
        <w:rPr>
          <w:rFonts w:ascii="Times New Roman" w:hAnsi="Times New Roman"/>
          <w:szCs w:val="24"/>
        </w:rPr>
        <w:t>infecção</w:t>
      </w:r>
      <w:r w:rsidR="005E519D" w:rsidRPr="005E519D">
        <w:rPr>
          <w:rFonts w:ascii="Times New Roman" w:hAnsi="Times New Roman"/>
          <w:szCs w:val="24"/>
        </w:rPr>
        <w:t>, mucodermatite, alterações hepáticas, alterações renais, alterações do</w:t>
      </w:r>
      <w:r w:rsidR="005E519D">
        <w:rPr>
          <w:rFonts w:ascii="Times New Roman" w:hAnsi="Times New Roman"/>
          <w:szCs w:val="24"/>
        </w:rPr>
        <w:t xml:space="preserve"> </w:t>
      </w:r>
      <w:r w:rsidR="005E519D" w:rsidRPr="005E519D">
        <w:rPr>
          <w:rFonts w:ascii="Times New Roman" w:hAnsi="Times New Roman"/>
          <w:szCs w:val="24"/>
        </w:rPr>
        <w:t xml:space="preserve">trato </w:t>
      </w:r>
      <w:r w:rsidR="009A14C2" w:rsidRPr="0079613F">
        <w:rPr>
          <w:rFonts w:ascii="Times New Roman" w:hAnsi="Times New Roman"/>
          <w:szCs w:val="24"/>
        </w:rPr>
        <w:t>gastrointestinal</w:t>
      </w:r>
      <w:r w:rsidR="00AB5321">
        <w:rPr>
          <w:rFonts w:ascii="Times New Roman" w:hAnsi="Times New Roman"/>
          <w:szCs w:val="24"/>
        </w:rPr>
        <w:t xml:space="preserve"> (náuseas, vômitos, obstipação, etc), pancreatite, alopecia</w:t>
      </w:r>
      <w:r w:rsidR="005E519D" w:rsidRPr="005E519D">
        <w:rPr>
          <w:rFonts w:ascii="Times New Roman" w:hAnsi="Times New Roman"/>
          <w:szCs w:val="24"/>
        </w:rPr>
        <w:t xml:space="preserve">. </w:t>
      </w:r>
      <w:r>
        <w:rPr>
          <w:rFonts w:ascii="Times New Roman" w:hAnsi="Times New Roman"/>
          <w:szCs w:val="24"/>
        </w:rPr>
        <w:t>Além disso</w:t>
      </w:r>
      <w:r w:rsidR="005E519D" w:rsidRPr="005E519D">
        <w:rPr>
          <w:rFonts w:ascii="Times New Roman" w:hAnsi="Times New Roman"/>
          <w:szCs w:val="24"/>
        </w:rPr>
        <w:t xml:space="preserve">, também, a </w:t>
      </w:r>
      <w:r>
        <w:rPr>
          <w:rFonts w:ascii="Times New Roman" w:hAnsi="Times New Roman"/>
          <w:szCs w:val="24"/>
        </w:rPr>
        <w:t>ocorrência</w:t>
      </w:r>
      <w:r w:rsidR="005E519D" w:rsidRPr="005E519D">
        <w:rPr>
          <w:rFonts w:ascii="Times New Roman" w:hAnsi="Times New Roman"/>
          <w:szCs w:val="24"/>
        </w:rPr>
        <w:t xml:space="preserve"> de</w:t>
      </w:r>
      <w:r w:rsidR="005E519D">
        <w:rPr>
          <w:rFonts w:ascii="Times New Roman" w:hAnsi="Times New Roman"/>
          <w:szCs w:val="24"/>
        </w:rPr>
        <w:t xml:space="preserve"> </w:t>
      </w:r>
      <w:r w:rsidR="005E519D" w:rsidRPr="005E519D">
        <w:rPr>
          <w:rFonts w:ascii="Times New Roman" w:hAnsi="Times New Roman"/>
          <w:szCs w:val="24"/>
        </w:rPr>
        <w:t>transfus</w:t>
      </w:r>
      <w:r>
        <w:rPr>
          <w:rFonts w:ascii="Times New Roman" w:hAnsi="Times New Roman"/>
          <w:szCs w:val="24"/>
        </w:rPr>
        <w:t xml:space="preserve">ões de concentrado de hemácias e </w:t>
      </w:r>
      <w:r w:rsidR="005E519D" w:rsidRPr="005E519D">
        <w:rPr>
          <w:rFonts w:ascii="Times New Roman" w:hAnsi="Times New Roman"/>
          <w:szCs w:val="24"/>
        </w:rPr>
        <w:t xml:space="preserve">concentrado de </w:t>
      </w:r>
      <w:r w:rsidR="005E519D" w:rsidRPr="005E519D">
        <w:rPr>
          <w:rFonts w:ascii="Times New Roman" w:hAnsi="Times New Roman"/>
          <w:szCs w:val="24"/>
        </w:rPr>
        <w:lastRenderedPageBreak/>
        <w:t>plaquetas.</w:t>
      </w:r>
      <w:r w:rsidR="00AB5321">
        <w:rPr>
          <w:rFonts w:ascii="Times New Roman" w:hAnsi="Times New Roman"/>
          <w:szCs w:val="24"/>
        </w:rPr>
        <w:t xml:space="preserve"> A classificação usada para categorizar os eventos adversos foi aquela traduzida dos critérios comuns de toxicidade</w:t>
      </w:r>
      <w:r w:rsidR="00B45F40">
        <w:rPr>
          <w:rFonts w:ascii="Times New Roman" w:hAnsi="Times New Roman"/>
          <w:szCs w:val="24"/>
        </w:rPr>
        <w:t xml:space="preserve"> (C</w:t>
      </w:r>
      <w:r w:rsidR="00E94EF9">
        <w:rPr>
          <w:rFonts w:ascii="Times New Roman" w:hAnsi="Times New Roman"/>
          <w:szCs w:val="24"/>
        </w:rPr>
        <w:t>CT</w:t>
      </w:r>
      <w:r w:rsidR="00B45F40">
        <w:rPr>
          <w:rFonts w:ascii="Times New Roman" w:hAnsi="Times New Roman"/>
          <w:szCs w:val="24"/>
        </w:rPr>
        <w:t>)</w:t>
      </w:r>
      <w:r w:rsidR="00AB5321">
        <w:rPr>
          <w:rFonts w:ascii="Times New Roman" w:hAnsi="Times New Roman"/>
          <w:szCs w:val="24"/>
        </w:rPr>
        <w:t xml:space="preserve"> do </w:t>
      </w:r>
      <w:r w:rsidR="00AB5321" w:rsidRPr="00E94EF9">
        <w:rPr>
          <w:rFonts w:ascii="Times New Roman" w:hAnsi="Times New Roman"/>
          <w:i/>
          <w:szCs w:val="24"/>
        </w:rPr>
        <w:t>National Cancer Institute</w:t>
      </w:r>
      <w:r w:rsidR="00AB5321">
        <w:rPr>
          <w:rFonts w:ascii="Times New Roman" w:hAnsi="Times New Roman"/>
          <w:szCs w:val="24"/>
        </w:rPr>
        <w:t xml:space="preserve"> (SAAD, 2002). Não foi realizada avaliação de causalidade dos eventos adversos observados, baseado no fato de que estes são </w:t>
      </w:r>
      <w:r w:rsidR="00800B8F">
        <w:rPr>
          <w:rFonts w:ascii="Times New Roman" w:hAnsi="Times New Roman"/>
          <w:szCs w:val="24"/>
        </w:rPr>
        <w:t xml:space="preserve">tão comuns em quem recebe quimioterápicos antineoplásicos que são praticamente considerados inevitáveis </w:t>
      </w:r>
      <w:r w:rsidR="00800B8F" w:rsidRPr="00386A45">
        <w:rPr>
          <w:rFonts w:ascii="Times New Roman" w:hAnsi="Times New Roman"/>
          <w:szCs w:val="24"/>
        </w:rPr>
        <w:t>(</w:t>
      </w:r>
      <w:r w:rsidR="00800B8F">
        <w:rPr>
          <w:rFonts w:ascii="Times New Roman" w:hAnsi="Times New Roman"/>
          <w:szCs w:val="24"/>
        </w:rPr>
        <w:t>LAU, KAY AND DOOLEY, 2004</w:t>
      </w:r>
      <w:r w:rsidR="00800B8F" w:rsidRPr="00386A45">
        <w:rPr>
          <w:rFonts w:ascii="Times New Roman" w:hAnsi="Times New Roman"/>
          <w:szCs w:val="24"/>
        </w:rPr>
        <w:t>)</w:t>
      </w:r>
      <w:r w:rsidR="00800B8F">
        <w:rPr>
          <w:rFonts w:ascii="Times New Roman" w:hAnsi="Times New Roman"/>
          <w:szCs w:val="24"/>
        </w:rPr>
        <w:t>. Somente foram anotados os eventos adversos relatados durante o período de tratamento com quimioterapia antineoplásica, excetuando-se complicações tardias que podem previsivelmente ocorrer após o uso destas medicações (</w:t>
      </w:r>
      <w:r w:rsidR="00E94EF9">
        <w:rPr>
          <w:rFonts w:ascii="Times New Roman" w:hAnsi="Times New Roman"/>
          <w:szCs w:val="24"/>
        </w:rPr>
        <w:t xml:space="preserve">por ex., </w:t>
      </w:r>
      <w:r w:rsidR="00800B8F">
        <w:rPr>
          <w:rFonts w:ascii="Times New Roman" w:hAnsi="Times New Roman"/>
          <w:szCs w:val="24"/>
        </w:rPr>
        <w:t>perda auditiva).</w:t>
      </w:r>
    </w:p>
    <w:p w14:paraId="4976B390" w14:textId="77777777" w:rsidR="005E519D" w:rsidRPr="005E519D" w:rsidRDefault="005E519D" w:rsidP="005602A7">
      <w:pPr>
        <w:jc w:val="both"/>
        <w:rPr>
          <w:rFonts w:ascii="Times New Roman" w:hAnsi="Times New Roman"/>
          <w:szCs w:val="24"/>
        </w:rPr>
      </w:pPr>
    </w:p>
    <w:p w14:paraId="69D38662" w14:textId="77777777" w:rsidR="00671A52" w:rsidRPr="00C676A7" w:rsidRDefault="008776E0" w:rsidP="005602A7">
      <w:pPr>
        <w:jc w:val="both"/>
        <w:rPr>
          <w:rFonts w:ascii="Times New Roman" w:hAnsi="Times New Roman"/>
          <w:i/>
        </w:rPr>
      </w:pPr>
      <w:r>
        <w:rPr>
          <w:rFonts w:ascii="Times New Roman" w:hAnsi="Times New Roman"/>
          <w:i/>
        </w:rPr>
        <w:t>4.5</w:t>
      </w:r>
      <w:r w:rsidR="00671A52" w:rsidRPr="00C676A7">
        <w:rPr>
          <w:rFonts w:ascii="Times New Roman" w:hAnsi="Times New Roman"/>
          <w:i/>
        </w:rPr>
        <w:t xml:space="preserve"> </w:t>
      </w:r>
      <w:r w:rsidR="000314F7" w:rsidRPr="00C676A7">
        <w:rPr>
          <w:rFonts w:ascii="Times New Roman" w:hAnsi="Times New Roman"/>
          <w:i/>
        </w:rPr>
        <w:t>Coleta de dados</w:t>
      </w:r>
      <w:r w:rsidR="00023F67" w:rsidRPr="00C676A7">
        <w:rPr>
          <w:rFonts w:ascii="Times New Roman" w:hAnsi="Times New Roman"/>
          <w:i/>
        </w:rPr>
        <w:t xml:space="preserve"> </w:t>
      </w:r>
    </w:p>
    <w:p w14:paraId="72D74D18" w14:textId="420B346A" w:rsidR="00671A52" w:rsidRDefault="005E519D" w:rsidP="005602A7">
      <w:pPr>
        <w:ind w:firstLine="1134"/>
        <w:jc w:val="both"/>
        <w:rPr>
          <w:rFonts w:ascii="Times New Roman" w:hAnsi="Times New Roman"/>
          <w:szCs w:val="24"/>
        </w:rPr>
      </w:pPr>
      <w:r w:rsidRPr="005E519D">
        <w:rPr>
          <w:rFonts w:ascii="Times New Roman" w:hAnsi="Times New Roman"/>
          <w:szCs w:val="24"/>
        </w:rPr>
        <w:t xml:space="preserve">A coleta de dados </w:t>
      </w:r>
      <w:r w:rsidR="00BC3947">
        <w:rPr>
          <w:rFonts w:ascii="Times New Roman" w:hAnsi="Times New Roman"/>
          <w:szCs w:val="24"/>
        </w:rPr>
        <w:t>foi</w:t>
      </w:r>
      <w:r w:rsidRPr="005E519D">
        <w:rPr>
          <w:rFonts w:ascii="Times New Roman" w:hAnsi="Times New Roman"/>
          <w:szCs w:val="24"/>
        </w:rPr>
        <w:t xml:space="preserve"> realizada através do estudo retrospectivo dos formulários preenchidos com</w:t>
      </w:r>
      <w:r>
        <w:rPr>
          <w:rFonts w:ascii="Times New Roman" w:hAnsi="Times New Roman"/>
          <w:szCs w:val="24"/>
        </w:rPr>
        <w:t xml:space="preserve"> </w:t>
      </w:r>
      <w:r w:rsidRPr="005E519D">
        <w:rPr>
          <w:rFonts w:ascii="Times New Roman" w:hAnsi="Times New Roman"/>
          <w:szCs w:val="24"/>
        </w:rPr>
        <w:t xml:space="preserve">os dados dos prontuários dos pacientes entre 0 e 18 anos, portadores de tumores </w:t>
      </w:r>
      <w:r w:rsidR="00E94EF9">
        <w:rPr>
          <w:rFonts w:ascii="Times New Roman" w:hAnsi="Times New Roman"/>
          <w:szCs w:val="24"/>
        </w:rPr>
        <w:t>do SNC</w:t>
      </w:r>
      <w:r w:rsidRPr="005E519D">
        <w:rPr>
          <w:rFonts w:ascii="Times New Roman" w:hAnsi="Times New Roman"/>
          <w:szCs w:val="24"/>
        </w:rPr>
        <w:t>, que</w:t>
      </w:r>
      <w:r>
        <w:rPr>
          <w:rFonts w:ascii="Times New Roman" w:hAnsi="Times New Roman"/>
          <w:szCs w:val="24"/>
        </w:rPr>
        <w:t xml:space="preserve"> </w:t>
      </w:r>
      <w:r w:rsidRPr="005E519D">
        <w:rPr>
          <w:rFonts w:ascii="Times New Roman" w:hAnsi="Times New Roman"/>
          <w:szCs w:val="24"/>
        </w:rPr>
        <w:t xml:space="preserve">iniciaram tratamento </w:t>
      </w:r>
      <w:r w:rsidRPr="00332B6C">
        <w:rPr>
          <w:rFonts w:ascii="Times New Roman" w:hAnsi="Times New Roman"/>
          <w:szCs w:val="24"/>
        </w:rPr>
        <w:t xml:space="preserve">quimioterápico no </w:t>
      </w:r>
      <w:r w:rsidR="00E94EF9">
        <w:rPr>
          <w:rFonts w:ascii="Times New Roman" w:hAnsi="Times New Roman"/>
          <w:szCs w:val="24"/>
        </w:rPr>
        <w:t>CPC–</w:t>
      </w:r>
      <w:r w:rsidR="00E94EF9" w:rsidRPr="00332B6C">
        <w:rPr>
          <w:rFonts w:ascii="Times New Roman" w:hAnsi="Times New Roman"/>
          <w:szCs w:val="24"/>
        </w:rPr>
        <w:t>HIAS</w:t>
      </w:r>
      <w:r w:rsidRPr="00332B6C">
        <w:rPr>
          <w:rFonts w:ascii="Times New Roman" w:hAnsi="Times New Roman"/>
          <w:szCs w:val="24"/>
        </w:rPr>
        <w:t>,</w:t>
      </w:r>
      <w:r w:rsidRPr="005E519D">
        <w:rPr>
          <w:rFonts w:ascii="Times New Roman" w:hAnsi="Times New Roman"/>
          <w:szCs w:val="24"/>
        </w:rPr>
        <w:t xml:space="preserve"> entre janeiro de 2007 e dezembro de 2010.</w:t>
      </w:r>
    </w:p>
    <w:p w14:paraId="48B57659" w14:textId="77777777" w:rsidR="005E519D" w:rsidRDefault="005E519D" w:rsidP="005602A7">
      <w:pPr>
        <w:ind w:firstLine="1134"/>
        <w:jc w:val="both"/>
        <w:rPr>
          <w:rFonts w:ascii="Times New Roman" w:hAnsi="Times New Roman"/>
        </w:rPr>
      </w:pPr>
    </w:p>
    <w:p w14:paraId="748A0C12" w14:textId="77777777" w:rsidR="00671A52" w:rsidRPr="00C676A7" w:rsidRDefault="008776E0" w:rsidP="005602A7">
      <w:pPr>
        <w:jc w:val="both"/>
        <w:rPr>
          <w:rFonts w:ascii="Times New Roman" w:hAnsi="Times New Roman"/>
          <w:i/>
        </w:rPr>
      </w:pPr>
      <w:r>
        <w:rPr>
          <w:rFonts w:ascii="Times New Roman" w:hAnsi="Times New Roman"/>
          <w:i/>
        </w:rPr>
        <w:t>4.6</w:t>
      </w:r>
      <w:r w:rsidR="00671A52" w:rsidRPr="00C676A7">
        <w:rPr>
          <w:rFonts w:ascii="Times New Roman" w:hAnsi="Times New Roman"/>
          <w:i/>
        </w:rPr>
        <w:t xml:space="preserve"> Análise </w:t>
      </w:r>
      <w:r w:rsidR="000314F7" w:rsidRPr="00C676A7">
        <w:rPr>
          <w:rFonts w:ascii="Times New Roman" w:hAnsi="Times New Roman"/>
          <w:i/>
        </w:rPr>
        <w:t>dos Resultados</w:t>
      </w:r>
    </w:p>
    <w:p w14:paraId="6EFE0346" w14:textId="1501AB3C" w:rsidR="005E519D" w:rsidRPr="00193182" w:rsidRDefault="00BC3947" w:rsidP="005602A7">
      <w:pPr>
        <w:ind w:firstLine="1134"/>
        <w:jc w:val="both"/>
        <w:rPr>
          <w:rFonts w:ascii="Times New Roman" w:hAnsi="Times New Roman"/>
          <w:szCs w:val="24"/>
        </w:rPr>
      </w:pPr>
      <w:r>
        <w:rPr>
          <w:rFonts w:ascii="Times New Roman" w:hAnsi="Times New Roman"/>
          <w:szCs w:val="24"/>
        </w:rPr>
        <w:t>Foi realizada</w:t>
      </w:r>
      <w:r w:rsidR="008830D2" w:rsidRPr="00332B6C">
        <w:rPr>
          <w:rFonts w:ascii="Times New Roman" w:hAnsi="Times New Roman"/>
          <w:szCs w:val="24"/>
        </w:rPr>
        <w:t xml:space="preserve"> a</w:t>
      </w:r>
      <w:r w:rsidR="005E519D" w:rsidRPr="00332B6C">
        <w:rPr>
          <w:rFonts w:ascii="Times New Roman" w:hAnsi="Times New Roman"/>
          <w:szCs w:val="24"/>
        </w:rPr>
        <w:t xml:space="preserve"> análise de frequências </w:t>
      </w:r>
      <w:r>
        <w:rPr>
          <w:rFonts w:ascii="Times New Roman" w:hAnsi="Times New Roman"/>
          <w:szCs w:val="24"/>
        </w:rPr>
        <w:t>dos grupos de eventos adversos. Estes dados foram usados para montar um perfil epidemiológico para avaliar a incidência total e por grupos de eventos adversos na população de pacientes estudada.</w:t>
      </w:r>
    </w:p>
    <w:p w14:paraId="21D094A2" w14:textId="5C76B1FB" w:rsidR="005E519D" w:rsidRPr="005E519D" w:rsidRDefault="005E519D" w:rsidP="005602A7">
      <w:pPr>
        <w:ind w:firstLine="1134"/>
        <w:jc w:val="both"/>
        <w:rPr>
          <w:rFonts w:ascii="Times New Roman" w:hAnsi="Times New Roman"/>
          <w:szCs w:val="24"/>
        </w:rPr>
      </w:pPr>
      <w:r w:rsidRPr="00193182">
        <w:rPr>
          <w:rFonts w:ascii="Times New Roman" w:hAnsi="Times New Roman"/>
          <w:szCs w:val="24"/>
        </w:rPr>
        <w:t>Os pacotes de programas estatísticos utilizados serão o Excel</w:t>
      </w:r>
      <w:r w:rsidRPr="005E519D">
        <w:rPr>
          <w:rFonts w:ascii="Times New Roman" w:hAnsi="Times New Roman"/>
          <w:szCs w:val="24"/>
        </w:rPr>
        <w:t xml:space="preserve"> 2003, e R 2.12.</w:t>
      </w:r>
    </w:p>
    <w:p w14:paraId="59E2DC99" w14:textId="699ADCC9" w:rsidR="005E519D" w:rsidRDefault="005E519D" w:rsidP="005602A7">
      <w:pPr>
        <w:ind w:firstLine="1134"/>
        <w:jc w:val="both"/>
        <w:rPr>
          <w:rFonts w:ascii="Times New Roman" w:hAnsi="Times New Roman"/>
        </w:rPr>
      </w:pPr>
      <w:r w:rsidRPr="005E519D">
        <w:rPr>
          <w:rFonts w:ascii="Times New Roman" w:hAnsi="Times New Roman"/>
          <w:szCs w:val="24"/>
        </w:rPr>
        <w:t xml:space="preserve">Os resultados obtidos </w:t>
      </w:r>
      <w:r w:rsidR="00F21D75">
        <w:rPr>
          <w:rFonts w:ascii="Times New Roman" w:hAnsi="Times New Roman"/>
          <w:szCs w:val="24"/>
        </w:rPr>
        <w:t>foram</w:t>
      </w:r>
      <w:r w:rsidRPr="005E519D">
        <w:rPr>
          <w:rFonts w:ascii="Times New Roman" w:hAnsi="Times New Roman"/>
          <w:szCs w:val="24"/>
        </w:rPr>
        <w:t xml:space="preserve"> descritos em valores absolutos e em percentagens e comparados com</w:t>
      </w:r>
      <w:r>
        <w:rPr>
          <w:rFonts w:ascii="Times New Roman" w:hAnsi="Times New Roman"/>
          <w:szCs w:val="24"/>
        </w:rPr>
        <w:t xml:space="preserve"> </w:t>
      </w:r>
      <w:r w:rsidRPr="005E519D">
        <w:rPr>
          <w:rFonts w:ascii="Times New Roman" w:hAnsi="Times New Roman"/>
          <w:szCs w:val="24"/>
        </w:rPr>
        <w:t>dados da literatura referentes a cada variável.</w:t>
      </w:r>
    </w:p>
    <w:p w14:paraId="6F35B9F0" w14:textId="77777777" w:rsidR="005E519D" w:rsidRDefault="005E519D" w:rsidP="005602A7">
      <w:pPr>
        <w:jc w:val="both"/>
        <w:rPr>
          <w:rFonts w:ascii="Times New Roman" w:hAnsi="Times New Roman"/>
        </w:rPr>
      </w:pPr>
    </w:p>
    <w:p w14:paraId="7B2B1CA7" w14:textId="77777777" w:rsidR="005E519D" w:rsidRPr="00C676A7" w:rsidRDefault="008776E0" w:rsidP="005602A7">
      <w:pPr>
        <w:jc w:val="both"/>
        <w:rPr>
          <w:rFonts w:ascii="Times New Roman" w:hAnsi="Times New Roman"/>
          <w:i/>
        </w:rPr>
      </w:pPr>
      <w:r>
        <w:rPr>
          <w:rFonts w:ascii="Times New Roman" w:hAnsi="Times New Roman"/>
          <w:i/>
        </w:rPr>
        <w:t>4.7</w:t>
      </w:r>
      <w:r w:rsidR="00671A52" w:rsidRPr="00C676A7">
        <w:rPr>
          <w:rFonts w:ascii="Times New Roman" w:hAnsi="Times New Roman"/>
          <w:i/>
        </w:rPr>
        <w:t xml:space="preserve"> </w:t>
      </w:r>
      <w:r w:rsidR="005E519D" w:rsidRPr="00C676A7">
        <w:rPr>
          <w:rFonts w:ascii="Times New Roman" w:hAnsi="Times New Roman"/>
          <w:i/>
        </w:rPr>
        <w:t>Levantamento de Literatura</w:t>
      </w:r>
    </w:p>
    <w:p w14:paraId="3FF7253C" w14:textId="78E6BDEF" w:rsidR="005E519D" w:rsidRPr="00332B6C" w:rsidRDefault="00F21D75" w:rsidP="005602A7">
      <w:pPr>
        <w:ind w:firstLine="1134"/>
        <w:jc w:val="both"/>
        <w:rPr>
          <w:rFonts w:ascii="Times New Roman" w:hAnsi="Times New Roman"/>
        </w:rPr>
      </w:pPr>
      <w:r>
        <w:rPr>
          <w:rFonts w:ascii="Times New Roman" w:hAnsi="Times New Roman"/>
        </w:rPr>
        <w:t>Foi</w:t>
      </w:r>
      <w:r w:rsidR="00332B6C" w:rsidRPr="00332B6C">
        <w:rPr>
          <w:rFonts w:ascii="Times New Roman" w:hAnsi="Times New Roman"/>
        </w:rPr>
        <w:t xml:space="preserve"> realizada</w:t>
      </w:r>
      <w:r w:rsidR="005E519D" w:rsidRPr="00332B6C">
        <w:rPr>
          <w:rFonts w:ascii="Times New Roman" w:hAnsi="Times New Roman"/>
        </w:rPr>
        <w:t xml:space="preserve"> uma revisão na literatura sobre o tratamento quimioterápico dos tumores do sistema nervoso central e seus </w:t>
      </w:r>
      <w:r>
        <w:rPr>
          <w:rFonts w:ascii="Times New Roman" w:hAnsi="Times New Roman"/>
        </w:rPr>
        <w:t>eventos</w:t>
      </w:r>
      <w:r w:rsidR="005E519D" w:rsidRPr="00332B6C">
        <w:rPr>
          <w:rFonts w:ascii="Times New Roman" w:hAnsi="Times New Roman"/>
        </w:rPr>
        <w:t xml:space="preserve"> adversos, incluindo artigos publicados em revistas indexadas, livros e material retirado da internet em sites específicos sobre o assunto. As bases de dados pesquisadas </w:t>
      </w:r>
      <w:r w:rsidR="00E94EF9">
        <w:rPr>
          <w:rFonts w:ascii="Times New Roman" w:hAnsi="Times New Roman"/>
        </w:rPr>
        <w:t>foram</w:t>
      </w:r>
      <w:r w:rsidR="005E519D" w:rsidRPr="00332B6C">
        <w:rPr>
          <w:rFonts w:ascii="Times New Roman" w:hAnsi="Times New Roman"/>
        </w:rPr>
        <w:t>: P</w:t>
      </w:r>
      <w:r w:rsidR="007C1140" w:rsidRPr="00332B6C">
        <w:rPr>
          <w:rFonts w:ascii="Times New Roman" w:hAnsi="Times New Roman"/>
        </w:rPr>
        <w:t>UBMED (MEDLINE), SCIELO, LILACS e</w:t>
      </w:r>
      <w:r w:rsidR="005E519D" w:rsidRPr="00332B6C">
        <w:rPr>
          <w:rFonts w:ascii="Times New Roman" w:hAnsi="Times New Roman"/>
        </w:rPr>
        <w:t xml:space="preserve"> Google Acadêmico. O período de abrangência da revisão </w:t>
      </w:r>
      <w:r>
        <w:rPr>
          <w:rFonts w:ascii="Times New Roman" w:hAnsi="Times New Roman"/>
        </w:rPr>
        <w:t>foi</w:t>
      </w:r>
      <w:r w:rsidR="00E126F9" w:rsidRPr="00332B6C">
        <w:rPr>
          <w:rFonts w:ascii="Times New Roman" w:hAnsi="Times New Roman"/>
        </w:rPr>
        <w:t xml:space="preserve"> de 2010</w:t>
      </w:r>
      <w:r w:rsidR="005E519D" w:rsidRPr="00332B6C">
        <w:rPr>
          <w:rFonts w:ascii="Times New Roman" w:hAnsi="Times New Roman"/>
        </w:rPr>
        <w:t xml:space="preserve"> a 201</w:t>
      </w:r>
      <w:r w:rsidR="00E126F9" w:rsidRPr="00332B6C">
        <w:rPr>
          <w:rFonts w:ascii="Times New Roman" w:hAnsi="Times New Roman"/>
        </w:rPr>
        <w:t>5</w:t>
      </w:r>
      <w:r w:rsidR="00AD3426" w:rsidRPr="00332B6C">
        <w:rPr>
          <w:rFonts w:ascii="Times New Roman" w:hAnsi="Times New Roman"/>
        </w:rPr>
        <w:t>.</w:t>
      </w:r>
    </w:p>
    <w:p w14:paraId="075C3E4D" w14:textId="77777777" w:rsidR="005E519D" w:rsidRPr="00332B6C" w:rsidRDefault="005E519D" w:rsidP="005602A7">
      <w:pPr>
        <w:jc w:val="both"/>
        <w:rPr>
          <w:rFonts w:ascii="Times New Roman" w:hAnsi="Times New Roman"/>
        </w:rPr>
      </w:pPr>
    </w:p>
    <w:p w14:paraId="78CEB8BB" w14:textId="77777777" w:rsidR="00671A52" w:rsidRPr="00332B6C" w:rsidRDefault="008776E0" w:rsidP="005602A7">
      <w:pPr>
        <w:jc w:val="both"/>
        <w:rPr>
          <w:rFonts w:ascii="Times New Roman" w:hAnsi="Times New Roman"/>
          <w:i/>
        </w:rPr>
      </w:pPr>
      <w:r w:rsidRPr="00332B6C">
        <w:rPr>
          <w:rFonts w:ascii="Times New Roman" w:hAnsi="Times New Roman"/>
          <w:i/>
        </w:rPr>
        <w:t>4.8</w:t>
      </w:r>
      <w:r w:rsidR="005E519D" w:rsidRPr="00332B6C">
        <w:rPr>
          <w:rFonts w:ascii="Times New Roman" w:hAnsi="Times New Roman"/>
          <w:i/>
        </w:rPr>
        <w:t xml:space="preserve"> </w:t>
      </w:r>
      <w:r w:rsidR="00671A52" w:rsidRPr="00332B6C">
        <w:rPr>
          <w:rFonts w:ascii="Times New Roman" w:hAnsi="Times New Roman"/>
          <w:i/>
        </w:rPr>
        <w:t>Aspectos Éticos</w:t>
      </w:r>
    </w:p>
    <w:p w14:paraId="2D91D6F2" w14:textId="20F8BF0C" w:rsidR="00FB0B9D" w:rsidRPr="00332B6C" w:rsidRDefault="00F21D75" w:rsidP="005602A7">
      <w:pPr>
        <w:ind w:firstLine="1134"/>
        <w:jc w:val="both"/>
        <w:rPr>
          <w:rFonts w:ascii="Times New Roman" w:hAnsi="Times New Roman"/>
          <w:szCs w:val="24"/>
        </w:rPr>
      </w:pPr>
      <w:r>
        <w:rPr>
          <w:rFonts w:ascii="Times New Roman" w:hAnsi="Times New Roman"/>
          <w:szCs w:val="24"/>
        </w:rPr>
        <w:t>A pesquisa cumpriu</w:t>
      </w:r>
      <w:r w:rsidR="00FB0B9D" w:rsidRPr="00332B6C">
        <w:rPr>
          <w:rFonts w:ascii="Times New Roman" w:hAnsi="Times New Roman"/>
          <w:szCs w:val="24"/>
        </w:rPr>
        <w:t xml:space="preserve"> os r</w:t>
      </w:r>
      <w:r w:rsidR="00846796">
        <w:rPr>
          <w:rFonts w:ascii="Times New Roman" w:hAnsi="Times New Roman"/>
          <w:szCs w:val="24"/>
        </w:rPr>
        <w:t>equisitos da Resolução nº 466/12</w:t>
      </w:r>
      <w:r w:rsidR="00FB0B9D" w:rsidRPr="00332B6C">
        <w:rPr>
          <w:rFonts w:ascii="Times New Roman" w:hAnsi="Times New Roman"/>
          <w:szCs w:val="24"/>
        </w:rPr>
        <w:t xml:space="preserve"> da Comissão Nacional de Ética em Pesquisa (CONEP), do Conselho Nacional de Saúde e suas complementares. </w:t>
      </w:r>
      <w:r>
        <w:rPr>
          <w:rFonts w:ascii="Times New Roman" w:hAnsi="Times New Roman"/>
          <w:szCs w:val="24"/>
        </w:rPr>
        <w:t>Foram</w:t>
      </w:r>
      <w:r w:rsidR="00FB0B9D" w:rsidRPr="00332B6C">
        <w:rPr>
          <w:rFonts w:ascii="Times New Roman" w:hAnsi="Times New Roman"/>
          <w:szCs w:val="24"/>
        </w:rPr>
        <w:t xml:space="preserve"> utilizados os materiais e dados coletados exclusivamente para os fins previstos no protocolo.</w:t>
      </w:r>
    </w:p>
    <w:p w14:paraId="4EEFC2E0" w14:textId="7EE88DC4"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lastRenderedPageBreak/>
        <w:t xml:space="preserve">O presente </w:t>
      </w:r>
      <w:r w:rsidR="008034E1" w:rsidRPr="00332B6C">
        <w:rPr>
          <w:rFonts w:ascii="Times New Roman" w:hAnsi="Times New Roman"/>
          <w:szCs w:val="24"/>
        </w:rPr>
        <w:t>estudo</w:t>
      </w:r>
      <w:r w:rsidRPr="00332B6C">
        <w:rPr>
          <w:rFonts w:ascii="Times New Roman" w:hAnsi="Times New Roman"/>
          <w:szCs w:val="24"/>
        </w:rPr>
        <w:t xml:space="preserve"> faz parte de um projeto</w:t>
      </w:r>
      <w:r w:rsidR="008034E1" w:rsidRPr="00332B6C">
        <w:rPr>
          <w:rFonts w:ascii="Times New Roman" w:hAnsi="Times New Roman"/>
          <w:szCs w:val="24"/>
        </w:rPr>
        <w:t xml:space="preserve"> mais abrangente</w:t>
      </w:r>
      <w:r w:rsidRPr="00332B6C">
        <w:rPr>
          <w:rFonts w:ascii="Times New Roman" w:hAnsi="Times New Roman"/>
          <w:szCs w:val="24"/>
        </w:rPr>
        <w:t xml:space="preserve"> aprovado </w:t>
      </w:r>
      <w:r w:rsidR="008034E1" w:rsidRPr="00332B6C">
        <w:rPr>
          <w:rFonts w:ascii="Times New Roman" w:hAnsi="Times New Roman"/>
          <w:szCs w:val="24"/>
        </w:rPr>
        <w:t>pelo</w:t>
      </w:r>
      <w:r w:rsidRPr="00332B6C">
        <w:rPr>
          <w:rFonts w:ascii="Times New Roman" w:hAnsi="Times New Roman"/>
          <w:szCs w:val="24"/>
        </w:rPr>
        <w:t xml:space="preserve"> Comitê de Ética em Pesquisa (CEP) do Hospital Infantil Albert Sabin, atualmente em andamento, intitulado AVALIAÇÃO DO TRATAMENTO DE TUMORES CEREBRAIS PEDIÁTRICOS NO HOSPITAL INFANTIL ALBERT SABIN ENTRE 2007</w:t>
      </w:r>
      <w:r w:rsidR="00E94EF9">
        <w:rPr>
          <w:rFonts w:ascii="Times New Roman" w:hAnsi="Times New Roman"/>
          <w:szCs w:val="24"/>
        </w:rPr>
        <w:t>–</w:t>
      </w:r>
      <w:r w:rsidRPr="00332B6C">
        <w:rPr>
          <w:rFonts w:ascii="Times New Roman" w:hAnsi="Times New Roman"/>
          <w:szCs w:val="24"/>
        </w:rPr>
        <w:t>2010</w:t>
      </w:r>
      <w:r w:rsidR="008034E1" w:rsidRPr="00332B6C">
        <w:rPr>
          <w:rFonts w:ascii="Times New Roman" w:hAnsi="Times New Roman"/>
          <w:szCs w:val="24"/>
        </w:rPr>
        <w:t xml:space="preserve"> (</w:t>
      </w:r>
      <w:r w:rsidR="00BC7C76" w:rsidRPr="00332B6C">
        <w:rPr>
          <w:rFonts w:ascii="Times New Roman" w:hAnsi="Times New Roman"/>
          <w:szCs w:val="24"/>
        </w:rPr>
        <w:t>CAAE: 26609514.4.0000.5042</w:t>
      </w:r>
      <w:r w:rsidR="005F3F2A">
        <w:rPr>
          <w:rFonts w:ascii="Times New Roman" w:hAnsi="Times New Roman"/>
          <w:szCs w:val="24"/>
        </w:rPr>
        <w:t>, número do parecer 530.777</w:t>
      </w:r>
      <w:r w:rsidR="008034E1" w:rsidRPr="00332B6C">
        <w:rPr>
          <w:rFonts w:ascii="Times New Roman" w:hAnsi="Times New Roman"/>
          <w:szCs w:val="24"/>
        </w:rPr>
        <w:t>)</w:t>
      </w:r>
      <w:r w:rsidRPr="00332B6C">
        <w:rPr>
          <w:rFonts w:ascii="Times New Roman" w:hAnsi="Times New Roman"/>
          <w:szCs w:val="24"/>
        </w:rPr>
        <w:t>.</w:t>
      </w:r>
    </w:p>
    <w:p w14:paraId="1C1340B6" w14:textId="49A70B6F" w:rsidR="00FB0B9D" w:rsidRPr="00332B6C" w:rsidRDefault="00FB0B9D" w:rsidP="00F21D75">
      <w:pPr>
        <w:ind w:firstLine="1134"/>
        <w:jc w:val="both"/>
        <w:rPr>
          <w:rFonts w:ascii="Times New Roman" w:hAnsi="Times New Roman"/>
          <w:szCs w:val="24"/>
        </w:rPr>
      </w:pPr>
      <w:r w:rsidRPr="00332B6C">
        <w:rPr>
          <w:rFonts w:ascii="Times New Roman" w:hAnsi="Times New Roman"/>
          <w:szCs w:val="24"/>
        </w:rPr>
        <w:t xml:space="preserve">As informações coletadas nos prontuários somente </w:t>
      </w:r>
      <w:r w:rsidR="00F21D75">
        <w:rPr>
          <w:rFonts w:ascii="Times New Roman" w:hAnsi="Times New Roman"/>
          <w:szCs w:val="24"/>
        </w:rPr>
        <w:t>foram</w:t>
      </w:r>
      <w:r w:rsidRPr="00332B6C">
        <w:rPr>
          <w:rFonts w:ascii="Times New Roman" w:hAnsi="Times New Roman"/>
          <w:szCs w:val="24"/>
        </w:rPr>
        <w:t xml:space="preserve"> utilizadas para os objetivos da </w:t>
      </w:r>
      <w:r w:rsidR="00F21D75">
        <w:rPr>
          <w:rFonts w:ascii="Times New Roman" w:hAnsi="Times New Roman"/>
          <w:szCs w:val="24"/>
        </w:rPr>
        <w:t>pesquisa, sendo guardado</w:t>
      </w:r>
      <w:r w:rsidRPr="00332B6C">
        <w:rPr>
          <w:rFonts w:ascii="Times New Roman" w:hAnsi="Times New Roman"/>
          <w:szCs w:val="24"/>
        </w:rPr>
        <w:t xml:space="preserve"> sigilo e </w:t>
      </w:r>
      <w:r w:rsidR="00846796">
        <w:rPr>
          <w:rFonts w:ascii="Times New Roman" w:hAnsi="Times New Roman"/>
          <w:szCs w:val="24"/>
        </w:rPr>
        <w:t xml:space="preserve">preservado </w:t>
      </w:r>
      <w:r w:rsidRPr="00332B6C">
        <w:rPr>
          <w:rFonts w:ascii="Times New Roman" w:hAnsi="Times New Roman"/>
          <w:szCs w:val="24"/>
        </w:rPr>
        <w:t>o anonima</w:t>
      </w:r>
      <w:r w:rsidR="00846796">
        <w:rPr>
          <w:rFonts w:ascii="Times New Roman" w:hAnsi="Times New Roman"/>
          <w:szCs w:val="24"/>
        </w:rPr>
        <w:t>to dos pacientes</w:t>
      </w:r>
      <w:r w:rsidRPr="00332B6C">
        <w:rPr>
          <w:rFonts w:ascii="Times New Roman" w:hAnsi="Times New Roman"/>
          <w:szCs w:val="24"/>
        </w:rPr>
        <w:t>.</w:t>
      </w:r>
    </w:p>
    <w:p w14:paraId="29A64B0E" w14:textId="664A0E15"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A pesquisa </w:t>
      </w:r>
      <w:r w:rsidR="00846796">
        <w:rPr>
          <w:rFonts w:ascii="Times New Roman" w:hAnsi="Times New Roman"/>
          <w:szCs w:val="24"/>
        </w:rPr>
        <w:t>foi</w:t>
      </w:r>
      <w:r w:rsidRPr="00332B6C">
        <w:rPr>
          <w:rFonts w:ascii="Times New Roman" w:hAnsi="Times New Roman"/>
          <w:szCs w:val="24"/>
        </w:rPr>
        <w:t xml:space="preserve"> </w:t>
      </w:r>
      <w:r w:rsidR="00846796">
        <w:rPr>
          <w:rFonts w:ascii="Times New Roman" w:hAnsi="Times New Roman"/>
          <w:szCs w:val="24"/>
        </w:rPr>
        <w:t>iniciada</w:t>
      </w:r>
      <w:r w:rsidRPr="00332B6C">
        <w:rPr>
          <w:rFonts w:ascii="Times New Roman" w:hAnsi="Times New Roman"/>
          <w:szCs w:val="24"/>
        </w:rPr>
        <w:t xml:space="preserve"> após aprovação da </w:t>
      </w:r>
      <w:r w:rsidR="00846796">
        <w:rPr>
          <w:rFonts w:ascii="Times New Roman" w:hAnsi="Times New Roman"/>
          <w:szCs w:val="24"/>
        </w:rPr>
        <w:t>coordenadora</w:t>
      </w:r>
      <w:r w:rsidRPr="00332B6C">
        <w:rPr>
          <w:rFonts w:ascii="Times New Roman" w:hAnsi="Times New Roman"/>
          <w:szCs w:val="24"/>
        </w:rPr>
        <w:t xml:space="preserve"> do </w:t>
      </w:r>
      <w:r w:rsidR="00E94EF9">
        <w:rPr>
          <w:rFonts w:ascii="Times New Roman" w:hAnsi="Times New Roman"/>
          <w:szCs w:val="24"/>
        </w:rPr>
        <w:t>CPC–</w:t>
      </w:r>
      <w:r w:rsidR="00E94EF9" w:rsidRPr="00332B6C">
        <w:rPr>
          <w:rFonts w:ascii="Times New Roman" w:hAnsi="Times New Roman"/>
          <w:szCs w:val="24"/>
        </w:rPr>
        <w:t>HIAS</w:t>
      </w:r>
      <w:r w:rsidRPr="00332B6C">
        <w:rPr>
          <w:rFonts w:ascii="Times New Roman" w:hAnsi="Times New Roman"/>
          <w:szCs w:val="24"/>
        </w:rPr>
        <w:t>, Dra. Selma Lessa Castro, ciente e de acordo com o trabalho de pesquisa.</w:t>
      </w:r>
    </w:p>
    <w:p w14:paraId="105B5DBF" w14:textId="1DB75667" w:rsidR="00671A52" w:rsidRPr="000D4B80" w:rsidRDefault="00846796" w:rsidP="005602A7">
      <w:pPr>
        <w:ind w:firstLine="1134"/>
        <w:jc w:val="both"/>
        <w:rPr>
          <w:rFonts w:ascii="Times New Roman" w:hAnsi="Times New Roman"/>
          <w:szCs w:val="24"/>
        </w:rPr>
      </w:pPr>
      <w:r>
        <w:rPr>
          <w:rFonts w:ascii="Times New Roman" w:hAnsi="Times New Roman"/>
          <w:szCs w:val="24"/>
        </w:rPr>
        <w:t>O estudo seguiu</w:t>
      </w:r>
      <w:r w:rsidR="00FB0B9D" w:rsidRPr="00332B6C">
        <w:rPr>
          <w:rFonts w:ascii="Times New Roman" w:hAnsi="Times New Roman"/>
          <w:szCs w:val="24"/>
        </w:rPr>
        <w:t xml:space="preserve"> os princípios </w:t>
      </w:r>
      <w:r w:rsidR="00FB0B9D" w:rsidRPr="00332B6C">
        <w:rPr>
          <w:rFonts w:ascii="Times New Roman" w:hAnsi="Times New Roman"/>
          <w:i/>
          <w:szCs w:val="24"/>
        </w:rPr>
        <w:t>prima facie</w:t>
      </w:r>
      <w:r w:rsidR="00FB0B9D" w:rsidRPr="00332B6C">
        <w:rPr>
          <w:rFonts w:ascii="Times New Roman" w:hAnsi="Times New Roman"/>
          <w:szCs w:val="24"/>
        </w:rPr>
        <w:t xml:space="preserve"> da bioética, configurados na </w:t>
      </w:r>
      <w:r w:rsidR="00E94EF9">
        <w:rPr>
          <w:rFonts w:ascii="Times New Roman" w:hAnsi="Times New Roman"/>
          <w:szCs w:val="24"/>
        </w:rPr>
        <w:t>ide</w:t>
      </w:r>
      <w:r w:rsidR="00E94EF9" w:rsidRPr="00332B6C">
        <w:rPr>
          <w:rFonts w:ascii="Times New Roman" w:hAnsi="Times New Roman"/>
          <w:szCs w:val="24"/>
        </w:rPr>
        <w:t>ia</w:t>
      </w:r>
      <w:r w:rsidR="00FB0B9D" w:rsidRPr="00332B6C">
        <w:rPr>
          <w:rFonts w:ascii="Times New Roman" w:hAnsi="Times New Roman"/>
          <w:szCs w:val="24"/>
        </w:rPr>
        <w:t xml:space="preserve"> de autonomia, não maleficência, beneficência e justiça</w:t>
      </w:r>
      <w:r>
        <w:rPr>
          <w:rFonts w:ascii="Times New Roman" w:hAnsi="Times New Roman"/>
          <w:szCs w:val="24"/>
        </w:rPr>
        <w:t>; conforme a Resolução nº 466/12</w:t>
      </w:r>
      <w:r w:rsidR="00FB0B9D" w:rsidRPr="00332B6C">
        <w:rPr>
          <w:rFonts w:ascii="Times New Roman" w:hAnsi="Times New Roman"/>
          <w:szCs w:val="24"/>
        </w:rPr>
        <w:t xml:space="preserve"> da Comissão Nacional de</w:t>
      </w:r>
      <w:r w:rsidR="000D4B80" w:rsidRPr="00332B6C">
        <w:rPr>
          <w:rFonts w:ascii="Times New Roman" w:hAnsi="Times New Roman"/>
          <w:szCs w:val="24"/>
        </w:rPr>
        <w:t xml:space="preserve"> </w:t>
      </w:r>
      <w:r w:rsidR="00FB0B9D" w:rsidRPr="00332B6C">
        <w:rPr>
          <w:rFonts w:ascii="Times New Roman" w:hAnsi="Times New Roman"/>
          <w:szCs w:val="24"/>
        </w:rPr>
        <w:t>Ética em Pesquisa (CONEP), do Conselho Na</w:t>
      </w:r>
      <w:r w:rsidR="00FB0B9D" w:rsidRPr="00FB0B9D">
        <w:rPr>
          <w:rFonts w:ascii="Times New Roman" w:hAnsi="Times New Roman"/>
          <w:szCs w:val="24"/>
        </w:rPr>
        <w:t>cional de Saúde.</w:t>
      </w:r>
    </w:p>
    <w:p w14:paraId="1C281AF7" w14:textId="7D23F8A7" w:rsidR="00846796" w:rsidRPr="00327F85" w:rsidRDefault="008D7EA5" w:rsidP="00846796">
      <w:pPr>
        <w:jc w:val="both"/>
        <w:rPr>
          <w:rFonts w:ascii="Times New Roman" w:hAnsi="Times New Roman"/>
          <w:b/>
        </w:rPr>
      </w:pPr>
      <w:r>
        <w:rPr>
          <w:rFonts w:ascii="Times New Roman" w:hAnsi="Times New Roman"/>
          <w:b/>
          <w:strike/>
          <w:szCs w:val="24"/>
        </w:rPr>
        <w:br w:type="page"/>
      </w:r>
    </w:p>
    <w:p w14:paraId="3D80B8BC" w14:textId="30670158" w:rsidR="00846796" w:rsidRDefault="00846796" w:rsidP="00846796">
      <w:pPr>
        <w:jc w:val="both"/>
        <w:rPr>
          <w:rFonts w:ascii="Times New Roman" w:hAnsi="Times New Roman"/>
          <w:b/>
          <w:szCs w:val="24"/>
        </w:rPr>
      </w:pPr>
      <w:r>
        <w:rPr>
          <w:rFonts w:ascii="Times New Roman" w:hAnsi="Times New Roman"/>
          <w:b/>
          <w:szCs w:val="24"/>
        </w:rPr>
        <w:lastRenderedPageBreak/>
        <w:t>5</w:t>
      </w:r>
      <w:r w:rsidRPr="00671A52">
        <w:rPr>
          <w:rFonts w:ascii="Times New Roman" w:hAnsi="Times New Roman"/>
          <w:b/>
          <w:szCs w:val="24"/>
        </w:rPr>
        <w:t xml:space="preserve"> </w:t>
      </w:r>
      <w:r>
        <w:rPr>
          <w:rFonts w:ascii="Times New Roman" w:hAnsi="Times New Roman"/>
          <w:b/>
          <w:szCs w:val="24"/>
        </w:rPr>
        <w:t>RESULTA</w:t>
      </w:r>
      <w:r w:rsidRPr="00671A52">
        <w:rPr>
          <w:rFonts w:ascii="Times New Roman" w:hAnsi="Times New Roman"/>
          <w:b/>
          <w:szCs w:val="24"/>
        </w:rPr>
        <w:t>DOS</w:t>
      </w:r>
    </w:p>
    <w:p w14:paraId="3A939123" w14:textId="77777777" w:rsidR="00E94EF9" w:rsidRDefault="00E94EF9" w:rsidP="00846796">
      <w:pPr>
        <w:jc w:val="both"/>
        <w:rPr>
          <w:rFonts w:ascii="Times New Roman" w:hAnsi="Times New Roman"/>
        </w:rPr>
      </w:pPr>
    </w:p>
    <w:p w14:paraId="60D7D99C" w14:textId="385BB49F" w:rsidR="007010E6" w:rsidRDefault="00846796" w:rsidP="00846796">
      <w:pPr>
        <w:ind w:firstLine="1134"/>
        <w:jc w:val="both"/>
        <w:rPr>
          <w:rFonts w:ascii="Times New Roman" w:hAnsi="Times New Roman"/>
        </w:rPr>
      </w:pPr>
      <w:r w:rsidRPr="00846796">
        <w:rPr>
          <w:rFonts w:ascii="Times New Roman" w:hAnsi="Times New Roman"/>
          <w:szCs w:val="24"/>
        </w:rPr>
        <w:t xml:space="preserve">Entre janeiro de 2007 e dezembro de 2010, 145 pacientes pediátricos, entre crianças e adolescentes até 18 anos, foram diagnosticados com um tumor primário </w:t>
      </w:r>
      <w:r w:rsidR="00E94EF9">
        <w:rPr>
          <w:rFonts w:ascii="Times New Roman" w:hAnsi="Times New Roman"/>
          <w:szCs w:val="24"/>
        </w:rPr>
        <w:t xml:space="preserve">do SNC </w:t>
      </w:r>
      <w:r w:rsidRPr="00846796">
        <w:rPr>
          <w:rFonts w:ascii="Times New Roman" w:hAnsi="Times New Roman"/>
          <w:szCs w:val="24"/>
        </w:rPr>
        <w:t>no CPC</w:t>
      </w:r>
      <w:r w:rsidR="00E94EF9">
        <w:rPr>
          <w:rFonts w:ascii="Times New Roman" w:hAnsi="Times New Roman"/>
          <w:szCs w:val="24"/>
        </w:rPr>
        <w:t>–</w:t>
      </w:r>
      <w:r w:rsidRPr="00846796">
        <w:rPr>
          <w:rFonts w:ascii="Times New Roman" w:hAnsi="Times New Roman"/>
          <w:szCs w:val="24"/>
        </w:rPr>
        <w:t>HIAS. Deste total,</w:t>
      </w:r>
      <w:r>
        <w:rPr>
          <w:rFonts w:ascii="Times New Roman" w:hAnsi="Times New Roman"/>
          <w:szCs w:val="24"/>
        </w:rPr>
        <w:t xml:space="preserve"> 91 pacientes receberam esquemas de quimioterapia</w:t>
      </w:r>
      <w:r w:rsidR="002D3216">
        <w:rPr>
          <w:rFonts w:ascii="Times New Roman" w:hAnsi="Times New Roman"/>
          <w:szCs w:val="24"/>
        </w:rPr>
        <w:t xml:space="preserve"> (QT), sendo que 61 pacientes receberam QT</w:t>
      </w:r>
      <w:r>
        <w:rPr>
          <w:rFonts w:ascii="Times New Roman" w:hAnsi="Times New Roman"/>
        </w:rPr>
        <w:t xml:space="preserve"> </w:t>
      </w:r>
      <w:r w:rsidR="002D3216">
        <w:rPr>
          <w:rFonts w:ascii="Times New Roman" w:hAnsi="Times New Roman"/>
        </w:rPr>
        <w:t xml:space="preserve">adjuvante (após a cirurgia) e 30 receberam QT </w:t>
      </w:r>
      <w:r w:rsidR="002D3216" w:rsidRPr="002D3216">
        <w:rPr>
          <w:rFonts w:ascii="Times New Roman" w:hAnsi="Times New Roman"/>
          <w:i/>
        </w:rPr>
        <w:t>up-front</w:t>
      </w:r>
      <w:r w:rsidR="007010E6">
        <w:rPr>
          <w:rFonts w:ascii="Times New Roman" w:hAnsi="Times New Roman"/>
        </w:rPr>
        <w:t xml:space="preserve"> (como primeira terapia). Ao todo, 8 esquemas (protocolos) diferentes de QT foram utilizados, porém os mais frequentes foram: o baseado no ensaio COG-A9952 (47 pacientes), o bas</w:t>
      </w:r>
      <w:r w:rsidR="00FA5FF8">
        <w:rPr>
          <w:rFonts w:ascii="Times New Roman" w:hAnsi="Times New Roman"/>
        </w:rPr>
        <w:t xml:space="preserve">eado no ensaio da </w:t>
      </w:r>
      <w:r w:rsidR="00E94EF9" w:rsidRPr="004D71C7">
        <w:rPr>
          <w:rFonts w:ascii="Times New Roman" w:hAnsi="Times New Roman"/>
          <w:i/>
        </w:rPr>
        <w:t>Sociedad Latinoamericana de Oncología Pediátrica</w:t>
      </w:r>
      <w:r w:rsidR="00E94EF9">
        <w:rPr>
          <w:rFonts w:ascii="Times New Roman" w:hAnsi="Times New Roman"/>
        </w:rPr>
        <w:t xml:space="preserve"> </w:t>
      </w:r>
      <w:r w:rsidR="00FA5FF8">
        <w:rPr>
          <w:rFonts w:ascii="Times New Roman" w:hAnsi="Times New Roman"/>
        </w:rPr>
        <w:t>(SLAOP)</w:t>
      </w:r>
      <w:r w:rsidR="007010E6">
        <w:rPr>
          <w:rFonts w:ascii="Times New Roman" w:hAnsi="Times New Roman"/>
        </w:rPr>
        <w:t xml:space="preserve"> (</w:t>
      </w:r>
      <w:r w:rsidR="00E94EF9">
        <w:rPr>
          <w:rFonts w:ascii="Times New Roman" w:hAnsi="Times New Roman"/>
        </w:rPr>
        <w:t xml:space="preserve">GAJJAR, </w:t>
      </w:r>
      <w:r w:rsidR="007010E6">
        <w:rPr>
          <w:rFonts w:ascii="Times New Roman" w:hAnsi="Times New Roman"/>
        </w:rPr>
        <w:t xml:space="preserve">1999) (19 pacientes) e o baseado no ensaio SOBOPE 1998 (15 pacientes). </w:t>
      </w:r>
    </w:p>
    <w:p w14:paraId="4EFA2BE2" w14:textId="4F6DBA21" w:rsidR="00081674" w:rsidRDefault="007010E6" w:rsidP="00846796">
      <w:pPr>
        <w:ind w:firstLine="1134"/>
        <w:jc w:val="both"/>
        <w:rPr>
          <w:rFonts w:ascii="Times New Roman" w:hAnsi="Times New Roman"/>
        </w:rPr>
      </w:pPr>
      <w:r>
        <w:rPr>
          <w:rFonts w:ascii="Times New Roman" w:hAnsi="Times New Roman"/>
        </w:rPr>
        <w:t>Do total de 91 pacientes que receberam QT, 60 receberam também radioterapia (RT), sendo que aqueles que foram tratados com base no ensaio SOBOPE 1998 fizeram RT concomitante com QT</w:t>
      </w:r>
      <w:r w:rsidR="00081674">
        <w:rPr>
          <w:rFonts w:ascii="Times New Roman" w:hAnsi="Times New Roman"/>
        </w:rPr>
        <w:t>. Adicionalmente, 32 pacientes receberam um segundo curso de QT, 10 pacientes do total foram reoperados e 3 receberam um segundo tratamento com RT ao longo de seu acompanhamento. Nove pacientes receberam até 4 esquemas diferentes de QT, em sequência, após falha do tratamento anterior.</w:t>
      </w:r>
    </w:p>
    <w:p w14:paraId="7985C7DC" w14:textId="45C734D8" w:rsidR="006B722D" w:rsidRDefault="00081674" w:rsidP="00846796">
      <w:pPr>
        <w:ind w:firstLine="1134"/>
        <w:jc w:val="both"/>
        <w:rPr>
          <w:rFonts w:ascii="Times New Roman" w:hAnsi="Times New Roman"/>
        </w:rPr>
      </w:pPr>
      <w:r>
        <w:rPr>
          <w:rFonts w:ascii="Times New Roman" w:hAnsi="Times New Roman"/>
        </w:rPr>
        <w:t xml:space="preserve">Neste universo de pacientes politratados, </w:t>
      </w:r>
      <w:r w:rsidR="002C6B2B">
        <w:rPr>
          <w:rFonts w:ascii="Times New Roman" w:hAnsi="Times New Roman"/>
        </w:rPr>
        <w:t>foram relatados</w:t>
      </w:r>
      <w:r>
        <w:rPr>
          <w:rFonts w:ascii="Times New Roman" w:hAnsi="Times New Roman"/>
        </w:rPr>
        <w:t xml:space="preserve"> eventos adversos associados à QT em </w:t>
      </w:r>
      <w:r w:rsidR="00773044">
        <w:rPr>
          <w:rFonts w:ascii="Times New Roman" w:hAnsi="Times New Roman"/>
        </w:rPr>
        <w:t>53 pacientes (58</w:t>
      </w:r>
      <w:r w:rsidR="00684569">
        <w:rPr>
          <w:rFonts w:ascii="Times New Roman" w:hAnsi="Times New Roman"/>
        </w:rPr>
        <w:t>% do total de 91 tratados com QT). Em relação aos grupos de eventos adversos, 29% dos pacientes apresentou neutropenia (&lt;1000/mm</w:t>
      </w:r>
      <w:r w:rsidR="00684569" w:rsidRPr="00684569">
        <w:rPr>
          <w:rFonts w:ascii="Times New Roman" w:hAnsi="Times New Roman"/>
          <w:vertAlign w:val="superscript"/>
        </w:rPr>
        <w:t>3</w:t>
      </w:r>
      <w:r w:rsidR="006B722D">
        <w:rPr>
          <w:rFonts w:ascii="Times New Roman" w:hAnsi="Times New Roman"/>
        </w:rPr>
        <w:t>), 25% teve</w:t>
      </w:r>
      <w:r w:rsidR="00684569">
        <w:rPr>
          <w:rFonts w:ascii="Times New Roman" w:hAnsi="Times New Roman"/>
        </w:rPr>
        <w:t xml:space="preserve"> ane</w:t>
      </w:r>
      <w:r w:rsidR="006B722D">
        <w:rPr>
          <w:rFonts w:ascii="Times New Roman" w:hAnsi="Times New Roman"/>
        </w:rPr>
        <w:t>mia (Hb &lt; 8,0 g/dl), 24% teve</w:t>
      </w:r>
      <w:r w:rsidR="00684569">
        <w:rPr>
          <w:rFonts w:ascii="Times New Roman" w:hAnsi="Times New Roman"/>
        </w:rPr>
        <w:t xml:space="preserve"> plaquetopenia (&lt;150000/mm</w:t>
      </w:r>
      <w:r w:rsidR="00684569" w:rsidRPr="00684569">
        <w:rPr>
          <w:rFonts w:ascii="Times New Roman" w:hAnsi="Times New Roman"/>
          <w:vertAlign w:val="superscript"/>
        </w:rPr>
        <w:t>3</w:t>
      </w:r>
      <w:r w:rsidR="006B722D">
        <w:rPr>
          <w:rFonts w:ascii="Times New Roman" w:hAnsi="Times New Roman"/>
        </w:rPr>
        <w:t>), 20% necessitou</w:t>
      </w:r>
      <w:r w:rsidR="00684569">
        <w:rPr>
          <w:rFonts w:ascii="Times New Roman" w:hAnsi="Times New Roman"/>
        </w:rPr>
        <w:t xml:space="preserve"> </w:t>
      </w:r>
      <w:r w:rsidR="006B722D">
        <w:rPr>
          <w:rFonts w:ascii="Times New Roman" w:hAnsi="Times New Roman"/>
        </w:rPr>
        <w:t>de</w:t>
      </w:r>
      <w:r w:rsidR="00684569">
        <w:rPr>
          <w:rFonts w:ascii="Times New Roman" w:hAnsi="Times New Roman"/>
        </w:rPr>
        <w:t xml:space="preserve"> transfusões de concentrado de hemácias e/ou plaquetas,</w:t>
      </w:r>
      <w:r w:rsidR="006B722D">
        <w:rPr>
          <w:rFonts w:ascii="Times New Roman" w:hAnsi="Times New Roman"/>
        </w:rPr>
        <w:t xml:space="preserve"> 24% cursou</w:t>
      </w:r>
      <w:r w:rsidR="00684569">
        <w:rPr>
          <w:rFonts w:ascii="Times New Roman" w:hAnsi="Times New Roman"/>
        </w:rPr>
        <w:t xml:space="preserve"> com inf</w:t>
      </w:r>
      <w:r w:rsidR="006B722D">
        <w:rPr>
          <w:rFonts w:ascii="Times New Roman" w:hAnsi="Times New Roman"/>
        </w:rPr>
        <w:t>ecção grau 3-4, 11% apresentou convulsão, 11% foi diagnosticado</w:t>
      </w:r>
      <w:r w:rsidR="00684569">
        <w:rPr>
          <w:rFonts w:ascii="Times New Roman" w:hAnsi="Times New Roman"/>
        </w:rPr>
        <w:t xml:space="preserve"> com sangramento cerebral, 11% apresentou </w:t>
      </w:r>
      <w:r w:rsidR="006B722D">
        <w:rPr>
          <w:rFonts w:ascii="Times New Roman" w:hAnsi="Times New Roman"/>
        </w:rPr>
        <w:t>reação infusional</w:t>
      </w:r>
      <w:r w:rsidR="00684569">
        <w:rPr>
          <w:rFonts w:ascii="Times New Roman" w:hAnsi="Times New Roman"/>
        </w:rPr>
        <w:t xml:space="preserve"> </w:t>
      </w:r>
      <w:r w:rsidR="006B722D">
        <w:rPr>
          <w:rFonts w:ascii="Times New Roman" w:hAnsi="Times New Roman"/>
        </w:rPr>
        <w:t xml:space="preserve">provavelmente devida </w:t>
      </w:r>
      <w:r w:rsidR="00684569">
        <w:rPr>
          <w:rFonts w:ascii="Times New Roman" w:hAnsi="Times New Roman"/>
        </w:rPr>
        <w:t>à carboplatina</w:t>
      </w:r>
      <w:r w:rsidR="006B722D">
        <w:rPr>
          <w:rFonts w:ascii="Times New Roman" w:hAnsi="Times New Roman"/>
        </w:rPr>
        <w:t xml:space="preserve"> (alergia). Outros eventos adversos foram encontrados em frequências menores (</w:t>
      </w:r>
      <w:r w:rsidR="009D7DB3">
        <w:rPr>
          <w:rFonts w:ascii="Times New Roman" w:hAnsi="Times New Roman"/>
        </w:rPr>
        <w:t>T</w:t>
      </w:r>
      <w:r w:rsidR="006B722D">
        <w:rPr>
          <w:rFonts w:ascii="Times New Roman" w:hAnsi="Times New Roman"/>
        </w:rPr>
        <w:t xml:space="preserve">abela 1). </w:t>
      </w:r>
      <w:r w:rsidR="000643B7">
        <w:rPr>
          <w:rFonts w:ascii="Times New Roman" w:hAnsi="Times New Roman"/>
        </w:rPr>
        <w:t xml:space="preserve">Do grupo de 91 pacientes, </w:t>
      </w:r>
      <w:r w:rsidR="00FF0D5B">
        <w:rPr>
          <w:rFonts w:ascii="Times New Roman" w:hAnsi="Times New Roman"/>
        </w:rPr>
        <w:t>15</w:t>
      </w:r>
      <w:r w:rsidR="000643B7">
        <w:rPr>
          <w:rFonts w:ascii="Times New Roman" w:hAnsi="Times New Roman"/>
        </w:rPr>
        <w:t xml:space="preserve"> (</w:t>
      </w:r>
      <w:r w:rsidR="00FF0D5B">
        <w:rPr>
          <w:rFonts w:ascii="Times New Roman" w:hAnsi="Times New Roman"/>
        </w:rPr>
        <w:t>16</w:t>
      </w:r>
      <w:r w:rsidR="000643B7">
        <w:rPr>
          <w:rFonts w:ascii="Times New Roman" w:hAnsi="Times New Roman"/>
        </w:rPr>
        <w:t>%) foram a óbito em decorrência imediata de uma complicação do tratamento.</w:t>
      </w:r>
      <w:r w:rsidR="005A575C">
        <w:rPr>
          <w:rFonts w:ascii="Times New Roman" w:hAnsi="Times New Roman"/>
        </w:rPr>
        <w:t xml:space="preserve"> Destes 15 pacientes, apenas um apresentou recidiva que necessitou de novo tratamento com QT</w:t>
      </w:r>
      <w:r w:rsidR="000B6C16">
        <w:rPr>
          <w:rFonts w:ascii="Times New Roman" w:hAnsi="Times New Roman"/>
        </w:rPr>
        <w:t>, enquanto outros 3 apresentavam progressão de doença no momento do óbito</w:t>
      </w:r>
      <w:r w:rsidR="005A575C">
        <w:rPr>
          <w:rFonts w:ascii="Times New Roman" w:hAnsi="Times New Roman"/>
        </w:rPr>
        <w:t>.</w:t>
      </w:r>
      <w:r w:rsidR="00565690">
        <w:rPr>
          <w:rFonts w:ascii="Times New Roman" w:hAnsi="Times New Roman"/>
        </w:rPr>
        <w:t xml:space="preserve"> Todos os pacientes que faleceram em decorrência de eventos adversos haviam realizado pelo menos 1 cirurgia e onze receberam, adicionalmente, RT. A maioria deste grupo de 15 pacientes recebeu QT segundo o ensaio </w:t>
      </w:r>
      <w:r w:rsidR="00065908">
        <w:rPr>
          <w:rFonts w:ascii="Times New Roman" w:hAnsi="Times New Roman"/>
        </w:rPr>
        <w:t>SLAOP</w:t>
      </w:r>
      <w:r w:rsidR="00565690">
        <w:rPr>
          <w:rFonts w:ascii="Times New Roman" w:hAnsi="Times New Roman"/>
        </w:rPr>
        <w:t xml:space="preserve"> (5 pacientes), seguin</w:t>
      </w:r>
      <w:r w:rsidR="0095106F">
        <w:rPr>
          <w:rFonts w:ascii="Times New Roman" w:hAnsi="Times New Roman"/>
        </w:rPr>
        <w:t>do-se os que foram tratados segundo o ensaio SOBOPE 1998 (4 pacientes) e os que receberam tratamento baseado no ensaio COG-A9952 (3 pacientes), ou outros esquemas (3 pacien</w:t>
      </w:r>
      <w:r w:rsidR="009D7DB3">
        <w:rPr>
          <w:rFonts w:ascii="Times New Roman" w:hAnsi="Times New Roman"/>
        </w:rPr>
        <w:t>tes, em 2 esquemas diferentes).</w:t>
      </w:r>
    </w:p>
    <w:p w14:paraId="4031A487" w14:textId="77777777" w:rsidR="009D7DB3" w:rsidRDefault="006B722D" w:rsidP="001A783B">
      <w:pPr>
        <w:ind w:firstLine="1134"/>
        <w:jc w:val="both"/>
        <w:rPr>
          <w:rFonts w:ascii="Times New Roman" w:hAnsi="Times New Roman"/>
        </w:rPr>
        <w:sectPr w:rsidR="009D7DB3" w:rsidSect="00483181">
          <w:headerReference w:type="default" r:id="rId11"/>
          <w:pgSz w:w="11906" w:h="16838" w:code="9"/>
          <w:pgMar w:top="1701" w:right="1134" w:bottom="1134" w:left="1701" w:header="907" w:footer="709" w:gutter="0"/>
          <w:pgNumType w:start="2"/>
          <w:cols w:space="708"/>
          <w:docGrid w:linePitch="360"/>
        </w:sectPr>
      </w:pPr>
      <w:r>
        <w:rPr>
          <w:rFonts w:ascii="Times New Roman" w:hAnsi="Times New Roman"/>
        </w:rPr>
        <w:t>Uma análise em subgrupos de pacientes não foi possível devido ao número insuficiente da amostragem.</w:t>
      </w:r>
    </w:p>
    <w:p w14:paraId="593239AA" w14:textId="5F5AF9E5" w:rsidR="006B722D" w:rsidRDefault="006B722D" w:rsidP="009D7DB3">
      <w:pPr>
        <w:jc w:val="both"/>
        <w:rPr>
          <w:rFonts w:ascii="Times New Roman" w:hAnsi="Times New Roman"/>
        </w:rPr>
      </w:pPr>
    </w:p>
    <w:p w14:paraId="0AC7C991" w14:textId="77777777" w:rsidR="009D7DB3" w:rsidRDefault="009D7DB3" w:rsidP="009D7DB3">
      <w:pPr>
        <w:jc w:val="both"/>
        <w:rPr>
          <w:rFonts w:ascii="Times New Roman" w:hAnsi="Times New Roman"/>
        </w:rPr>
      </w:pPr>
      <w:r>
        <w:rPr>
          <w:rFonts w:ascii="Times New Roman" w:hAnsi="Times New Roman"/>
        </w:rPr>
        <w:t>Tabela 1: Número de pacientes e frequência de relatos de eventos adversos relacionados à quimioterapia no presente estudo, divididos por grupos. Os eventos adversos hematológicos e o grupo infecção incluíram apenas eventos grau 3-4 pela classificação dos CCT (SAAD, 2002). Os demais grupos incluem eventos graus 1 a 4.</w:t>
      </w:r>
    </w:p>
    <w:tbl>
      <w:tblPr>
        <w:tblStyle w:val="Tabelacomgrade"/>
        <w:tblW w:w="0" w:type="auto"/>
        <w:tblLook w:val="04A0" w:firstRow="1" w:lastRow="0" w:firstColumn="1" w:lastColumn="0" w:noHBand="0" w:noVBand="1"/>
      </w:tblPr>
      <w:tblGrid>
        <w:gridCol w:w="3035"/>
        <w:gridCol w:w="3009"/>
        <w:gridCol w:w="3017"/>
      </w:tblGrid>
      <w:tr w:rsidR="009D7DB3" w14:paraId="7A360FBB" w14:textId="77777777" w:rsidTr="004D71C7">
        <w:tc>
          <w:tcPr>
            <w:tcW w:w="3095" w:type="dxa"/>
          </w:tcPr>
          <w:p w14:paraId="2D8C77B9" w14:textId="77777777" w:rsidR="009D7DB3" w:rsidRDefault="009D7DB3" w:rsidP="004D71C7">
            <w:pPr>
              <w:jc w:val="both"/>
              <w:rPr>
                <w:rFonts w:ascii="Times New Roman" w:hAnsi="Times New Roman"/>
              </w:rPr>
            </w:pPr>
            <w:r>
              <w:rPr>
                <w:rFonts w:ascii="Times New Roman" w:hAnsi="Times New Roman"/>
              </w:rPr>
              <w:t>Grupo de eventos adversos</w:t>
            </w:r>
          </w:p>
        </w:tc>
        <w:tc>
          <w:tcPr>
            <w:tcW w:w="3096" w:type="dxa"/>
          </w:tcPr>
          <w:p w14:paraId="00D9C8F5" w14:textId="77777777" w:rsidR="009D7DB3" w:rsidRDefault="009D7DB3" w:rsidP="004D71C7">
            <w:pPr>
              <w:rPr>
                <w:rFonts w:ascii="Times New Roman" w:hAnsi="Times New Roman"/>
              </w:rPr>
            </w:pPr>
            <w:r>
              <w:rPr>
                <w:rFonts w:ascii="Times New Roman" w:hAnsi="Times New Roman"/>
              </w:rPr>
              <w:t>Número de pacientes</w:t>
            </w:r>
          </w:p>
        </w:tc>
        <w:tc>
          <w:tcPr>
            <w:tcW w:w="3096" w:type="dxa"/>
          </w:tcPr>
          <w:p w14:paraId="3DFEFCD3" w14:textId="77777777" w:rsidR="009D7DB3" w:rsidRDefault="009D7DB3" w:rsidP="004D71C7">
            <w:pPr>
              <w:rPr>
                <w:rFonts w:ascii="Times New Roman" w:hAnsi="Times New Roman"/>
              </w:rPr>
            </w:pPr>
            <w:r>
              <w:rPr>
                <w:rFonts w:ascii="Times New Roman" w:hAnsi="Times New Roman"/>
              </w:rPr>
              <w:t>Frequência (%)</w:t>
            </w:r>
          </w:p>
        </w:tc>
      </w:tr>
      <w:tr w:rsidR="009D7DB3" w14:paraId="0A1D35D5" w14:textId="77777777" w:rsidTr="004D71C7">
        <w:tc>
          <w:tcPr>
            <w:tcW w:w="3095" w:type="dxa"/>
          </w:tcPr>
          <w:p w14:paraId="07065F84" w14:textId="77777777" w:rsidR="009D7DB3" w:rsidRDefault="009D7DB3" w:rsidP="004D71C7">
            <w:pPr>
              <w:jc w:val="both"/>
              <w:rPr>
                <w:rFonts w:ascii="Times New Roman" w:hAnsi="Times New Roman"/>
              </w:rPr>
            </w:pPr>
            <w:r>
              <w:rPr>
                <w:rFonts w:ascii="Times New Roman" w:hAnsi="Times New Roman"/>
              </w:rPr>
              <w:t>Total</w:t>
            </w:r>
          </w:p>
        </w:tc>
        <w:tc>
          <w:tcPr>
            <w:tcW w:w="3096" w:type="dxa"/>
          </w:tcPr>
          <w:p w14:paraId="1A8AF1B2" w14:textId="77777777" w:rsidR="009D7DB3" w:rsidRDefault="009D7DB3" w:rsidP="004D71C7">
            <w:pPr>
              <w:rPr>
                <w:rFonts w:ascii="Times New Roman" w:hAnsi="Times New Roman"/>
              </w:rPr>
            </w:pPr>
            <w:r>
              <w:rPr>
                <w:rFonts w:ascii="Times New Roman" w:hAnsi="Times New Roman"/>
              </w:rPr>
              <w:t>53</w:t>
            </w:r>
          </w:p>
        </w:tc>
        <w:tc>
          <w:tcPr>
            <w:tcW w:w="3096" w:type="dxa"/>
          </w:tcPr>
          <w:p w14:paraId="5F66E99E" w14:textId="77777777" w:rsidR="009D7DB3" w:rsidRDefault="009D7DB3" w:rsidP="004D71C7">
            <w:pPr>
              <w:rPr>
                <w:rFonts w:ascii="Times New Roman" w:hAnsi="Times New Roman"/>
              </w:rPr>
            </w:pPr>
            <w:r>
              <w:rPr>
                <w:rFonts w:ascii="Times New Roman" w:hAnsi="Times New Roman"/>
              </w:rPr>
              <w:t>58,2%</w:t>
            </w:r>
          </w:p>
        </w:tc>
      </w:tr>
      <w:tr w:rsidR="009D7DB3" w14:paraId="4D7DA6BB" w14:textId="77777777" w:rsidTr="004D71C7">
        <w:tc>
          <w:tcPr>
            <w:tcW w:w="3095" w:type="dxa"/>
          </w:tcPr>
          <w:p w14:paraId="1DA6E148" w14:textId="77777777" w:rsidR="009D7DB3" w:rsidRDefault="009D7DB3" w:rsidP="004D71C7">
            <w:pPr>
              <w:jc w:val="both"/>
              <w:rPr>
                <w:rFonts w:ascii="Times New Roman" w:hAnsi="Times New Roman"/>
              </w:rPr>
            </w:pPr>
            <w:r>
              <w:rPr>
                <w:rFonts w:ascii="Times New Roman" w:hAnsi="Times New Roman"/>
              </w:rPr>
              <w:t>Neutropenia</w:t>
            </w:r>
          </w:p>
        </w:tc>
        <w:tc>
          <w:tcPr>
            <w:tcW w:w="3096" w:type="dxa"/>
          </w:tcPr>
          <w:p w14:paraId="261D43C6" w14:textId="77777777" w:rsidR="009D7DB3" w:rsidRDefault="009D7DB3" w:rsidP="004D71C7">
            <w:pPr>
              <w:rPr>
                <w:rFonts w:ascii="Times New Roman" w:hAnsi="Times New Roman"/>
              </w:rPr>
            </w:pPr>
            <w:r>
              <w:rPr>
                <w:rFonts w:ascii="Times New Roman" w:hAnsi="Times New Roman"/>
              </w:rPr>
              <w:t>26</w:t>
            </w:r>
          </w:p>
        </w:tc>
        <w:tc>
          <w:tcPr>
            <w:tcW w:w="3096" w:type="dxa"/>
          </w:tcPr>
          <w:p w14:paraId="4BBDDABF" w14:textId="77777777" w:rsidR="009D7DB3" w:rsidRDefault="009D7DB3" w:rsidP="004D71C7">
            <w:pPr>
              <w:rPr>
                <w:rFonts w:ascii="Times New Roman" w:hAnsi="Times New Roman"/>
              </w:rPr>
            </w:pPr>
            <w:r>
              <w:rPr>
                <w:rFonts w:ascii="Times New Roman" w:hAnsi="Times New Roman"/>
              </w:rPr>
              <w:t>28,6%</w:t>
            </w:r>
          </w:p>
        </w:tc>
      </w:tr>
      <w:tr w:rsidR="009D7DB3" w14:paraId="5A5EF4E9" w14:textId="77777777" w:rsidTr="004D71C7">
        <w:tc>
          <w:tcPr>
            <w:tcW w:w="3095" w:type="dxa"/>
          </w:tcPr>
          <w:p w14:paraId="68722980" w14:textId="77777777" w:rsidR="009D7DB3" w:rsidRDefault="009D7DB3" w:rsidP="004D71C7">
            <w:pPr>
              <w:jc w:val="both"/>
              <w:rPr>
                <w:rFonts w:ascii="Times New Roman" w:hAnsi="Times New Roman"/>
              </w:rPr>
            </w:pPr>
            <w:r>
              <w:rPr>
                <w:rFonts w:ascii="Times New Roman" w:hAnsi="Times New Roman"/>
              </w:rPr>
              <w:t>Anemia</w:t>
            </w:r>
          </w:p>
        </w:tc>
        <w:tc>
          <w:tcPr>
            <w:tcW w:w="3096" w:type="dxa"/>
          </w:tcPr>
          <w:p w14:paraId="7EAEFDF8" w14:textId="77777777" w:rsidR="009D7DB3" w:rsidRDefault="009D7DB3" w:rsidP="004D71C7">
            <w:pPr>
              <w:rPr>
                <w:rFonts w:ascii="Times New Roman" w:hAnsi="Times New Roman"/>
              </w:rPr>
            </w:pPr>
            <w:r>
              <w:rPr>
                <w:rFonts w:ascii="Times New Roman" w:hAnsi="Times New Roman"/>
              </w:rPr>
              <w:t>23</w:t>
            </w:r>
          </w:p>
        </w:tc>
        <w:tc>
          <w:tcPr>
            <w:tcW w:w="3096" w:type="dxa"/>
          </w:tcPr>
          <w:p w14:paraId="1A521792" w14:textId="77777777" w:rsidR="009D7DB3" w:rsidRDefault="009D7DB3" w:rsidP="004D71C7">
            <w:pPr>
              <w:rPr>
                <w:rFonts w:ascii="Times New Roman" w:hAnsi="Times New Roman"/>
              </w:rPr>
            </w:pPr>
            <w:r>
              <w:rPr>
                <w:rFonts w:ascii="Times New Roman" w:hAnsi="Times New Roman"/>
              </w:rPr>
              <w:t>25,3%</w:t>
            </w:r>
          </w:p>
        </w:tc>
      </w:tr>
      <w:tr w:rsidR="009D7DB3" w14:paraId="09F08809" w14:textId="77777777" w:rsidTr="004D71C7">
        <w:tc>
          <w:tcPr>
            <w:tcW w:w="3095" w:type="dxa"/>
          </w:tcPr>
          <w:p w14:paraId="07E66351" w14:textId="77777777" w:rsidR="009D7DB3" w:rsidRDefault="009D7DB3" w:rsidP="004D71C7">
            <w:pPr>
              <w:jc w:val="both"/>
              <w:rPr>
                <w:rFonts w:ascii="Times New Roman" w:hAnsi="Times New Roman"/>
              </w:rPr>
            </w:pPr>
            <w:r>
              <w:rPr>
                <w:rFonts w:ascii="Times New Roman" w:hAnsi="Times New Roman"/>
              </w:rPr>
              <w:t>Plaquetopenia</w:t>
            </w:r>
          </w:p>
        </w:tc>
        <w:tc>
          <w:tcPr>
            <w:tcW w:w="3096" w:type="dxa"/>
          </w:tcPr>
          <w:p w14:paraId="2C7CD7A5" w14:textId="77777777" w:rsidR="009D7DB3" w:rsidRDefault="009D7DB3" w:rsidP="004D71C7">
            <w:pPr>
              <w:rPr>
                <w:rFonts w:ascii="Times New Roman" w:hAnsi="Times New Roman"/>
              </w:rPr>
            </w:pPr>
            <w:r>
              <w:rPr>
                <w:rFonts w:ascii="Times New Roman" w:hAnsi="Times New Roman"/>
              </w:rPr>
              <w:t>22</w:t>
            </w:r>
          </w:p>
        </w:tc>
        <w:tc>
          <w:tcPr>
            <w:tcW w:w="3096" w:type="dxa"/>
          </w:tcPr>
          <w:p w14:paraId="4C6997C7" w14:textId="77777777" w:rsidR="009D7DB3" w:rsidRDefault="009D7DB3" w:rsidP="004D71C7">
            <w:pPr>
              <w:rPr>
                <w:rFonts w:ascii="Times New Roman" w:hAnsi="Times New Roman"/>
              </w:rPr>
            </w:pPr>
            <w:r>
              <w:rPr>
                <w:rFonts w:ascii="Times New Roman" w:hAnsi="Times New Roman"/>
              </w:rPr>
              <w:t>24,2%</w:t>
            </w:r>
          </w:p>
        </w:tc>
      </w:tr>
      <w:tr w:rsidR="009D7DB3" w14:paraId="78DE47C0" w14:textId="77777777" w:rsidTr="004D71C7">
        <w:tc>
          <w:tcPr>
            <w:tcW w:w="3095" w:type="dxa"/>
          </w:tcPr>
          <w:p w14:paraId="6B9F7378" w14:textId="77777777" w:rsidR="009D7DB3" w:rsidRDefault="009D7DB3" w:rsidP="004D71C7">
            <w:pPr>
              <w:jc w:val="both"/>
              <w:rPr>
                <w:rFonts w:ascii="Times New Roman" w:hAnsi="Times New Roman"/>
              </w:rPr>
            </w:pPr>
            <w:r>
              <w:rPr>
                <w:rFonts w:ascii="Times New Roman" w:hAnsi="Times New Roman"/>
              </w:rPr>
              <w:t>Transfusão de hemácias</w:t>
            </w:r>
          </w:p>
        </w:tc>
        <w:tc>
          <w:tcPr>
            <w:tcW w:w="3096" w:type="dxa"/>
          </w:tcPr>
          <w:p w14:paraId="5F1DB741" w14:textId="77777777" w:rsidR="009D7DB3" w:rsidRDefault="009D7DB3" w:rsidP="004D71C7">
            <w:pPr>
              <w:rPr>
                <w:rFonts w:ascii="Times New Roman" w:hAnsi="Times New Roman"/>
              </w:rPr>
            </w:pPr>
            <w:r>
              <w:rPr>
                <w:rFonts w:ascii="Times New Roman" w:hAnsi="Times New Roman"/>
              </w:rPr>
              <w:t>17</w:t>
            </w:r>
          </w:p>
        </w:tc>
        <w:tc>
          <w:tcPr>
            <w:tcW w:w="3096" w:type="dxa"/>
          </w:tcPr>
          <w:p w14:paraId="120C31C7" w14:textId="77777777" w:rsidR="009D7DB3" w:rsidRDefault="009D7DB3" w:rsidP="004D71C7">
            <w:pPr>
              <w:rPr>
                <w:rFonts w:ascii="Times New Roman" w:hAnsi="Times New Roman"/>
              </w:rPr>
            </w:pPr>
            <w:r>
              <w:rPr>
                <w:rFonts w:ascii="Times New Roman" w:hAnsi="Times New Roman"/>
              </w:rPr>
              <w:t>18,7%</w:t>
            </w:r>
          </w:p>
        </w:tc>
      </w:tr>
      <w:tr w:rsidR="009D7DB3" w14:paraId="142DFA2F" w14:textId="77777777" w:rsidTr="004D71C7">
        <w:tc>
          <w:tcPr>
            <w:tcW w:w="3095" w:type="dxa"/>
          </w:tcPr>
          <w:p w14:paraId="02739441" w14:textId="77777777" w:rsidR="009D7DB3" w:rsidRDefault="009D7DB3" w:rsidP="004D71C7">
            <w:pPr>
              <w:jc w:val="both"/>
              <w:rPr>
                <w:rFonts w:ascii="Times New Roman" w:hAnsi="Times New Roman"/>
              </w:rPr>
            </w:pPr>
            <w:r>
              <w:rPr>
                <w:rFonts w:ascii="Times New Roman" w:hAnsi="Times New Roman"/>
              </w:rPr>
              <w:t>Transfusão de plaquetas</w:t>
            </w:r>
          </w:p>
        </w:tc>
        <w:tc>
          <w:tcPr>
            <w:tcW w:w="3096" w:type="dxa"/>
          </w:tcPr>
          <w:p w14:paraId="270B2CB3" w14:textId="77777777" w:rsidR="009D7DB3" w:rsidRDefault="009D7DB3" w:rsidP="004D71C7">
            <w:pPr>
              <w:rPr>
                <w:rFonts w:ascii="Times New Roman" w:hAnsi="Times New Roman"/>
              </w:rPr>
            </w:pPr>
            <w:r>
              <w:rPr>
                <w:rFonts w:ascii="Times New Roman" w:hAnsi="Times New Roman"/>
              </w:rPr>
              <w:t>18</w:t>
            </w:r>
          </w:p>
        </w:tc>
        <w:tc>
          <w:tcPr>
            <w:tcW w:w="3096" w:type="dxa"/>
          </w:tcPr>
          <w:p w14:paraId="72BE9383" w14:textId="77777777" w:rsidR="009D7DB3" w:rsidRDefault="009D7DB3" w:rsidP="004D71C7">
            <w:pPr>
              <w:rPr>
                <w:rFonts w:ascii="Times New Roman" w:hAnsi="Times New Roman"/>
              </w:rPr>
            </w:pPr>
            <w:r>
              <w:rPr>
                <w:rFonts w:ascii="Times New Roman" w:hAnsi="Times New Roman"/>
              </w:rPr>
              <w:t>19,8%</w:t>
            </w:r>
          </w:p>
        </w:tc>
      </w:tr>
      <w:tr w:rsidR="009D7DB3" w14:paraId="19CF1C7A" w14:textId="77777777" w:rsidTr="004D71C7">
        <w:tc>
          <w:tcPr>
            <w:tcW w:w="3095" w:type="dxa"/>
          </w:tcPr>
          <w:p w14:paraId="42E39EA3" w14:textId="77777777" w:rsidR="009D7DB3" w:rsidRDefault="009D7DB3" w:rsidP="004D71C7">
            <w:pPr>
              <w:jc w:val="both"/>
              <w:rPr>
                <w:rFonts w:ascii="Times New Roman" w:hAnsi="Times New Roman"/>
              </w:rPr>
            </w:pPr>
            <w:r>
              <w:rPr>
                <w:rFonts w:ascii="Times New Roman" w:hAnsi="Times New Roman"/>
              </w:rPr>
              <w:t>Infecção</w:t>
            </w:r>
          </w:p>
        </w:tc>
        <w:tc>
          <w:tcPr>
            <w:tcW w:w="3096" w:type="dxa"/>
          </w:tcPr>
          <w:p w14:paraId="3149AA95" w14:textId="77777777" w:rsidR="009D7DB3" w:rsidRDefault="009D7DB3" w:rsidP="004D71C7">
            <w:pPr>
              <w:rPr>
                <w:rFonts w:ascii="Times New Roman" w:hAnsi="Times New Roman"/>
              </w:rPr>
            </w:pPr>
            <w:r>
              <w:rPr>
                <w:rFonts w:ascii="Times New Roman" w:hAnsi="Times New Roman"/>
              </w:rPr>
              <w:t>22</w:t>
            </w:r>
          </w:p>
        </w:tc>
        <w:tc>
          <w:tcPr>
            <w:tcW w:w="3096" w:type="dxa"/>
          </w:tcPr>
          <w:p w14:paraId="7221E806" w14:textId="77777777" w:rsidR="009D7DB3" w:rsidRDefault="009D7DB3" w:rsidP="004D71C7">
            <w:pPr>
              <w:rPr>
                <w:rFonts w:ascii="Times New Roman" w:hAnsi="Times New Roman"/>
              </w:rPr>
            </w:pPr>
            <w:r>
              <w:rPr>
                <w:rFonts w:ascii="Times New Roman" w:hAnsi="Times New Roman"/>
              </w:rPr>
              <w:t>24,2%</w:t>
            </w:r>
          </w:p>
        </w:tc>
      </w:tr>
      <w:tr w:rsidR="009D7DB3" w14:paraId="0B398985" w14:textId="77777777" w:rsidTr="004D71C7">
        <w:tc>
          <w:tcPr>
            <w:tcW w:w="3095" w:type="dxa"/>
          </w:tcPr>
          <w:p w14:paraId="3984362F" w14:textId="77777777" w:rsidR="009D7DB3" w:rsidRDefault="009D7DB3" w:rsidP="004D71C7">
            <w:pPr>
              <w:jc w:val="both"/>
              <w:rPr>
                <w:rFonts w:ascii="Times New Roman" w:hAnsi="Times New Roman"/>
              </w:rPr>
            </w:pPr>
            <w:r>
              <w:rPr>
                <w:rFonts w:ascii="Times New Roman" w:hAnsi="Times New Roman"/>
              </w:rPr>
              <w:t>Alergia</w:t>
            </w:r>
          </w:p>
        </w:tc>
        <w:tc>
          <w:tcPr>
            <w:tcW w:w="3096" w:type="dxa"/>
          </w:tcPr>
          <w:p w14:paraId="201F75F4" w14:textId="77777777" w:rsidR="009D7DB3" w:rsidRDefault="009D7DB3" w:rsidP="004D71C7">
            <w:pPr>
              <w:rPr>
                <w:rFonts w:ascii="Times New Roman" w:hAnsi="Times New Roman"/>
              </w:rPr>
            </w:pPr>
            <w:r>
              <w:rPr>
                <w:rFonts w:ascii="Times New Roman" w:hAnsi="Times New Roman"/>
              </w:rPr>
              <w:t>10</w:t>
            </w:r>
          </w:p>
        </w:tc>
        <w:tc>
          <w:tcPr>
            <w:tcW w:w="3096" w:type="dxa"/>
          </w:tcPr>
          <w:p w14:paraId="71FCD30D" w14:textId="77777777" w:rsidR="009D7DB3" w:rsidRDefault="009D7DB3" w:rsidP="004D71C7">
            <w:pPr>
              <w:rPr>
                <w:rFonts w:ascii="Times New Roman" w:hAnsi="Times New Roman"/>
              </w:rPr>
            </w:pPr>
            <w:r>
              <w:rPr>
                <w:rFonts w:ascii="Times New Roman" w:hAnsi="Times New Roman"/>
              </w:rPr>
              <w:t>11%</w:t>
            </w:r>
          </w:p>
        </w:tc>
      </w:tr>
      <w:tr w:rsidR="009D7DB3" w14:paraId="37D11660" w14:textId="77777777" w:rsidTr="004D71C7">
        <w:tc>
          <w:tcPr>
            <w:tcW w:w="3095" w:type="dxa"/>
          </w:tcPr>
          <w:p w14:paraId="395D6718" w14:textId="77777777" w:rsidR="009D7DB3" w:rsidRDefault="009D7DB3" w:rsidP="004D71C7">
            <w:pPr>
              <w:jc w:val="both"/>
              <w:rPr>
                <w:rFonts w:ascii="Times New Roman" w:hAnsi="Times New Roman"/>
              </w:rPr>
            </w:pPr>
            <w:r>
              <w:rPr>
                <w:rFonts w:ascii="Times New Roman" w:hAnsi="Times New Roman"/>
              </w:rPr>
              <w:t>Convulsão</w:t>
            </w:r>
          </w:p>
        </w:tc>
        <w:tc>
          <w:tcPr>
            <w:tcW w:w="3096" w:type="dxa"/>
          </w:tcPr>
          <w:p w14:paraId="4F48CAE6" w14:textId="77777777" w:rsidR="009D7DB3" w:rsidRDefault="009D7DB3" w:rsidP="004D71C7">
            <w:pPr>
              <w:rPr>
                <w:rFonts w:ascii="Times New Roman" w:hAnsi="Times New Roman"/>
              </w:rPr>
            </w:pPr>
            <w:r>
              <w:rPr>
                <w:rFonts w:ascii="Times New Roman" w:hAnsi="Times New Roman"/>
              </w:rPr>
              <w:t>10</w:t>
            </w:r>
          </w:p>
        </w:tc>
        <w:tc>
          <w:tcPr>
            <w:tcW w:w="3096" w:type="dxa"/>
          </w:tcPr>
          <w:p w14:paraId="369CC8D3" w14:textId="77777777" w:rsidR="009D7DB3" w:rsidRDefault="009D7DB3" w:rsidP="004D71C7">
            <w:pPr>
              <w:rPr>
                <w:rFonts w:ascii="Times New Roman" w:hAnsi="Times New Roman"/>
              </w:rPr>
            </w:pPr>
            <w:r>
              <w:rPr>
                <w:rFonts w:ascii="Times New Roman" w:hAnsi="Times New Roman"/>
              </w:rPr>
              <w:t>11%</w:t>
            </w:r>
          </w:p>
        </w:tc>
      </w:tr>
      <w:tr w:rsidR="009D7DB3" w14:paraId="7616B47D" w14:textId="77777777" w:rsidTr="004D71C7">
        <w:tc>
          <w:tcPr>
            <w:tcW w:w="3095" w:type="dxa"/>
          </w:tcPr>
          <w:p w14:paraId="6B5444E7" w14:textId="77777777" w:rsidR="009D7DB3" w:rsidRDefault="009D7DB3" w:rsidP="004D71C7">
            <w:pPr>
              <w:jc w:val="both"/>
              <w:rPr>
                <w:rFonts w:ascii="Times New Roman" w:hAnsi="Times New Roman"/>
              </w:rPr>
            </w:pPr>
            <w:r>
              <w:rPr>
                <w:rFonts w:ascii="Times New Roman" w:hAnsi="Times New Roman"/>
              </w:rPr>
              <w:t>Sangramento SNC</w:t>
            </w:r>
          </w:p>
        </w:tc>
        <w:tc>
          <w:tcPr>
            <w:tcW w:w="3096" w:type="dxa"/>
          </w:tcPr>
          <w:p w14:paraId="1AE43E91" w14:textId="77777777" w:rsidR="009D7DB3" w:rsidRDefault="009D7DB3" w:rsidP="004D71C7">
            <w:pPr>
              <w:rPr>
                <w:rFonts w:ascii="Times New Roman" w:hAnsi="Times New Roman"/>
              </w:rPr>
            </w:pPr>
            <w:r>
              <w:rPr>
                <w:rFonts w:ascii="Times New Roman" w:hAnsi="Times New Roman"/>
              </w:rPr>
              <w:t>10</w:t>
            </w:r>
          </w:p>
        </w:tc>
        <w:tc>
          <w:tcPr>
            <w:tcW w:w="3096" w:type="dxa"/>
          </w:tcPr>
          <w:p w14:paraId="414102D6" w14:textId="77777777" w:rsidR="009D7DB3" w:rsidRDefault="009D7DB3" w:rsidP="004D71C7">
            <w:pPr>
              <w:rPr>
                <w:rFonts w:ascii="Times New Roman" w:hAnsi="Times New Roman"/>
              </w:rPr>
            </w:pPr>
            <w:r>
              <w:rPr>
                <w:rFonts w:ascii="Times New Roman" w:hAnsi="Times New Roman"/>
              </w:rPr>
              <w:t>11%</w:t>
            </w:r>
          </w:p>
        </w:tc>
      </w:tr>
      <w:tr w:rsidR="009D7DB3" w14:paraId="2FDE44AA" w14:textId="77777777" w:rsidTr="004D71C7">
        <w:tc>
          <w:tcPr>
            <w:tcW w:w="3095" w:type="dxa"/>
          </w:tcPr>
          <w:p w14:paraId="60171D10" w14:textId="77777777" w:rsidR="009D7DB3" w:rsidRDefault="009D7DB3" w:rsidP="004D71C7">
            <w:pPr>
              <w:jc w:val="both"/>
              <w:rPr>
                <w:rFonts w:ascii="Times New Roman" w:hAnsi="Times New Roman"/>
              </w:rPr>
            </w:pPr>
            <w:r>
              <w:rPr>
                <w:rFonts w:ascii="Times New Roman" w:hAnsi="Times New Roman"/>
              </w:rPr>
              <w:t>Neurológico (outros)</w:t>
            </w:r>
          </w:p>
        </w:tc>
        <w:tc>
          <w:tcPr>
            <w:tcW w:w="3096" w:type="dxa"/>
          </w:tcPr>
          <w:p w14:paraId="71C2E02D" w14:textId="77777777" w:rsidR="009D7DB3" w:rsidRDefault="009D7DB3" w:rsidP="004D71C7">
            <w:pPr>
              <w:rPr>
                <w:rFonts w:ascii="Times New Roman" w:hAnsi="Times New Roman"/>
              </w:rPr>
            </w:pPr>
            <w:r>
              <w:rPr>
                <w:rFonts w:ascii="Times New Roman" w:hAnsi="Times New Roman"/>
              </w:rPr>
              <w:t>6</w:t>
            </w:r>
          </w:p>
        </w:tc>
        <w:tc>
          <w:tcPr>
            <w:tcW w:w="3096" w:type="dxa"/>
          </w:tcPr>
          <w:p w14:paraId="5C1F17BB" w14:textId="77777777" w:rsidR="009D7DB3" w:rsidRDefault="009D7DB3" w:rsidP="004D71C7">
            <w:pPr>
              <w:rPr>
                <w:rFonts w:ascii="Times New Roman" w:hAnsi="Times New Roman"/>
              </w:rPr>
            </w:pPr>
            <w:r>
              <w:rPr>
                <w:rFonts w:ascii="Times New Roman" w:hAnsi="Times New Roman"/>
              </w:rPr>
              <w:t>6,6%</w:t>
            </w:r>
          </w:p>
        </w:tc>
      </w:tr>
      <w:tr w:rsidR="009D7DB3" w14:paraId="5519E0EC" w14:textId="77777777" w:rsidTr="004D71C7">
        <w:tc>
          <w:tcPr>
            <w:tcW w:w="3095" w:type="dxa"/>
          </w:tcPr>
          <w:p w14:paraId="7CFCFE87" w14:textId="77777777" w:rsidR="009D7DB3" w:rsidRDefault="009D7DB3" w:rsidP="004D71C7">
            <w:pPr>
              <w:jc w:val="both"/>
              <w:rPr>
                <w:rFonts w:ascii="Times New Roman" w:hAnsi="Times New Roman"/>
              </w:rPr>
            </w:pPr>
            <w:r>
              <w:rPr>
                <w:rFonts w:ascii="Times New Roman" w:hAnsi="Times New Roman"/>
              </w:rPr>
              <w:t>Cardiovascular</w:t>
            </w:r>
          </w:p>
        </w:tc>
        <w:tc>
          <w:tcPr>
            <w:tcW w:w="3096" w:type="dxa"/>
          </w:tcPr>
          <w:p w14:paraId="10BD79E8" w14:textId="77777777" w:rsidR="009D7DB3" w:rsidRDefault="009D7DB3" w:rsidP="004D71C7">
            <w:pPr>
              <w:rPr>
                <w:rFonts w:ascii="Times New Roman" w:hAnsi="Times New Roman"/>
              </w:rPr>
            </w:pPr>
            <w:r>
              <w:rPr>
                <w:rFonts w:ascii="Times New Roman" w:hAnsi="Times New Roman"/>
              </w:rPr>
              <w:t>5</w:t>
            </w:r>
          </w:p>
        </w:tc>
        <w:tc>
          <w:tcPr>
            <w:tcW w:w="3096" w:type="dxa"/>
          </w:tcPr>
          <w:p w14:paraId="4FFA6C4F" w14:textId="77777777" w:rsidR="009D7DB3" w:rsidRDefault="009D7DB3" w:rsidP="004D71C7">
            <w:pPr>
              <w:rPr>
                <w:rFonts w:ascii="Times New Roman" w:hAnsi="Times New Roman"/>
              </w:rPr>
            </w:pPr>
            <w:r>
              <w:rPr>
                <w:rFonts w:ascii="Times New Roman" w:hAnsi="Times New Roman"/>
              </w:rPr>
              <w:t>5,5%</w:t>
            </w:r>
          </w:p>
        </w:tc>
      </w:tr>
      <w:tr w:rsidR="009D7DB3" w14:paraId="4B878B2B" w14:textId="77777777" w:rsidTr="004D71C7">
        <w:tc>
          <w:tcPr>
            <w:tcW w:w="3095" w:type="dxa"/>
          </w:tcPr>
          <w:p w14:paraId="5CD6AFD9" w14:textId="77777777" w:rsidR="009D7DB3" w:rsidRDefault="009D7DB3" w:rsidP="004D71C7">
            <w:pPr>
              <w:jc w:val="both"/>
              <w:rPr>
                <w:rFonts w:ascii="Times New Roman" w:hAnsi="Times New Roman"/>
              </w:rPr>
            </w:pPr>
            <w:r>
              <w:rPr>
                <w:rFonts w:ascii="Times New Roman" w:hAnsi="Times New Roman"/>
              </w:rPr>
              <w:t>Endócrino</w:t>
            </w:r>
          </w:p>
        </w:tc>
        <w:tc>
          <w:tcPr>
            <w:tcW w:w="3096" w:type="dxa"/>
          </w:tcPr>
          <w:p w14:paraId="33250A2C" w14:textId="77777777" w:rsidR="009D7DB3" w:rsidRDefault="009D7DB3" w:rsidP="004D71C7">
            <w:pPr>
              <w:rPr>
                <w:rFonts w:ascii="Times New Roman" w:hAnsi="Times New Roman"/>
              </w:rPr>
            </w:pPr>
            <w:r>
              <w:rPr>
                <w:rFonts w:ascii="Times New Roman" w:hAnsi="Times New Roman"/>
              </w:rPr>
              <w:t>4</w:t>
            </w:r>
          </w:p>
        </w:tc>
        <w:tc>
          <w:tcPr>
            <w:tcW w:w="3096" w:type="dxa"/>
          </w:tcPr>
          <w:p w14:paraId="2F041ADE" w14:textId="77777777" w:rsidR="009D7DB3" w:rsidRDefault="009D7DB3" w:rsidP="004D71C7">
            <w:pPr>
              <w:rPr>
                <w:rFonts w:ascii="Times New Roman" w:hAnsi="Times New Roman"/>
              </w:rPr>
            </w:pPr>
            <w:r>
              <w:rPr>
                <w:rFonts w:ascii="Times New Roman" w:hAnsi="Times New Roman"/>
              </w:rPr>
              <w:t>4,4%</w:t>
            </w:r>
          </w:p>
        </w:tc>
      </w:tr>
      <w:tr w:rsidR="009D7DB3" w14:paraId="04A7D48E" w14:textId="77777777" w:rsidTr="004D71C7">
        <w:tc>
          <w:tcPr>
            <w:tcW w:w="3095" w:type="dxa"/>
          </w:tcPr>
          <w:p w14:paraId="29F2C644" w14:textId="77777777" w:rsidR="009D7DB3" w:rsidRDefault="009D7DB3" w:rsidP="004D71C7">
            <w:pPr>
              <w:jc w:val="both"/>
              <w:rPr>
                <w:rFonts w:ascii="Times New Roman" w:hAnsi="Times New Roman"/>
              </w:rPr>
            </w:pPr>
            <w:r>
              <w:rPr>
                <w:rFonts w:ascii="Times New Roman" w:hAnsi="Times New Roman"/>
              </w:rPr>
              <w:t>Gastrointestinal</w:t>
            </w:r>
          </w:p>
        </w:tc>
        <w:tc>
          <w:tcPr>
            <w:tcW w:w="3096" w:type="dxa"/>
          </w:tcPr>
          <w:p w14:paraId="61ACE9C8" w14:textId="77777777" w:rsidR="009D7DB3" w:rsidRDefault="009D7DB3" w:rsidP="004D71C7">
            <w:pPr>
              <w:rPr>
                <w:rFonts w:ascii="Times New Roman" w:hAnsi="Times New Roman"/>
              </w:rPr>
            </w:pPr>
            <w:r>
              <w:rPr>
                <w:rFonts w:ascii="Times New Roman" w:hAnsi="Times New Roman"/>
              </w:rPr>
              <w:t>3</w:t>
            </w:r>
          </w:p>
        </w:tc>
        <w:tc>
          <w:tcPr>
            <w:tcW w:w="3096" w:type="dxa"/>
          </w:tcPr>
          <w:p w14:paraId="419177A5" w14:textId="77777777" w:rsidR="009D7DB3" w:rsidRDefault="009D7DB3" w:rsidP="004D71C7">
            <w:pPr>
              <w:rPr>
                <w:rFonts w:ascii="Times New Roman" w:hAnsi="Times New Roman"/>
              </w:rPr>
            </w:pPr>
            <w:r>
              <w:rPr>
                <w:rFonts w:ascii="Times New Roman" w:hAnsi="Times New Roman"/>
              </w:rPr>
              <w:t>3,3%</w:t>
            </w:r>
          </w:p>
        </w:tc>
      </w:tr>
      <w:tr w:rsidR="009D7DB3" w14:paraId="6CE75F64" w14:textId="77777777" w:rsidTr="004D71C7">
        <w:tc>
          <w:tcPr>
            <w:tcW w:w="3095" w:type="dxa"/>
          </w:tcPr>
          <w:p w14:paraId="3591F65F" w14:textId="77777777" w:rsidR="009D7DB3" w:rsidRDefault="009D7DB3" w:rsidP="004D71C7">
            <w:pPr>
              <w:jc w:val="both"/>
              <w:rPr>
                <w:rFonts w:ascii="Times New Roman" w:hAnsi="Times New Roman"/>
              </w:rPr>
            </w:pPr>
            <w:r>
              <w:rPr>
                <w:rFonts w:ascii="Times New Roman" w:hAnsi="Times New Roman"/>
              </w:rPr>
              <w:t>Alopecia</w:t>
            </w:r>
          </w:p>
        </w:tc>
        <w:tc>
          <w:tcPr>
            <w:tcW w:w="3096" w:type="dxa"/>
          </w:tcPr>
          <w:p w14:paraId="3BA5697D" w14:textId="77777777" w:rsidR="009D7DB3" w:rsidRDefault="009D7DB3" w:rsidP="004D71C7">
            <w:pPr>
              <w:rPr>
                <w:rFonts w:ascii="Times New Roman" w:hAnsi="Times New Roman"/>
              </w:rPr>
            </w:pPr>
            <w:r>
              <w:rPr>
                <w:rFonts w:ascii="Times New Roman" w:hAnsi="Times New Roman"/>
              </w:rPr>
              <w:t>3</w:t>
            </w:r>
          </w:p>
        </w:tc>
        <w:tc>
          <w:tcPr>
            <w:tcW w:w="3096" w:type="dxa"/>
          </w:tcPr>
          <w:p w14:paraId="53CCA51E" w14:textId="77777777" w:rsidR="009D7DB3" w:rsidRDefault="009D7DB3" w:rsidP="004D71C7">
            <w:pPr>
              <w:rPr>
                <w:rFonts w:ascii="Times New Roman" w:hAnsi="Times New Roman"/>
              </w:rPr>
            </w:pPr>
            <w:r>
              <w:rPr>
                <w:rFonts w:ascii="Times New Roman" w:hAnsi="Times New Roman"/>
              </w:rPr>
              <w:t>3,3%</w:t>
            </w:r>
          </w:p>
        </w:tc>
      </w:tr>
      <w:tr w:rsidR="009D7DB3" w14:paraId="4FCC2F88" w14:textId="77777777" w:rsidTr="004D71C7">
        <w:tc>
          <w:tcPr>
            <w:tcW w:w="3095" w:type="dxa"/>
          </w:tcPr>
          <w:p w14:paraId="034363F6" w14:textId="77777777" w:rsidR="009D7DB3" w:rsidRDefault="009D7DB3" w:rsidP="004D71C7">
            <w:pPr>
              <w:jc w:val="both"/>
              <w:rPr>
                <w:rFonts w:ascii="Times New Roman" w:hAnsi="Times New Roman"/>
              </w:rPr>
            </w:pPr>
            <w:r>
              <w:rPr>
                <w:rFonts w:ascii="Times New Roman" w:hAnsi="Times New Roman"/>
              </w:rPr>
              <w:t>Perda auditiva</w:t>
            </w:r>
          </w:p>
        </w:tc>
        <w:tc>
          <w:tcPr>
            <w:tcW w:w="3096" w:type="dxa"/>
          </w:tcPr>
          <w:p w14:paraId="4B5E85BF" w14:textId="77777777" w:rsidR="009D7DB3" w:rsidRDefault="009D7DB3" w:rsidP="004D71C7">
            <w:pPr>
              <w:rPr>
                <w:rFonts w:ascii="Times New Roman" w:hAnsi="Times New Roman"/>
              </w:rPr>
            </w:pPr>
            <w:r>
              <w:rPr>
                <w:rFonts w:ascii="Times New Roman" w:hAnsi="Times New Roman"/>
              </w:rPr>
              <w:t>1</w:t>
            </w:r>
          </w:p>
        </w:tc>
        <w:tc>
          <w:tcPr>
            <w:tcW w:w="3096" w:type="dxa"/>
          </w:tcPr>
          <w:p w14:paraId="043DBEC5" w14:textId="77777777" w:rsidR="009D7DB3" w:rsidRDefault="009D7DB3" w:rsidP="004D71C7">
            <w:pPr>
              <w:rPr>
                <w:rFonts w:ascii="Times New Roman" w:hAnsi="Times New Roman"/>
              </w:rPr>
            </w:pPr>
            <w:r>
              <w:rPr>
                <w:rFonts w:ascii="Times New Roman" w:hAnsi="Times New Roman"/>
              </w:rPr>
              <w:t>1,1%</w:t>
            </w:r>
          </w:p>
        </w:tc>
      </w:tr>
    </w:tbl>
    <w:p w14:paraId="67485570" w14:textId="77777777" w:rsidR="009D7DB3" w:rsidRDefault="009D7DB3" w:rsidP="009D7DB3">
      <w:pPr>
        <w:jc w:val="both"/>
        <w:rPr>
          <w:rFonts w:ascii="Times New Roman" w:hAnsi="Times New Roman"/>
        </w:rPr>
      </w:pPr>
    </w:p>
    <w:p w14:paraId="554D1FBF" w14:textId="77777777" w:rsidR="009D7DB3" w:rsidRDefault="009D7DB3" w:rsidP="009D7DB3">
      <w:pPr>
        <w:jc w:val="both"/>
        <w:rPr>
          <w:rFonts w:ascii="Times New Roman" w:hAnsi="Times New Roman"/>
        </w:rPr>
      </w:pPr>
    </w:p>
    <w:p w14:paraId="771AEF4B" w14:textId="18867176" w:rsidR="009D7DB3" w:rsidRDefault="009D7DB3" w:rsidP="009D7DB3">
      <w:pPr>
        <w:jc w:val="both"/>
        <w:rPr>
          <w:rFonts w:ascii="Times New Roman" w:hAnsi="Times New Roman"/>
        </w:rPr>
      </w:pPr>
      <w:r>
        <w:rPr>
          <w:rFonts w:ascii="Times New Roman" w:hAnsi="Times New Roman"/>
        </w:rPr>
        <w:br w:type="page"/>
      </w:r>
    </w:p>
    <w:p w14:paraId="76DB20B9" w14:textId="4E56B4B4" w:rsidR="006B722D" w:rsidRDefault="006B722D" w:rsidP="006B722D">
      <w:pPr>
        <w:jc w:val="both"/>
        <w:rPr>
          <w:rFonts w:ascii="Times New Roman" w:hAnsi="Times New Roman"/>
          <w:b/>
          <w:szCs w:val="24"/>
        </w:rPr>
      </w:pPr>
      <w:r>
        <w:rPr>
          <w:rFonts w:ascii="Times New Roman" w:hAnsi="Times New Roman"/>
          <w:b/>
          <w:szCs w:val="24"/>
        </w:rPr>
        <w:lastRenderedPageBreak/>
        <w:t>6</w:t>
      </w:r>
      <w:r w:rsidRPr="00671A52">
        <w:rPr>
          <w:rFonts w:ascii="Times New Roman" w:hAnsi="Times New Roman"/>
          <w:b/>
          <w:szCs w:val="24"/>
        </w:rPr>
        <w:t xml:space="preserve"> </w:t>
      </w:r>
      <w:r>
        <w:rPr>
          <w:rFonts w:ascii="Times New Roman" w:hAnsi="Times New Roman"/>
          <w:b/>
          <w:szCs w:val="24"/>
        </w:rPr>
        <w:t>DISCUSSÃO</w:t>
      </w:r>
    </w:p>
    <w:p w14:paraId="312CFECC" w14:textId="77777777" w:rsidR="00E94EF9" w:rsidRDefault="00E94EF9" w:rsidP="006B722D">
      <w:pPr>
        <w:jc w:val="both"/>
        <w:rPr>
          <w:rFonts w:ascii="Times New Roman" w:hAnsi="Times New Roman"/>
        </w:rPr>
      </w:pPr>
    </w:p>
    <w:p w14:paraId="5E2FEB52" w14:textId="650D3295" w:rsidR="006B722D" w:rsidRDefault="00773044" w:rsidP="00846796">
      <w:pPr>
        <w:ind w:firstLine="1134"/>
        <w:jc w:val="both"/>
        <w:rPr>
          <w:rFonts w:ascii="Times New Roman" w:hAnsi="Times New Roman"/>
        </w:rPr>
      </w:pPr>
      <w:r>
        <w:rPr>
          <w:rFonts w:ascii="Times New Roman" w:hAnsi="Times New Roman"/>
        </w:rPr>
        <w:t xml:space="preserve">Os ensaios clínicos contemporâneos de tratamento de crianças e adolescentes com tumores primários </w:t>
      </w:r>
      <w:r w:rsidR="00E94EF9">
        <w:rPr>
          <w:rFonts w:ascii="Times New Roman" w:hAnsi="Times New Roman"/>
        </w:rPr>
        <w:t xml:space="preserve">do SNC </w:t>
      </w:r>
      <w:r>
        <w:rPr>
          <w:rFonts w:ascii="Times New Roman" w:hAnsi="Times New Roman"/>
        </w:rPr>
        <w:t>reportam uma incidência de eventos adversos bastante significativa. Ater et al (2012) relata</w:t>
      </w:r>
      <w:r w:rsidR="00E94EF9">
        <w:rPr>
          <w:rFonts w:ascii="Times New Roman" w:hAnsi="Times New Roman"/>
        </w:rPr>
        <w:t>ra</w:t>
      </w:r>
      <w:r>
        <w:rPr>
          <w:rFonts w:ascii="Times New Roman" w:hAnsi="Times New Roman"/>
        </w:rPr>
        <w:t xml:space="preserve">m uma incidência cumulativa de 94% de neutropenia, 21% de plaquetopenia, 35% de anemia, 23% de infecção, 10% de alergia e uma frequência menor de outros eventos adversos para o ensaio COG-A9952. </w:t>
      </w:r>
      <w:r w:rsidR="0091635A">
        <w:rPr>
          <w:rFonts w:ascii="Times New Roman" w:hAnsi="Times New Roman"/>
        </w:rPr>
        <w:t xml:space="preserve">Neste protocolo, onde os pacientes fizeram QT a fim de adiar a necessidade de RT, a incidência de alergia foi relacionada exclusivamente à carboplatina. </w:t>
      </w:r>
      <w:r w:rsidR="00E94EF9">
        <w:rPr>
          <w:rFonts w:ascii="Times New Roman" w:hAnsi="Times New Roman"/>
        </w:rPr>
        <w:t xml:space="preserve">Em </w:t>
      </w:r>
      <w:r w:rsidR="00E94EF9">
        <w:rPr>
          <w:rFonts w:ascii="Times New Roman" w:hAnsi="Times New Roman"/>
        </w:rPr>
        <w:t xml:space="preserve">um estudo Fase III, </w:t>
      </w:r>
      <w:r>
        <w:rPr>
          <w:rFonts w:ascii="Times New Roman" w:hAnsi="Times New Roman"/>
        </w:rPr>
        <w:t xml:space="preserve">Packer et al (2006) </w:t>
      </w:r>
      <w:r w:rsidR="00E94EF9">
        <w:rPr>
          <w:rFonts w:ascii="Times New Roman" w:hAnsi="Times New Roman"/>
        </w:rPr>
        <w:t>referiram</w:t>
      </w:r>
      <w:r>
        <w:rPr>
          <w:rFonts w:ascii="Times New Roman" w:hAnsi="Times New Roman"/>
        </w:rPr>
        <w:t xml:space="preserve"> </w:t>
      </w:r>
      <w:r w:rsidR="0091635A">
        <w:rPr>
          <w:rFonts w:ascii="Times New Roman" w:hAnsi="Times New Roman"/>
        </w:rPr>
        <w:t xml:space="preserve">98% de toxicidade hematológica, 30% de infecção, 12% de distúrbios hidroeletrolíticos e 23% de perda auditiva em pacientes com meduloblastoma </w:t>
      </w:r>
      <w:r w:rsidR="00C12CEF">
        <w:rPr>
          <w:rFonts w:ascii="Times New Roman" w:hAnsi="Times New Roman"/>
        </w:rPr>
        <w:t xml:space="preserve">risco standard </w:t>
      </w:r>
      <w:r w:rsidR="0091635A">
        <w:rPr>
          <w:rFonts w:ascii="Times New Roman" w:hAnsi="Times New Roman"/>
        </w:rPr>
        <w:t>que receberam RT e cisplatina, ciclofosfamida e vincristina no ensaio CCG-9961. Neste esquema, o uso de doses cumulativas elevadas de cisplatina associou-se a uma incidência de perda auditiva grave.</w:t>
      </w:r>
      <w:r w:rsidR="00C12CEF">
        <w:rPr>
          <w:rFonts w:ascii="Times New Roman" w:hAnsi="Times New Roman"/>
        </w:rPr>
        <w:t xml:space="preserve"> </w:t>
      </w:r>
      <w:r w:rsidR="00E94EF9">
        <w:rPr>
          <w:rFonts w:ascii="Times New Roman" w:hAnsi="Times New Roman"/>
        </w:rPr>
        <w:t xml:space="preserve">Em um ensaio fase I/II que tratou pacientes com meduloblastoma de alto risco com carboplatina, ciclofosfamida e vincristina, </w:t>
      </w:r>
      <w:r w:rsidR="00C12CEF">
        <w:rPr>
          <w:rFonts w:ascii="Times New Roman" w:hAnsi="Times New Roman"/>
        </w:rPr>
        <w:t>Jakacki et al (2012) reporta</w:t>
      </w:r>
      <w:r w:rsidR="00E94EF9">
        <w:rPr>
          <w:rFonts w:ascii="Times New Roman" w:hAnsi="Times New Roman"/>
        </w:rPr>
        <w:t>ra</w:t>
      </w:r>
      <w:r w:rsidR="00C12CEF">
        <w:rPr>
          <w:rFonts w:ascii="Times New Roman" w:hAnsi="Times New Roman"/>
        </w:rPr>
        <w:t>m 89% de neutropenia, 53% de plaquetopenia e 25% de infecção</w:t>
      </w:r>
      <w:r w:rsidR="00E94EF9">
        <w:rPr>
          <w:rFonts w:ascii="Times New Roman" w:hAnsi="Times New Roman"/>
        </w:rPr>
        <w:t>.</w:t>
      </w:r>
    </w:p>
    <w:p w14:paraId="67CEA8E6" w14:textId="01DD1D9D" w:rsidR="00C12CEF" w:rsidRDefault="00C12CEF" w:rsidP="00846796">
      <w:pPr>
        <w:ind w:firstLine="1134"/>
        <w:jc w:val="both"/>
        <w:rPr>
          <w:rFonts w:ascii="Times New Roman" w:hAnsi="Times New Roman"/>
        </w:rPr>
      </w:pPr>
      <w:r>
        <w:rPr>
          <w:rFonts w:ascii="Times New Roman" w:hAnsi="Times New Roman"/>
        </w:rPr>
        <w:t xml:space="preserve">O protocolo da </w:t>
      </w:r>
      <w:r w:rsidR="00065908">
        <w:rPr>
          <w:rFonts w:ascii="Times New Roman" w:hAnsi="Times New Roman"/>
        </w:rPr>
        <w:t>SLAOP</w:t>
      </w:r>
      <w:r>
        <w:rPr>
          <w:rFonts w:ascii="Times New Roman" w:hAnsi="Times New Roman"/>
        </w:rPr>
        <w:t xml:space="preserve"> incluiu pacientes com meduloblastoma de alto risco e usou uma abordagem de QT pré-RT com cisplatina, vincristina, etoposido e ciclofosfamida (</w:t>
      </w:r>
      <w:r w:rsidR="00E94EF9">
        <w:rPr>
          <w:rFonts w:ascii="Times New Roman" w:hAnsi="Times New Roman"/>
        </w:rPr>
        <w:t xml:space="preserve">GAJJAR, </w:t>
      </w:r>
      <w:r>
        <w:rPr>
          <w:rFonts w:ascii="Times New Roman" w:hAnsi="Times New Roman"/>
        </w:rPr>
        <w:t>1999). Já o protocolo SOBOPE 1998 usou carboplatina e ifosfamida no lugar da cisplatina e ciclofosfamida. E</w:t>
      </w:r>
      <w:r w:rsidR="00E94EF9">
        <w:rPr>
          <w:rFonts w:ascii="Times New Roman" w:hAnsi="Times New Roman"/>
        </w:rPr>
        <w:t>sse estudo</w:t>
      </w:r>
      <w:r>
        <w:rPr>
          <w:rFonts w:ascii="Times New Roman" w:hAnsi="Times New Roman"/>
        </w:rPr>
        <w:t xml:space="preserve"> envolveu o uso de RT e QT concomitantes (radiosensibilizante). Pode-se prever que o perfil de toxicidade de pacientes submetidos a estes dois p</w:t>
      </w:r>
      <w:r w:rsidR="005C326E">
        <w:rPr>
          <w:rFonts w:ascii="Times New Roman" w:hAnsi="Times New Roman"/>
        </w:rPr>
        <w:t>rotocolos seja diferente (</w:t>
      </w:r>
      <w:r w:rsidR="00E94EF9">
        <w:rPr>
          <w:rFonts w:ascii="Times New Roman" w:hAnsi="Times New Roman"/>
        </w:rPr>
        <w:t>EPELMAN,</w:t>
      </w:r>
      <w:r w:rsidR="005C326E">
        <w:rPr>
          <w:rFonts w:ascii="Times New Roman" w:hAnsi="Times New Roman"/>
        </w:rPr>
        <w:t xml:space="preserve"> 1998). Não foi possível fazer análise comparativa entre tratamentos diversos em nossa </w:t>
      </w:r>
      <w:r w:rsidR="003A5ACB">
        <w:rPr>
          <w:rFonts w:ascii="Times New Roman" w:hAnsi="Times New Roman"/>
        </w:rPr>
        <w:t>avaliação</w:t>
      </w:r>
      <w:r w:rsidR="005C326E">
        <w:rPr>
          <w:rFonts w:ascii="Times New Roman" w:hAnsi="Times New Roman"/>
        </w:rPr>
        <w:t xml:space="preserve"> devido ao número insuficiente de casos com eventos adversos e número total de casos em cada tratamento.</w:t>
      </w:r>
    </w:p>
    <w:p w14:paraId="08575488" w14:textId="072A70F9" w:rsidR="005C326E" w:rsidRDefault="005C326E" w:rsidP="00846796">
      <w:pPr>
        <w:ind w:firstLine="1134"/>
        <w:jc w:val="both"/>
        <w:rPr>
          <w:rFonts w:ascii="Times New Roman" w:hAnsi="Times New Roman"/>
        </w:rPr>
      </w:pPr>
      <w:r>
        <w:rPr>
          <w:rFonts w:ascii="Times New Roman" w:hAnsi="Times New Roman"/>
        </w:rPr>
        <w:t>De uma forma geral, aparentemente, nossos resultados mostram uma frequência de eventos adversos menor do que o esperado pelos dados dos ensaios clínicos publicados. Uma das razões mais prováveis para isso é o viés de relato, uma vez que a coleta de dados foi retrospectiva. É possível que nem todos os eventos ocorridos tenham sido anotados no prontuário dos pacientes. Uma indicação deste fato é a baixa frequência de eventos gastroin</w:t>
      </w:r>
      <w:r w:rsidR="00490A9E">
        <w:rPr>
          <w:rFonts w:ascii="Times New Roman" w:hAnsi="Times New Roman"/>
        </w:rPr>
        <w:t>testinais (náuseas, vômitos, ob</w:t>
      </w:r>
      <w:r>
        <w:rPr>
          <w:rFonts w:ascii="Times New Roman" w:hAnsi="Times New Roman"/>
        </w:rPr>
        <w:t xml:space="preserve">stipação, etc) </w:t>
      </w:r>
      <w:r w:rsidR="000643B7">
        <w:rPr>
          <w:rFonts w:ascii="Times New Roman" w:hAnsi="Times New Roman"/>
        </w:rPr>
        <w:t xml:space="preserve">e de alopecia </w:t>
      </w:r>
      <w:r w:rsidR="00E94EF9">
        <w:rPr>
          <w:rFonts w:ascii="Times New Roman" w:hAnsi="Times New Roman"/>
        </w:rPr>
        <w:t>relatada neste estudo (T</w:t>
      </w:r>
      <w:r>
        <w:rPr>
          <w:rFonts w:ascii="Times New Roman" w:hAnsi="Times New Roman"/>
        </w:rPr>
        <w:t xml:space="preserve">abela 1). Como espera-se uma incidência elevada destes eventos, o mais provável é que não tenham sido valorizados pelos profissionais assistentes e tenham deixado de ser anotados devidamente. Mesmo assim, as frequências obtidas neste estudo indicam uma incidência significativa de eventos adversos relacionados à QT nesse </w:t>
      </w:r>
      <w:r w:rsidR="00E94EF9">
        <w:rPr>
          <w:rFonts w:ascii="Times New Roman" w:hAnsi="Times New Roman"/>
        </w:rPr>
        <w:t>grupo selecionado de pacientes.</w:t>
      </w:r>
    </w:p>
    <w:p w14:paraId="047EFAA3" w14:textId="7A57A1A9" w:rsidR="00BD3A19" w:rsidRDefault="006B722D" w:rsidP="00846796">
      <w:pPr>
        <w:ind w:firstLine="1134"/>
        <w:jc w:val="both"/>
        <w:rPr>
          <w:rFonts w:ascii="Times New Roman" w:hAnsi="Times New Roman"/>
        </w:rPr>
      </w:pPr>
      <w:r>
        <w:rPr>
          <w:rFonts w:ascii="Times New Roman" w:hAnsi="Times New Roman"/>
        </w:rPr>
        <w:lastRenderedPageBreak/>
        <w:t>As reações atribuídas à carboplatina ocorreram durante sua infusão e seguiram o padrão descrito na literatura de alergia a esta droga. É sabido que até 30% dos pacientes que recebem carboplatina podem desenvolver alergia (</w:t>
      </w:r>
      <w:r w:rsidR="00E94EF9">
        <w:rPr>
          <w:rFonts w:ascii="Times New Roman" w:hAnsi="Times New Roman"/>
        </w:rPr>
        <w:t>PACKER, 1997; ATER,</w:t>
      </w:r>
      <w:r>
        <w:rPr>
          <w:rFonts w:ascii="Times New Roman" w:hAnsi="Times New Roman"/>
        </w:rPr>
        <w:t xml:space="preserve"> 2012).</w:t>
      </w:r>
      <w:r w:rsidR="005C326E">
        <w:rPr>
          <w:rFonts w:ascii="Times New Roman" w:hAnsi="Times New Roman"/>
        </w:rPr>
        <w:t xml:space="preserve"> Já a baixa frequência de ototoxicidade pode ter se devido ao fato de que a maioria dos pacientes usou esquemas com carboplatina no lugar de cisplatina</w:t>
      </w:r>
      <w:r w:rsidR="00BD3A19">
        <w:rPr>
          <w:rFonts w:ascii="Times New Roman" w:hAnsi="Times New Roman"/>
        </w:rPr>
        <w:t>. O estudo de pacientes tratados mais recentemente em nosso serviço, após a adoção de esquemas que voltaram a usar cisplatina, pode esclarecer esse ponto.</w:t>
      </w:r>
    </w:p>
    <w:p w14:paraId="46DBFFA5" w14:textId="748C25B6" w:rsidR="00BD3A19" w:rsidRDefault="00BD3A19" w:rsidP="00846796">
      <w:pPr>
        <w:ind w:firstLine="1134"/>
        <w:jc w:val="both"/>
        <w:rPr>
          <w:rFonts w:ascii="Times New Roman" w:hAnsi="Times New Roman"/>
        </w:rPr>
      </w:pPr>
      <w:r>
        <w:rPr>
          <w:rFonts w:ascii="Times New Roman" w:hAnsi="Times New Roman"/>
        </w:rPr>
        <w:t xml:space="preserve">A ocorrência de eventos de sangramento cerebral é digna </w:t>
      </w:r>
      <w:r w:rsidR="000643B7">
        <w:rPr>
          <w:rFonts w:ascii="Times New Roman" w:hAnsi="Times New Roman"/>
        </w:rPr>
        <w:t>d</w:t>
      </w:r>
      <w:r>
        <w:rPr>
          <w:rFonts w:ascii="Times New Roman" w:hAnsi="Times New Roman"/>
        </w:rPr>
        <w:t xml:space="preserve">e nota e pode ser multifatorial. Complicações cirúrgicas, plaquetopenia, coagulopatia e o uso de </w:t>
      </w:r>
      <w:r w:rsidR="00E94EF9">
        <w:rPr>
          <w:rFonts w:ascii="Times New Roman" w:hAnsi="Times New Roman"/>
        </w:rPr>
        <w:t>antiepilépticos</w:t>
      </w:r>
      <w:r>
        <w:rPr>
          <w:rFonts w:ascii="Times New Roman" w:hAnsi="Times New Roman"/>
        </w:rPr>
        <w:t xml:space="preserve"> podem estar associadas a este grupo de eventos. Durante o período estudado, utilizou-se a profilaxia rotineira de epilepsia. A droga escolhida para ser usada de rotina foi o ácido valpróico, pois o mesmo não interfere significativamente com o metabolismo de quimioterápicos anticâncer, ao contrário de drogas como o fenobarbital e fenitoína, indutoras enzimáticas hepáticas</w:t>
      </w:r>
      <w:r w:rsidR="00825130">
        <w:rPr>
          <w:rFonts w:ascii="Times New Roman" w:hAnsi="Times New Roman"/>
        </w:rPr>
        <w:t xml:space="preserve"> (</w:t>
      </w:r>
      <w:r w:rsidR="00E94EF9">
        <w:rPr>
          <w:rFonts w:ascii="Times New Roman" w:hAnsi="Times New Roman"/>
        </w:rPr>
        <w:t xml:space="preserve">WELLS, </w:t>
      </w:r>
      <w:r w:rsidR="00E94EF9" w:rsidRPr="00923D74">
        <w:rPr>
          <w:rFonts w:ascii="Times New Roman" w:hAnsi="Times New Roman"/>
          <w:szCs w:val="24"/>
          <w:lang w:val="en-US"/>
        </w:rPr>
        <w:t xml:space="preserve">GAILLARD </w:t>
      </w:r>
      <w:r w:rsidR="00E94EF9">
        <w:rPr>
          <w:rFonts w:ascii="Times New Roman" w:hAnsi="Times New Roman"/>
          <w:szCs w:val="24"/>
          <w:lang w:val="en-US"/>
        </w:rPr>
        <w:t>AND</w:t>
      </w:r>
      <w:r w:rsidR="00E94EF9" w:rsidRPr="00923D74">
        <w:rPr>
          <w:rFonts w:ascii="Times New Roman" w:hAnsi="Times New Roman"/>
          <w:szCs w:val="24"/>
          <w:lang w:val="en-US"/>
        </w:rPr>
        <w:t xml:space="preserve"> PACKER</w:t>
      </w:r>
      <w:r w:rsidR="00E94EF9">
        <w:rPr>
          <w:rFonts w:ascii="Times New Roman" w:hAnsi="Times New Roman"/>
          <w:szCs w:val="24"/>
          <w:lang w:val="en-US"/>
        </w:rPr>
        <w:t>,</w:t>
      </w:r>
      <w:r w:rsidR="00E94EF9" w:rsidRPr="00923D74">
        <w:rPr>
          <w:rFonts w:ascii="Times New Roman" w:hAnsi="Times New Roman"/>
          <w:szCs w:val="24"/>
          <w:lang w:val="en-US"/>
        </w:rPr>
        <w:t xml:space="preserve"> </w:t>
      </w:r>
      <w:r w:rsidR="00E94EF9">
        <w:rPr>
          <w:rFonts w:ascii="Times New Roman" w:hAnsi="Times New Roman"/>
        </w:rPr>
        <w:t>2012</w:t>
      </w:r>
      <w:r w:rsidR="00825130">
        <w:rPr>
          <w:rFonts w:ascii="Times New Roman" w:hAnsi="Times New Roman"/>
        </w:rPr>
        <w:t>)</w:t>
      </w:r>
      <w:r>
        <w:rPr>
          <w:rFonts w:ascii="Times New Roman" w:hAnsi="Times New Roman"/>
        </w:rPr>
        <w:t>. Um ensaio fase I recente mostrou que o tratamento de crianças com tumores cerebrais com ácido valpróico pode potencialmente aumentar a incidência de sangramento cerebral</w:t>
      </w:r>
      <w:r w:rsidR="00825130">
        <w:rPr>
          <w:rFonts w:ascii="Times New Roman" w:hAnsi="Times New Roman"/>
        </w:rPr>
        <w:t xml:space="preserve"> (</w:t>
      </w:r>
      <w:r w:rsidR="00E94EF9">
        <w:rPr>
          <w:rFonts w:ascii="Times New Roman" w:hAnsi="Times New Roman"/>
        </w:rPr>
        <w:t xml:space="preserve">SU </w:t>
      </w:r>
      <w:r w:rsidR="00E94EF9">
        <w:rPr>
          <w:rFonts w:ascii="Times New Roman" w:hAnsi="Times New Roman"/>
          <w:i/>
        </w:rPr>
        <w:t>et al.,</w:t>
      </w:r>
      <w:r w:rsidR="00E94EF9">
        <w:rPr>
          <w:rFonts w:ascii="Times New Roman" w:hAnsi="Times New Roman"/>
        </w:rPr>
        <w:t xml:space="preserve"> </w:t>
      </w:r>
      <w:r w:rsidR="00825130">
        <w:rPr>
          <w:rFonts w:ascii="Times New Roman" w:hAnsi="Times New Roman"/>
        </w:rPr>
        <w:t>2010)</w:t>
      </w:r>
      <w:r>
        <w:rPr>
          <w:rFonts w:ascii="Times New Roman" w:hAnsi="Times New Roman"/>
        </w:rPr>
        <w:t>.</w:t>
      </w:r>
      <w:r w:rsidR="00825130">
        <w:rPr>
          <w:rFonts w:ascii="Times New Roman" w:hAnsi="Times New Roman"/>
        </w:rPr>
        <w:t xml:space="preserve"> O ácido valpróico pode induzir plaquetopenia e eventos adversos já foram reportados após seu uso concomitante com QT (</w:t>
      </w:r>
      <w:r w:rsidR="00E94EF9">
        <w:rPr>
          <w:rFonts w:ascii="Times New Roman" w:hAnsi="Times New Roman"/>
        </w:rPr>
        <w:t xml:space="preserve">BOURG </w:t>
      </w:r>
      <w:r w:rsidR="00E94EF9">
        <w:rPr>
          <w:rFonts w:ascii="Times New Roman" w:hAnsi="Times New Roman"/>
          <w:i/>
        </w:rPr>
        <w:t>et al.</w:t>
      </w:r>
      <w:r w:rsidR="00E94EF9">
        <w:rPr>
          <w:rFonts w:ascii="Times New Roman" w:hAnsi="Times New Roman"/>
        </w:rPr>
        <w:t xml:space="preserve">, </w:t>
      </w:r>
      <w:r w:rsidR="00825130">
        <w:rPr>
          <w:rFonts w:ascii="Times New Roman" w:hAnsi="Times New Roman"/>
        </w:rPr>
        <w:t>2001).</w:t>
      </w:r>
    </w:p>
    <w:p w14:paraId="5F913E21" w14:textId="77777777" w:rsidR="00E94EF9" w:rsidRDefault="1FF965F4" w:rsidP="00846796">
      <w:pPr>
        <w:ind w:firstLine="1134"/>
        <w:jc w:val="both"/>
        <w:rPr>
          <w:rFonts w:ascii="Times New Roman" w:eastAsia="Times New Roman" w:hAnsi="Times New Roman"/>
        </w:rPr>
        <w:sectPr w:rsidR="00E94EF9" w:rsidSect="00483181">
          <w:pgSz w:w="11906" w:h="16838" w:code="9"/>
          <w:pgMar w:top="1701" w:right="1134" w:bottom="1134" w:left="1701" w:header="907" w:footer="709" w:gutter="0"/>
          <w:pgNumType w:start="2"/>
          <w:cols w:space="708"/>
          <w:docGrid w:linePitch="360"/>
        </w:sectPr>
      </w:pPr>
      <w:r w:rsidRPr="1FF965F4">
        <w:rPr>
          <w:rFonts w:ascii="Times New Roman" w:eastAsia="Times New Roman" w:hAnsi="Times New Roman"/>
        </w:rPr>
        <w:t xml:space="preserve">Em relação ao número de pacientes que faleceram em decorrência imediata de complicações do tratamento, o fato de realizar cirurgia neurológica e RT são comorbidades importantes que podem contribuir para este desfecho. Todavia, como a toxicidade hematológica é a mais frequente nestes pacientes, pode-se conjecturar que </w:t>
      </w:r>
      <w:r w:rsidR="00E94EF9" w:rsidRPr="1FF965F4">
        <w:rPr>
          <w:rFonts w:ascii="Times New Roman" w:eastAsia="Times New Roman" w:hAnsi="Times New Roman"/>
        </w:rPr>
        <w:t>se trata</w:t>
      </w:r>
      <w:r w:rsidRPr="1FF965F4">
        <w:rPr>
          <w:rFonts w:ascii="Times New Roman" w:eastAsia="Times New Roman" w:hAnsi="Times New Roman"/>
        </w:rPr>
        <w:t xml:space="preserve"> do principal fator de risco de mortalidade. Ater </w:t>
      </w:r>
      <w:r w:rsidRPr="00E94EF9">
        <w:rPr>
          <w:rFonts w:ascii="Times New Roman" w:eastAsia="Times New Roman" w:hAnsi="Times New Roman"/>
          <w:i/>
        </w:rPr>
        <w:t>et al</w:t>
      </w:r>
      <w:r w:rsidR="00E94EF9">
        <w:rPr>
          <w:rFonts w:ascii="Times New Roman" w:eastAsia="Times New Roman" w:hAnsi="Times New Roman"/>
        </w:rPr>
        <w:t>.</w:t>
      </w:r>
      <w:r w:rsidRPr="1FF965F4">
        <w:rPr>
          <w:rFonts w:ascii="Times New Roman" w:eastAsia="Times New Roman" w:hAnsi="Times New Roman"/>
        </w:rPr>
        <w:t xml:space="preserve"> (2012) não relata</w:t>
      </w:r>
      <w:r w:rsidR="00E94EF9">
        <w:rPr>
          <w:rFonts w:ascii="Times New Roman" w:eastAsia="Times New Roman" w:hAnsi="Times New Roman"/>
        </w:rPr>
        <w:t>ra</w:t>
      </w:r>
      <w:r w:rsidRPr="1FF965F4">
        <w:rPr>
          <w:rFonts w:ascii="Times New Roman" w:eastAsia="Times New Roman" w:hAnsi="Times New Roman"/>
        </w:rPr>
        <w:t xml:space="preserve">m nenhum óbito por toxicidade no ensaio COG-A9952, enquanto que Packer </w:t>
      </w:r>
      <w:r w:rsidRPr="00E94EF9">
        <w:rPr>
          <w:rFonts w:ascii="Times New Roman" w:eastAsia="Times New Roman" w:hAnsi="Times New Roman"/>
          <w:i/>
        </w:rPr>
        <w:t>et al</w:t>
      </w:r>
      <w:r w:rsidR="00E94EF9">
        <w:rPr>
          <w:rFonts w:ascii="Times New Roman" w:eastAsia="Times New Roman" w:hAnsi="Times New Roman"/>
        </w:rPr>
        <w:t>.</w:t>
      </w:r>
      <w:r w:rsidRPr="1FF965F4">
        <w:rPr>
          <w:rFonts w:ascii="Times New Roman" w:eastAsia="Times New Roman" w:hAnsi="Times New Roman"/>
        </w:rPr>
        <w:t xml:space="preserve"> (2006) </w:t>
      </w:r>
      <w:r w:rsidR="00E94EF9">
        <w:rPr>
          <w:rFonts w:ascii="Times New Roman" w:hAnsi="Times New Roman"/>
        </w:rPr>
        <w:t>referiram</w:t>
      </w:r>
      <w:r w:rsidRPr="1FF965F4">
        <w:rPr>
          <w:rFonts w:ascii="Times New Roman" w:eastAsia="Times New Roman" w:hAnsi="Times New Roman"/>
        </w:rPr>
        <w:t xml:space="preserve"> apenas 2 óbitos aparentemente por complicações do tratamento e Jakacki </w:t>
      </w:r>
      <w:r w:rsidRPr="00E94EF9">
        <w:rPr>
          <w:rFonts w:ascii="Times New Roman" w:eastAsia="Times New Roman" w:hAnsi="Times New Roman"/>
          <w:i/>
        </w:rPr>
        <w:t>et al</w:t>
      </w:r>
      <w:r w:rsidR="00E94EF9">
        <w:rPr>
          <w:rFonts w:ascii="Times New Roman" w:eastAsia="Times New Roman" w:hAnsi="Times New Roman"/>
        </w:rPr>
        <w:t>.</w:t>
      </w:r>
      <w:r w:rsidRPr="1FF965F4">
        <w:rPr>
          <w:rFonts w:ascii="Times New Roman" w:eastAsia="Times New Roman" w:hAnsi="Times New Roman"/>
        </w:rPr>
        <w:t xml:space="preserve"> (2012) </w:t>
      </w:r>
      <w:r w:rsidR="00E94EF9">
        <w:rPr>
          <w:rFonts w:ascii="Times New Roman" w:hAnsi="Times New Roman"/>
        </w:rPr>
        <w:t>observaram</w:t>
      </w:r>
      <w:r w:rsidR="00E94EF9">
        <w:rPr>
          <w:rFonts w:ascii="Times New Roman" w:hAnsi="Times New Roman"/>
        </w:rPr>
        <w:t xml:space="preserve"> </w:t>
      </w:r>
      <w:r w:rsidR="00E94EF9">
        <w:rPr>
          <w:rFonts w:ascii="Times New Roman" w:hAnsi="Times New Roman"/>
        </w:rPr>
        <w:t>nenhum óbito</w:t>
      </w:r>
      <w:r w:rsidRPr="1FF965F4">
        <w:rPr>
          <w:rFonts w:ascii="Times New Roman" w:eastAsia="Times New Roman" w:hAnsi="Times New Roman"/>
        </w:rPr>
        <w:t>. A grande maioria dos pacientes que faleceram em virtude de eventos adversos receberam os protocolos da SLAOP e SOBOPE 1998 (9 de 15, 60%). O fato de terem recebido terapia multimodalidade em sua quase totalidade e de uma parte significativa ter doença recorrente ou progressiva (4 de 15, 27%) certamente contribuiu para o desfecho. Mesmo assim, o número elevado de óbitos contrasta com os dados publicados de ensaios internacionais. Uma característica que ajuda a explicar o aparente paradoxo entre total de eventos adversos relatados (relativamente baixo) e número de óbitos por complicações do tratamento (significativamente elevado) pode ser o fato de que o número de óbitos dificilmente é subnotificado, ao contrário da frequência de eventos adversos.</w:t>
      </w:r>
    </w:p>
    <w:p w14:paraId="2CED3185" w14:textId="74422F12" w:rsidR="00DF32FB" w:rsidRDefault="00DF32FB" w:rsidP="00DF32FB">
      <w:pPr>
        <w:jc w:val="both"/>
        <w:rPr>
          <w:rFonts w:ascii="Times New Roman" w:hAnsi="Times New Roman"/>
          <w:b/>
          <w:szCs w:val="24"/>
        </w:rPr>
      </w:pPr>
      <w:r>
        <w:rPr>
          <w:rFonts w:ascii="Times New Roman" w:hAnsi="Times New Roman"/>
          <w:b/>
          <w:szCs w:val="24"/>
        </w:rPr>
        <w:lastRenderedPageBreak/>
        <w:t>7</w:t>
      </w:r>
      <w:r w:rsidRPr="00671A52">
        <w:rPr>
          <w:rFonts w:ascii="Times New Roman" w:hAnsi="Times New Roman"/>
          <w:b/>
          <w:szCs w:val="24"/>
        </w:rPr>
        <w:t xml:space="preserve"> </w:t>
      </w:r>
      <w:r>
        <w:rPr>
          <w:rFonts w:ascii="Times New Roman" w:hAnsi="Times New Roman"/>
          <w:b/>
          <w:szCs w:val="24"/>
        </w:rPr>
        <w:t>CONCLUSÃO</w:t>
      </w:r>
    </w:p>
    <w:p w14:paraId="62096EE6" w14:textId="77777777" w:rsidR="00E94EF9" w:rsidRDefault="00E94EF9" w:rsidP="00DF32FB">
      <w:pPr>
        <w:jc w:val="both"/>
        <w:rPr>
          <w:rFonts w:ascii="Times New Roman" w:hAnsi="Times New Roman"/>
          <w:b/>
          <w:szCs w:val="24"/>
        </w:rPr>
      </w:pPr>
    </w:p>
    <w:p w14:paraId="2966A504" w14:textId="47A05DA0" w:rsidR="00DF32FB" w:rsidRDefault="1FF965F4" w:rsidP="00DF32FB">
      <w:pPr>
        <w:ind w:firstLine="1134"/>
        <w:jc w:val="both"/>
        <w:rPr>
          <w:rFonts w:ascii="Times New Roman" w:hAnsi="Times New Roman"/>
        </w:rPr>
      </w:pPr>
      <w:r w:rsidRPr="1FF965F4">
        <w:rPr>
          <w:rFonts w:ascii="Times New Roman" w:eastAsia="Times New Roman" w:hAnsi="Times New Roman"/>
        </w:rPr>
        <w:t>Um número significativo de pacientes apresentou eventos adversos durante o período em que realizou tratamento com quimioterapia anticâncer para tumores primários</w:t>
      </w:r>
      <w:r w:rsidR="00E94EF9">
        <w:rPr>
          <w:rFonts w:ascii="Times New Roman" w:eastAsia="Times New Roman" w:hAnsi="Times New Roman"/>
        </w:rPr>
        <w:t xml:space="preserve"> do </w:t>
      </w:r>
      <w:r w:rsidR="00E94EF9" w:rsidRPr="009D7DB3">
        <w:rPr>
          <w:rFonts w:ascii="Times New Roman" w:eastAsia="Times New Roman" w:hAnsi="Times New Roman"/>
        </w:rPr>
        <w:t>SNC</w:t>
      </w:r>
      <w:r w:rsidRPr="009D7DB3">
        <w:rPr>
          <w:rFonts w:ascii="Times New Roman" w:eastAsia="Times New Roman" w:hAnsi="Times New Roman"/>
        </w:rPr>
        <w:t xml:space="preserve"> </w:t>
      </w:r>
      <w:r w:rsidR="00E94EF9" w:rsidRPr="009D7DB3">
        <w:rPr>
          <w:rFonts w:ascii="Times New Roman" w:eastAsia="Times New Roman" w:hAnsi="Times New Roman"/>
        </w:rPr>
        <w:t xml:space="preserve">no </w:t>
      </w:r>
      <w:r w:rsidRPr="009D7DB3">
        <w:rPr>
          <w:rFonts w:ascii="Times New Roman" w:eastAsia="Times New Roman" w:hAnsi="Times New Roman"/>
        </w:rPr>
        <w:t>serviço hospitalar</w:t>
      </w:r>
      <w:r w:rsidR="00E94EF9" w:rsidRPr="009D7DB3">
        <w:rPr>
          <w:rFonts w:ascii="Times New Roman" w:eastAsia="Times New Roman" w:hAnsi="Times New Roman"/>
        </w:rPr>
        <w:t xml:space="preserve"> onde a pesquisa foi realizada</w:t>
      </w:r>
      <w:r w:rsidRPr="009D7DB3">
        <w:rPr>
          <w:rFonts w:ascii="Times New Roman" w:eastAsia="Times New Roman" w:hAnsi="Times New Roman"/>
        </w:rPr>
        <w:t xml:space="preserve"> (53 de 91</w:t>
      </w:r>
      <w:r w:rsidR="00E94EF9" w:rsidRPr="009D7DB3">
        <w:rPr>
          <w:rFonts w:ascii="Times New Roman" w:eastAsia="Times New Roman" w:hAnsi="Times New Roman"/>
        </w:rPr>
        <w:t xml:space="preserve"> pacientes</w:t>
      </w:r>
      <w:r w:rsidRPr="009D7DB3">
        <w:rPr>
          <w:rFonts w:ascii="Times New Roman" w:eastAsia="Times New Roman" w:hAnsi="Times New Roman"/>
        </w:rPr>
        <w:t xml:space="preserve">, 58%). A toxicidade </w:t>
      </w:r>
      <w:r w:rsidRPr="1FF965F4">
        <w:rPr>
          <w:rFonts w:ascii="Times New Roman" w:eastAsia="Times New Roman" w:hAnsi="Times New Roman"/>
        </w:rPr>
        <w:t xml:space="preserve">mais frequente foi hematológica (até 29%), seguida de infecção (24%). Estes dados contrastam com dados de ensaios clínicos da literatura, provavelmente devido à subnotificação. Reações alérgicas ocorreram em 11% de todos os pacientes, exclusivamente associadas ao uso de carboplatina, confirmando a tendência desta medicação de induzir este efeito. Apenas um paciente desenvolveu perda auditiva após o tratamento, atribuível ao uso de quimioterapia. Esta baixa incidência pode ser explicada, em parte, pelo uso mais frequente de carboplatina no lugar de cisplatina, esta última associada à prejuízo auditivo na literatura. Uma quantidade significativa (11%) de pacientes apresentou sangramento cerebral, o qual pode ter causas multifatoriais, mas pode </w:t>
      </w:r>
      <w:r w:rsidR="00605360">
        <w:rPr>
          <w:rFonts w:ascii="Times New Roman" w:eastAsia="Times New Roman" w:hAnsi="Times New Roman"/>
        </w:rPr>
        <w:t xml:space="preserve">estar </w:t>
      </w:r>
      <w:r w:rsidRPr="1FF965F4">
        <w:rPr>
          <w:rFonts w:ascii="Times New Roman" w:eastAsia="Times New Roman" w:hAnsi="Times New Roman"/>
        </w:rPr>
        <w:t xml:space="preserve">associado ao uso de ácido valpróico como profilático de crises epilépticas pelos pacientes. Uma quantidade elevada de pacientes (16%) faleceu em decorrência de eventos adversos, o que pode </w:t>
      </w:r>
      <w:r w:rsidR="00605360">
        <w:rPr>
          <w:rFonts w:ascii="Times New Roman" w:eastAsia="Times New Roman" w:hAnsi="Times New Roman"/>
        </w:rPr>
        <w:t xml:space="preserve">estar </w:t>
      </w:r>
      <w:r w:rsidRPr="1FF965F4">
        <w:rPr>
          <w:rFonts w:ascii="Times New Roman" w:eastAsia="Times New Roman" w:hAnsi="Times New Roman"/>
        </w:rPr>
        <w:t>associado aos protocolos de tratam</w:t>
      </w:r>
      <w:r w:rsidR="00605360">
        <w:rPr>
          <w:rFonts w:ascii="Times New Roman" w:eastAsia="Times New Roman" w:hAnsi="Times New Roman"/>
        </w:rPr>
        <w:t>ento da SOBOPE 1998 e da SLAOP.</w:t>
      </w:r>
    </w:p>
    <w:p w14:paraId="1C700372" w14:textId="3CFEDF7C" w:rsidR="1FF965F4" w:rsidRDefault="1FF965F4" w:rsidP="1FF965F4">
      <w:pPr>
        <w:ind w:firstLine="1134"/>
        <w:jc w:val="both"/>
      </w:pPr>
      <w:r w:rsidRPr="1FF965F4">
        <w:rPr>
          <w:rFonts w:ascii="Times New Roman" w:eastAsia="Times New Roman" w:hAnsi="Times New Roman"/>
        </w:rPr>
        <w:t>Estes resultados sugerem uma avalia</w:t>
      </w:r>
      <w:r w:rsidR="00605360">
        <w:rPr>
          <w:rFonts w:ascii="Times New Roman" w:eastAsia="Times New Roman" w:hAnsi="Times New Roman"/>
        </w:rPr>
        <w:t>ção</w:t>
      </w:r>
      <w:r w:rsidRPr="1FF965F4">
        <w:rPr>
          <w:rFonts w:ascii="Times New Roman" w:eastAsia="Times New Roman" w:hAnsi="Times New Roman"/>
        </w:rPr>
        <w:t xml:space="preserve"> mais precisamente </w:t>
      </w:r>
      <w:r w:rsidR="00605360">
        <w:rPr>
          <w:rFonts w:ascii="Times New Roman" w:eastAsia="Times New Roman" w:hAnsi="Times New Roman"/>
        </w:rPr>
        <w:t>d</w:t>
      </w:r>
      <w:r w:rsidRPr="1FF965F4">
        <w:rPr>
          <w:rFonts w:ascii="Times New Roman" w:eastAsia="Times New Roman" w:hAnsi="Times New Roman"/>
        </w:rPr>
        <w:t xml:space="preserve">a provável subnotificação de eventos adversos e </w:t>
      </w:r>
      <w:r w:rsidR="00605360">
        <w:rPr>
          <w:rFonts w:ascii="Times New Roman" w:eastAsia="Times New Roman" w:hAnsi="Times New Roman"/>
        </w:rPr>
        <w:t>uma revisão</w:t>
      </w:r>
      <w:r w:rsidRPr="1FF965F4">
        <w:rPr>
          <w:rFonts w:ascii="Times New Roman" w:eastAsia="Times New Roman" w:hAnsi="Times New Roman"/>
        </w:rPr>
        <w:t xml:space="preserve"> </w:t>
      </w:r>
      <w:r w:rsidR="00605360">
        <w:rPr>
          <w:rFonts w:ascii="Times New Roman" w:eastAsia="Times New Roman" w:hAnsi="Times New Roman"/>
        </w:rPr>
        <w:t>d</w:t>
      </w:r>
      <w:r w:rsidRPr="1FF965F4">
        <w:rPr>
          <w:rFonts w:ascii="Times New Roman" w:eastAsia="Times New Roman" w:hAnsi="Times New Roman"/>
        </w:rPr>
        <w:t>o uso de ácido valpróico como droga antiepiléptica de uso rotineiro. Igualmente, uma revisão dos esquemas de tratamento baseados nos ensaios SOBOPE 1998 e SLAOP poderia ser sugerida, a fim de tentar minimizar os riscos de óbitos por eventos adversos. A expansão deste trabalho para um período maior a fim de incluir maior número de pacientes e de eventos adversos poderia permitir uma análise comparativa de subgrupos.</w:t>
      </w:r>
    </w:p>
    <w:p w14:paraId="22917D55" w14:textId="77777777" w:rsidR="00DF32FB" w:rsidRDefault="00DF32FB" w:rsidP="00DF32FB">
      <w:pPr>
        <w:jc w:val="both"/>
        <w:rPr>
          <w:rFonts w:ascii="Times New Roman" w:hAnsi="Times New Roman"/>
        </w:rPr>
      </w:pPr>
    </w:p>
    <w:p w14:paraId="50D6AAD7" w14:textId="5664E57B" w:rsidR="00DF32FB" w:rsidRDefault="00DF32FB">
      <w:pPr>
        <w:spacing w:line="240" w:lineRule="auto"/>
        <w:jc w:val="left"/>
        <w:rPr>
          <w:rFonts w:ascii="Times New Roman" w:hAnsi="Times New Roman"/>
        </w:rPr>
      </w:pPr>
      <w:r>
        <w:rPr>
          <w:rFonts w:ascii="Times New Roman" w:hAnsi="Times New Roman"/>
        </w:rPr>
        <w:br w:type="page"/>
      </w:r>
    </w:p>
    <w:p w14:paraId="155295FD" w14:textId="70B74B1B" w:rsidR="002B093F" w:rsidRDefault="002B093F" w:rsidP="00671A52">
      <w:pPr>
        <w:jc w:val="left"/>
        <w:rPr>
          <w:rFonts w:ascii="Times New Roman" w:hAnsi="Times New Roman"/>
          <w:b/>
        </w:rPr>
      </w:pPr>
      <w:r w:rsidRPr="00327F85">
        <w:rPr>
          <w:rFonts w:ascii="Times New Roman" w:hAnsi="Times New Roman"/>
          <w:b/>
        </w:rPr>
        <w:lastRenderedPageBreak/>
        <w:t>REFERÊNCIAS</w:t>
      </w:r>
      <w:r w:rsidR="00227D39" w:rsidRPr="00327F85">
        <w:rPr>
          <w:rFonts w:ascii="Times New Roman" w:hAnsi="Times New Roman"/>
          <w:b/>
        </w:rPr>
        <w:t xml:space="preserve"> </w:t>
      </w:r>
    </w:p>
    <w:p w14:paraId="34EB080F" w14:textId="77777777" w:rsidR="00327F85" w:rsidRDefault="00327F85" w:rsidP="00671A52">
      <w:pPr>
        <w:jc w:val="left"/>
        <w:rPr>
          <w:rFonts w:ascii="Times New Roman" w:hAnsi="Times New Roman"/>
          <w:b/>
        </w:rPr>
      </w:pPr>
    </w:p>
    <w:p w14:paraId="0738F48F" w14:textId="7699E5F5"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12 CNS Tumours. In: NEAL, Anthony J.;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Hodder Arnold An Hachett</w:t>
      </w:r>
      <w:r w:rsidR="005602A7" w:rsidRPr="005602A7">
        <w:rPr>
          <w:rFonts w:ascii="Times New Roman" w:hAnsi="Times New Roman"/>
          <w:szCs w:val="24"/>
          <w:lang w:val="en-US"/>
        </w:rPr>
        <w:t>e UK Company, 2009. p. 207-224.</w:t>
      </w:r>
    </w:p>
    <w:p w14:paraId="4DC2DB8F" w14:textId="5BF64426"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18 Pediatric Cancer. In: NEAL, Anthony J.;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Hodder Arnold An Hachett</w:t>
      </w:r>
      <w:r w:rsidR="005602A7" w:rsidRPr="005602A7">
        <w:rPr>
          <w:rFonts w:ascii="Times New Roman" w:hAnsi="Times New Roman"/>
          <w:szCs w:val="24"/>
          <w:lang w:val="en-US"/>
        </w:rPr>
        <w:t>e UK Company, 2009. p. 310-324.</w:t>
      </w:r>
    </w:p>
    <w:p w14:paraId="5CA4CBBE" w14:textId="2AFE7FCE" w:rsidR="005078DC" w:rsidRPr="005602A7" w:rsidRDefault="00040C4B" w:rsidP="005602A7">
      <w:pPr>
        <w:spacing w:after="240"/>
        <w:jc w:val="both"/>
        <w:rPr>
          <w:rFonts w:ascii="Times New Roman" w:hAnsi="Times New Roman"/>
          <w:szCs w:val="24"/>
        </w:rPr>
      </w:pPr>
      <w:r w:rsidRPr="005602A7">
        <w:rPr>
          <w:rFonts w:ascii="Times New Roman" w:hAnsi="Times New Roman"/>
          <w:szCs w:val="24"/>
        </w:rPr>
        <w:t>_</w:t>
      </w:r>
      <w:r w:rsidR="005078DC" w:rsidRPr="005602A7">
        <w:rPr>
          <w:rFonts w:ascii="Times New Roman" w:hAnsi="Times New Roman"/>
          <w:szCs w:val="24"/>
        </w:rPr>
        <w:t>______. Capítulo 7 Reações Adversas a Medicamentos (RAM</w:t>
      </w:r>
      <w:r w:rsidR="00A00DE0" w:rsidRPr="005602A7">
        <w:rPr>
          <w:rFonts w:ascii="Times New Roman" w:hAnsi="Times New Roman"/>
          <w:szCs w:val="24"/>
        </w:rPr>
        <w:t>). In</w:t>
      </w:r>
      <w:r w:rsidR="005078DC" w:rsidRPr="005602A7">
        <w:rPr>
          <w:rFonts w:ascii="Times New Roman" w:hAnsi="Times New Roman"/>
          <w:szCs w:val="24"/>
        </w:rPr>
        <w:t xml:space="preserve">: BISSON, Marcelo Polacow. </w:t>
      </w:r>
      <w:r w:rsidR="005078DC" w:rsidRPr="005602A7">
        <w:rPr>
          <w:rFonts w:ascii="Times New Roman" w:hAnsi="Times New Roman"/>
          <w:b/>
          <w:szCs w:val="24"/>
        </w:rPr>
        <w:t>Farmácia Clínica &amp; Atenção Farmacêutica</w:t>
      </w:r>
      <w:r w:rsidR="005078DC" w:rsidRPr="005602A7">
        <w:rPr>
          <w:rFonts w:ascii="Times New Roman" w:hAnsi="Times New Roman"/>
          <w:szCs w:val="24"/>
        </w:rPr>
        <w:t>. São</w:t>
      </w:r>
      <w:r w:rsidR="005602A7" w:rsidRPr="005602A7">
        <w:rPr>
          <w:rFonts w:ascii="Times New Roman" w:hAnsi="Times New Roman"/>
          <w:szCs w:val="24"/>
        </w:rPr>
        <w:t xml:space="preserve"> Paulo: Manole, 2007. p- 50-59.</w:t>
      </w:r>
    </w:p>
    <w:p w14:paraId="7914CC24" w14:textId="332C2D41"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rPr>
        <w:t xml:space="preserve">_______. Chapter 10 Chemotherapeutic agents In: HOLLINGER, Mannfred A.. </w:t>
      </w:r>
      <w:r w:rsidRPr="005602A7">
        <w:rPr>
          <w:rFonts w:ascii="Times New Roman" w:hAnsi="Times New Roman"/>
          <w:b/>
          <w:szCs w:val="24"/>
          <w:lang w:val="en-US"/>
        </w:rPr>
        <w:t>Introduction to Pharmacology.</w:t>
      </w:r>
      <w:r w:rsidRPr="005602A7">
        <w:rPr>
          <w:rFonts w:ascii="Times New Roman" w:hAnsi="Times New Roman"/>
          <w:szCs w:val="24"/>
          <w:lang w:val="en-US"/>
        </w:rPr>
        <w:t xml:space="preserve"> London: Taylor &amp; F</w:t>
      </w:r>
      <w:r w:rsidR="005602A7" w:rsidRPr="005602A7">
        <w:rPr>
          <w:rFonts w:ascii="Times New Roman" w:hAnsi="Times New Roman"/>
          <w:szCs w:val="24"/>
          <w:lang w:val="en-US"/>
        </w:rPr>
        <w:t>rancis Group, 2003. p. 164-180.</w:t>
      </w:r>
    </w:p>
    <w:p w14:paraId="665F2C13" w14:textId="4F7301C1" w:rsidR="00CD2AF4" w:rsidRPr="005602A7" w:rsidRDefault="00AD3426" w:rsidP="005602A7">
      <w:pPr>
        <w:spacing w:after="240"/>
        <w:jc w:val="both"/>
        <w:rPr>
          <w:rFonts w:ascii="Times New Roman" w:hAnsi="Times New Roman"/>
          <w:szCs w:val="24"/>
          <w:lang w:val="en-US"/>
        </w:rPr>
      </w:pPr>
      <w:r w:rsidRPr="005602A7">
        <w:rPr>
          <w:rFonts w:ascii="Times New Roman" w:hAnsi="Times New Roman"/>
          <w:szCs w:val="24"/>
          <w:lang w:val="en-US"/>
        </w:rPr>
        <w:t>ATER J</w:t>
      </w:r>
      <w:r w:rsidR="00040C4B" w:rsidRPr="005602A7">
        <w:rPr>
          <w:rFonts w:ascii="Times New Roman" w:hAnsi="Times New Roman"/>
          <w:szCs w:val="24"/>
          <w:lang w:val="en-US"/>
        </w:rPr>
        <w:t>.</w:t>
      </w:r>
      <w:r w:rsidRPr="005602A7">
        <w:rPr>
          <w:rFonts w:ascii="Times New Roman" w:hAnsi="Times New Roman"/>
          <w:szCs w:val="24"/>
          <w:lang w:val="en-US"/>
        </w:rPr>
        <w:t>L</w:t>
      </w:r>
      <w:r w:rsidR="00040C4B" w:rsidRPr="005602A7">
        <w:rPr>
          <w:rFonts w:ascii="Times New Roman" w:hAnsi="Times New Roman"/>
          <w:szCs w:val="24"/>
          <w:lang w:val="en-US"/>
        </w:rPr>
        <w:t>.</w:t>
      </w:r>
      <w:r w:rsidRPr="005602A7">
        <w:rPr>
          <w:rFonts w:ascii="Times New Roman" w:hAnsi="Times New Roman"/>
          <w:szCs w:val="24"/>
          <w:lang w:val="en-US"/>
        </w:rPr>
        <w:t>, ZHOU T</w:t>
      </w:r>
      <w:r w:rsidR="00040C4B" w:rsidRPr="005602A7">
        <w:rPr>
          <w:rFonts w:ascii="Times New Roman" w:hAnsi="Times New Roman"/>
          <w:szCs w:val="24"/>
          <w:lang w:val="en-US"/>
        </w:rPr>
        <w:t>.</w:t>
      </w:r>
      <w:r w:rsidRPr="005602A7">
        <w:rPr>
          <w:rFonts w:ascii="Times New Roman" w:hAnsi="Times New Roman"/>
          <w:szCs w:val="24"/>
          <w:lang w:val="en-US"/>
        </w:rPr>
        <w:t>, HOLMES E</w:t>
      </w:r>
      <w:r w:rsidR="00040C4B" w:rsidRPr="005602A7">
        <w:rPr>
          <w:rFonts w:ascii="Times New Roman" w:hAnsi="Times New Roman"/>
          <w:szCs w:val="24"/>
          <w:lang w:val="en-US"/>
        </w:rPr>
        <w:t>.</w:t>
      </w:r>
      <w:r w:rsidRPr="005602A7">
        <w:rPr>
          <w:rFonts w:ascii="Times New Roman" w:hAnsi="Times New Roman"/>
          <w:szCs w:val="24"/>
          <w:lang w:val="en-US"/>
        </w:rPr>
        <w:t xml:space="preserve">, </w:t>
      </w:r>
      <w:r w:rsidR="00040C4B" w:rsidRPr="005602A7">
        <w:rPr>
          <w:rFonts w:ascii="Times New Roman" w:hAnsi="Times New Roman"/>
          <w:szCs w:val="24"/>
          <w:lang w:val="en-US"/>
        </w:rPr>
        <w:t>et al</w:t>
      </w:r>
      <w:r w:rsidRPr="005602A7">
        <w:rPr>
          <w:rFonts w:ascii="Times New Roman" w:hAnsi="Times New Roman"/>
          <w:szCs w:val="24"/>
          <w:lang w:val="en-US"/>
        </w:rPr>
        <w:t>.</w:t>
      </w:r>
      <w:r w:rsidR="00A247BA" w:rsidRPr="005602A7">
        <w:rPr>
          <w:rFonts w:ascii="Times New Roman" w:hAnsi="Times New Roman"/>
          <w:szCs w:val="24"/>
          <w:lang w:val="en-US"/>
        </w:rPr>
        <w:t xml:space="preserve"> Randomized study</w:t>
      </w:r>
      <w:r w:rsidRPr="005602A7">
        <w:rPr>
          <w:rFonts w:ascii="Times New Roman" w:hAnsi="Times New Roman"/>
          <w:szCs w:val="24"/>
          <w:lang w:val="en-US"/>
        </w:rPr>
        <w:t xml:space="preserve"> </w:t>
      </w:r>
      <w:r w:rsidR="00A247BA" w:rsidRPr="005602A7">
        <w:rPr>
          <w:rFonts w:ascii="Times New Roman" w:hAnsi="Times New Roman"/>
          <w:szCs w:val="24"/>
          <w:lang w:val="en-US"/>
        </w:rPr>
        <w:t>of two chemotherapy regimens for treatment of low-grade glioma in young children:</w:t>
      </w:r>
      <w:r w:rsidRPr="005602A7">
        <w:rPr>
          <w:rFonts w:ascii="Times New Roman" w:hAnsi="Times New Roman"/>
          <w:szCs w:val="24"/>
          <w:lang w:val="en-US"/>
        </w:rPr>
        <w:t xml:space="preserve"> </w:t>
      </w:r>
      <w:r w:rsidR="00A247BA" w:rsidRPr="005602A7">
        <w:rPr>
          <w:rFonts w:ascii="Times New Roman" w:hAnsi="Times New Roman"/>
          <w:szCs w:val="24"/>
          <w:lang w:val="en-US"/>
        </w:rPr>
        <w:t xml:space="preserve">a report from the Children's Oncology Group. </w:t>
      </w:r>
      <w:r w:rsidR="00A247BA" w:rsidRPr="005602A7">
        <w:rPr>
          <w:rFonts w:ascii="Times New Roman" w:hAnsi="Times New Roman"/>
          <w:b/>
          <w:szCs w:val="24"/>
          <w:lang w:val="en-US"/>
        </w:rPr>
        <w:t>J Clin Oncol</w:t>
      </w:r>
      <w:r w:rsidR="00A247BA" w:rsidRPr="005602A7">
        <w:rPr>
          <w:rFonts w:ascii="Times New Roman" w:hAnsi="Times New Roman"/>
          <w:szCs w:val="24"/>
          <w:lang w:val="en-US"/>
        </w:rPr>
        <w:t>. 2012</w:t>
      </w:r>
      <w:r w:rsidR="00CD2AF4" w:rsidRPr="005602A7">
        <w:rPr>
          <w:rFonts w:ascii="Times New Roman" w:hAnsi="Times New Roman"/>
          <w:szCs w:val="24"/>
          <w:lang w:val="en-US"/>
        </w:rPr>
        <w:t>, Jul 20;30(21):2641-7.</w:t>
      </w:r>
    </w:p>
    <w:p w14:paraId="4BD6F75A" w14:textId="43488069" w:rsidR="005078DC" w:rsidRPr="005602A7" w:rsidRDefault="005078DC" w:rsidP="005602A7">
      <w:pPr>
        <w:spacing w:after="240"/>
        <w:jc w:val="both"/>
        <w:rPr>
          <w:rFonts w:ascii="Times New Roman" w:hAnsi="Times New Roman"/>
          <w:szCs w:val="24"/>
        </w:rPr>
      </w:pPr>
      <w:r w:rsidRPr="005602A7">
        <w:rPr>
          <w:rFonts w:ascii="Times New Roman" w:hAnsi="Times New Roman"/>
          <w:szCs w:val="24"/>
          <w:lang w:val="en-US"/>
        </w:rPr>
        <w:t xml:space="preserve">ALMEIDA, Vera Lúcia de </w:t>
      </w:r>
      <w:r w:rsidRPr="005602A7">
        <w:rPr>
          <w:rFonts w:ascii="Times New Roman" w:hAnsi="Times New Roman"/>
          <w:i/>
          <w:szCs w:val="24"/>
          <w:lang w:val="en-US"/>
        </w:rPr>
        <w:t>et al</w:t>
      </w:r>
      <w:r w:rsidRPr="005602A7">
        <w:rPr>
          <w:rFonts w:ascii="Times New Roman" w:hAnsi="Times New Roman"/>
          <w:szCs w:val="24"/>
          <w:lang w:val="en-US"/>
        </w:rPr>
        <w:t xml:space="preserve">. </w:t>
      </w:r>
      <w:r w:rsidRPr="005602A7">
        <w:rPr>
          <w:rFonts w:ascii="Times New Roman" w:hAnsi="Times New Roman"/>
          <w:szCs w:val="24"/>
        </w:rPr>
        <w:t>Câncer e agentes antineoplásicos ciclo-celular específicos e ciclo-celular não específicos que interagem com o DNA: uma introdução. </w:t>
      </w:r>
      <w:r w:rsidRPr="005602A7">
        <w:rPr>
          <w:rFonts w:ascii="Times New Roman" w:hAnsi="Times New Roman"/>
          <w:b/>
          <w:bCs/>
          <w:szCs w:val="24"/>
        </w:rPr>
        <w:t>Quim Nova</w:t>
      </w:r>
      <w:r w:rsidR="005602A7" w:rsidRPr="005602A7">
        <w:rPr>
          <w:rFonts w:ascii="Times New Roman" w:hAnsi="Times New Roman"/>
          <w:szCs w:val="24"/>
        </w:rPr>
        <w:t>, v. 28, n. 1, p. 118-29, 2005.</w:t>
      </w:r>
    </w:p>
    <w:p w14:paraId="64EA2E54" w14:textId="6681DBA3"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ARAUJO, Orlandira L. </w:t>
      </w:r>
      <w:r w:rsidRPr="005602A7">
        <w:rPr>
          <w:rFonts w:ascii="Times New Roman" w:hAnsi="Times New Roman"/>
          <w:i/>
          <w:szCs w:val="24"/>
        </w:rPr>
        <w:t>de et al</w:t>
      </w:r>
      <w:r w:rsidRPr="005602A7">
        <w:rPr>
          <w:rFonts w:ascii="Times New Roman" w:hAnsi="Times New Roman"/>
          <w:szCs w:val="24"/>
        </w:rPr>
        <w:t xml:space="preserve">. </w:t>
      </w:r>
      <w:r w:rsidRPr="005602A7">
        <w:rPr>
          <w:rFonts w:ascii="Times New Roman" w:hAnsi="Times New Roman"/>
          <w:szCs w:val="24"/>
          <w:lang w:val="en-US"/>
        </w:rPr>
        <w:t>Analysis of survival and prognostic factors of pediatric patients with brain tumor. </w:t>
      </w:r>
      <w:r w:rsidRPr="005602A7">
        <w:rPr>
          <w:rFonts w:ascii="Times New Roman" w:hAnsi="Times New Roman"/>
          <w:b/>
          <w:bCs/>
          <w:szCs w:val="24"/>
        </w:rPr>
        <w:t>Jornal de Pediatria</w:t>
      </w:r>
      <w:r w:rsidRPr="005602A7">
        <w:rPr>
          <w:rFonts w:ascii="Times New Roman" w:hAnsi="Times New Roman"/>
          <w:szCs w:val="24"/>
        </w:rPr>
        <w:t>,</w:t>
      </w:r>
      <w:r w:rsidR="005602A7" w:rsidRPr="005602A7">
        <w:rPr>
          <w:rFonts w:ascii="Times New Roman" w:hAnsi="Times New Roman"/>
          <w:szCs w:val="24"/>
        </w:rPr>
        <w:t xml:space="preserve"> v. 87, n. 5, p. 425-432, 2011.</w:t>
      </w:r>
    </w:p>
    <w:p w14:paraId="1109B079" w14:textId="6B158A9D" w:rsidR="00562295" w:rsidRPr="00562295" w:rsidRDefault="00562295" w:rsidP="00562295">
      <w:pPr>
        <w:spacing w:after="240"/>
        <w:jc w:val="both"/>
        <w:rPr>
          <w:rFonts w:ascii="Times New Roman" w:hAnsi="Times New Roman"/>
          <w:szCs w:val="24"/>
          <w:lang w:val="en-US"/>
        </w:rPr>
      </w:pPr>
      <w:r w:rsidRPr="00562295">
        <w:rPr>
          <w:rFonts w:ascii="Times New Roman" w:hAnsi="Times New Roman"/>
          <w:szCs w:val="24"/>
          <w:lang w:val="en-US"/>
        </w:rPr>
        <w:t>BOURG V, Lebrun C, Chichmanian RM, Thomas P, Frenay M.</w:t>
      </w:r>
      <w:r>
        <w:rPr>
          <w:rFonts w:ascii="Times New Roman" w:hAnsi="Times New Roman"/>
          <w:szCs w:val="24"/>
          <w:lang w:val="en-US"/>
        </w:rPr>
        <w:t xml:space="preserve"> </w:t>
      </w:r>
      <w:r w:rsidRPr="00562295">
        <w:rPr>
          <w:rFonts w:ascii="Times New Roman" w:hAnsi="Times New Roman"/>
          <w:szCs w:val="24"/>
          <w:lang w:val="en-US"/>
        </w:rPr>
        <w:t xml:space="preserve">Nitroso-urea-cisplatin-based chemotherapy associated with valproate: increase of </w:t>
      </w:r>
      <w:r>
        <w:rPr>
          <w:rFonts w:ascii="Times New Roman" w:hAnsi="Times New Roman"/>
          <w:szCs w:val="24"/>
          <w:lang w:val="en-US"/>
        </w:rPr>
        <w:t xml:space="preserve"> </w:t>
      </w:r>
      <w:r w:rsidRPr="00562295">
        <w:rPr>
          <w:rFonts w:ascii="Times New Roman" w:hAnsi="Times New Roman"/>
          <w:szCs w:val="24"/>
          <w:lang w:val="en-US"/>
        </w:rPr>
        <w:t xml:space="preserve">haematologic toxicity. </w:t>
      </w:r>
      <w:r w:rsidRPr="00562295">
        <w:rPr>
          <w:rFonts w:ascii="Times New Roman" w:hAnsi="Times New Roman"/>
          <w:b/>
          <w:szCs w:val="24"/>
          <w:lang w:val="en-US"/>
        </w:rPr>
        <w:t>Ann Oncol.</w:t>
      </w:r>
      <w:r w:rsidRPr="00562295">
        <w:rPr>
          <w:rFonts w:ascii="Times New Roman" w:hAnsi="Times New Roman"/>
          <w:szCs w:val="24"/>
          <w:lang w:val="en-US"/>
        </w:rPr>
        <w:t xml:space="preserve"> 2001 Feb;12(2):217-9.</w:t>
      </w:r>
    </w:p>
    <w:p w14:paraId="07003B1D" w14:textId="5A376B6E"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CHABNER, Bruce A.. Capítulo 60 Princípios gerais da quimioterapia do câncer In: BRUNTON, Laurence L.; CHABNER, Bruce A.; KNOLLMANN, Björn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Porto Alegre: AMGH Editora Ltda, a Division of Grupo A Educação SA, 2014. p. 1667-1675.</w:t>
      </w:r>
    </w:p>
    <w:p w14:paraId="28596D0A" w14:textId="6946928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rPr>
        <w:lastRenderedPageBreak/>
        <w:t xml:space="preserve">CHABNER, Bruce A </w:t>
      </w:r>
      <w:r w:rsidRPr="005602A7">
        <w:rPr>
          <w:rFonts w:ascii="Times New Roman" w:hAnsi="Times New Roman"/>
          <w:i/>
          <w:szCs w:val="24"/>
          <w:lang w:val="en-US"/>
        </w:rPr>
        <w:t>et al</w:t>
      </w:r>
      <w:r w:rsidRPr="005602A7">
        <w:rPr>
          <w:rFonts w:ascii="Times New Roman" w:hAnsi="Times New Roman"/>
          <w:szCs w:val="24"/>
          <w:lang w:val="en-US"/>
        </w:rPr>
        <w:t xml:space="preserve">.. </w:t>
      </w:r>
      <w:r w:rsidRPr="005602A7">
        <w:rPr>
          <w:rFonts w:ascii="Times New Roman" w:hAnsi="Times New Roman"/>
          <w:szCs w:val="24"/>
        </w:rPr>
        <w:t xml:space="preserve">Capítulo 61 Agentes citotóxicos In: BRUNTON, Laurence L.; CHABNER, Bruce A.; KNOLLMANN, Björn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Porto Alegre: AMGH Editora Ltda, a Division of Grupo A Educação SA, 2014. p. 1677-1729.</w:t>
      </w:r>
    </w:p>
    <w:p w14:paraId="09B8DB8C" w14:textId="5A367675" w:rsidR="00AB60DA"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Childhood Astrocytomas Treatment–for health professionals. </w:t>
      </w:r>
      <w:r w:rsidRPr="005602A7">
        <w:rPr>
          <w:rFonts w:ascii="Times New Roman" w:hAnsi="Times New Roman"/>
          <w:szCs w:val="24"/>
          <w:lang w:eastAsia="pt-BR"/>
        </w:rPr>
        <w:t>Disponível em: &lt;http://www.cancer.gov/cancertopics/pdq/treatment/child-astrocytomas/HealthProfessional/page4&gt; Acesso em: 05/04/15 às 15:45.</w:t>
      </w:r>
    </w:p>
    <w:p w14:paraId="13CB4535" w14:textId="4DC67C81" w:rsidR="005078DC" w:rsidRPr="005602A7" w:rsidRDefault="005078DC" w:rsidP="005602A7">
      <w:pPr>
        <w:jc w:val="both"/>
        <w:rPr>
          <w:rFonts w:ascii="Times New Roman" w:hAnsi="Times New Roman"/>
          <w:szCs w:val="24"/>
        </w:rPr>
      </w:pPr>
      <w:r w:rsidRPr="005602A7">
        <w:rPr>
          <w:rFonts w:ascii="Times New Roman" w:hAnsi="Times New Roman"/>
          <w:szCs w:val="24"/>
          <w:lang w:val="en-US"/>
        </w:rPr>
        <w:t xml:space="preserve">CHU, Edward; SARTORELLI, Allan C. </w:t>
      </w:r>
      <w:r w:rsidRPr="005602A7">
        <w:rPr>
          <w:rFonts w:ascii="Times New Roman" w:hAnsi="Times New Roman"/>
          <w:szCs w:val="24"/>
        </w:rPr>
        <w:t xml:space="preserve">Capítulo 54 Quimioterapia do Câncer In: KATZUNG, Bertram G.; MASTERS, Susan B.; TREVOR, Anthony J. </w:t>
      </w:r>
      <w:r w:rsidRPr="005602A7">
        <w:rPr>
          <w:rFonts w:ascii="Times New Roman" w:hAnsi="Times New Roman"/>
          <w:b/>
          <w:szCs w:val="24"/>
        </w:rPr>
        <w:t>Farmacologia Básica e Clínica</w:t>
      </w:r>
      <w:r w:rsidRPr="005602A7">
        <w:rPr>
          <w:rFonts w:ascii="Times New Roman" w:hAnsi="Times New Roman"/>
          <w:szCs w:val="24"/>
        </w:rPr>
        <w:t>. Porto Alegre: AMGH Editora Ltda, a Division of Grupo A Educação SA, 2014. p. 949-975.</w:t>
      </w:r>
    </w:p>
    <w:p w14:paraId="775B1CC0" w14:textId="06F205F8" w:rsidR="008B58C0" w:rsidRPr="005602A7" w:rsidRDefault="008B58C0" w:rsidP="005602A7">
      <w:pPr>
        <w:spacing w:before="240" w:after="240"/>
        <w:jc w:val="both"/>
        <w:rPr>
          <w:rFonts w:ascii="Times New Roman" w:hAnsi="Times New Roman"/>
          <w:szCs w:val="24"/>
        </w:rPr>
      </w:pPr>
      <w:r w:rsidRPr="005602A7">
        <w:rPr>
          <w:rFonts w:ascii="Times New Roman" w:hAnsi="Times New Roman"/>
          <w:szCs w:val="24"/>
        </w:rPr>
        <w:t xml:space="preserve">DELL’AERA, M., GASBARRO, A. R., PADOVANO, M. et al. Unlicensed and off-label use of medicines at a neonatology clinic in Italy. </w:t>
      </w:r>
      <w:r w:rsidRPr="005602A7">
        <w:rPr>
          <w:rFonts w:ascii="Times New Roman" w:hAnsi="Times New Roman"/>
          <w:b/>
          <w:szCs w:val="24"/>
        </w:rPr>
        <w:t>Pharmacy World &amp; Science</w:t>
      </w:r>
      <w:r w:rsidRPr="005602A7">
        <w:rPr>
          <w:rFonts w:ascii="Times New Roman" w:hAnsi="Times New Roman"/>
          <w:szCs w:val="24"/>
        </w:rPr>
        <w:t>, v. 29, n. 4, p. 361-367, 2007.</w:t>
      </w:r>
    </w:p>
    <w:p w14:paraId="713F83B8" w14:textId="064641DD" w:rsidR="005078DC" w:rsidRPr="005602A7" w:rsidRDefault="00E85ADF" w:rsidP="005602A7">
      <w:pPr>
        <w:jc w:val="both"/>
        <w:rPr>
          <w:rFonts w:ascii="Times New Roman" w:hAnsi="Times New Roman"/>
          <w:szCs w:val="24"/>
        </w:rPr>
      </w:pPr>
      <w:r w:rsidRPr="005602A7">
        <w:rPr>
          <w:rFonts w:ascii="Times New Roman" w:hAnsi="Times New Roman"/>
          <w:szCs w:val="24"/>
        </w:rPr>
        <w:t xml:space="preserve">DOS SANTOS, Luciana </w:t>
      </w:r>
      <w:r w:rsidRPr="005602A7">
        <w:rPr>
          <w:rFonts w:ascii="Times New Roman" w:hAnsi="Times New Roman"/>
          <w:i/>
          <w:szCs w:val="24"/>
        </w:rPr>
        <w:t>et al</w:t>
      </w:r>
      <w:r w:rsidRPr="005602A7">
        <w:rPr>
          <w:rFonts w:ascii="Times New Roman" w:hAnsi="Times New Roman"/>
          <w:szCs w:val="24"/>
        </w:rPr>
        <w:t>. Reações adversas a medicamentos em unidades pediátricas gerais de um Hospital Universitário. </w:t>
      </w:r>
      <w:r w:rsidRPr="005602A7">
        <w:rPr>
          <w:rFonts w:ascii="Times New Roman" w:hAnsi="Times New Roman"/>
          <w:b/>
          <w:bCs/>
          <w:szCs w:val="24"/>
        </w:rPr>
        <w:t>Lat. Am. J. Pharm</w:t>
      </w:r>
      <w:r w:rsidR="005602A7" w:rsidRPr="005602A7">
        <w:rPr>
          <w:rFonts w:ascii="Times New Roman" w:hAnsi="Times New Roman"/>
          <w:szCs w:val="24"/>
        </w:rPr>
        <w:t>, v. 28, n. 5, p. 695-9, 2009.</w:t>
      </w:r>
    </w:p>
    <w:p w14:paraId="2CAD1165" w14:textId="6E722FA5"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EPELMAN, S. Protocolo de Tratamento. Pacientes com meduloblastoma e tumor neuroectodérmico primitivo de fossa posterior. Riscos: baixo e intermédio. Sociedade Latino-americana de Oncologia Pediátrica. Sociedade Brasileira de Oncologia Pediátrica, São Paulo - SP, 1998.</w:t>
      </w:r>
    </w:p>
    <w:p w14:paraId="1F581393" w14:textId="0D74CFC7" w:rsidR="0016328A" w:rsidRPr="005602A7" w:rsidRDefault="0016328A"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FATTAHI, F., POUPARK Z., MOIN M. et al. Adverse drug reactions in hospitalized children in a department of infectious diseases. </w:t>
      </w:r>
      <w:r w:rsidRPr="005602A7">
        <w:rPr>
          <w:rFonts w:ascii="Times New Roman" w:hAnsi="Times New Roman"/>
          <w:b/>
          <w:szCs w:val="24"/>
          <w:lang w:eastAsia="pt-BR"/>
        </w:rPr>
        <w:t>The Journal of Clinical Pharmacology</w:t>
      </w:r>
      <w:r w:rsidRPr="005602A7">
        <w:rPr>
          <w:rFonts w:ascii="Times New Roman" w:hAnsi="Times New Roman"/>
          <w:szCs w:val="24"/>
          <w:lang w:eastAsia="pt-BR"/>
        </w:rPr>
        <w:t>, v. 45, n. 11, p. 1313-1318, 2005.</w:t>
      </w:r>
    </w:p>
    <w:p w14:paraId="36167387" w14:textId="342209A5" w:rsidR="00F71D21" w:rsidRPr="005602A7" w:rsidRDefault="00040C4B"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GAJJAR A., KÜHL J., EPELMAN S., BAILEY C., ALLEN J</w:t>
      </w:r>
      <w:r w:rsidR="00F71D21" w:rsidRPr="005602A7">
        <w:rPr>
          <w:rFonts w:ascii="Times New Roman" w:hAnsi="Times New Roman"/>
          <w:szCs w:val="24"/>
          <w:lang w:eastAsia="pt-BR"/>
        </w:rPr>
        <w:t xml:space="preserve">. Chemotherapy of medulloblastoma. </w:t>
      </w:r>
      <w:r w:rsidR="00F71D21" w:rsidRPr="005602A7">
        <w:rPr>
          <w:rFonts w:ascii="Times New Roman" w:hAnsi="Times New Roman"/>
          <w:b/>
          <w:szCs w:val="24"/>
          <w:lang w:eastAsia="pt-BR"/>
        </w:rPr>
        <w:t>Child’s Nerv Syst</w:t>
      </w:r>
      <w:r w:rsidR="00F71D21" w:rsidRPr="005602A7">
        <w:rPr>
          <w:rFonts w:ascii="Times New Roman" w:hAnsi="Times New Roman"/>
          <w:szCs w:val="24"/>
          <w:lang w:eastAsia="pt-BR"/>
        </w:rPr>
        <w:t>. 1999 Oct;15(10):554-62</w:t>
      </w:r>
    </w:p>
    <w:p w14:paraId="2F024E81" w14:textId="4A30CDB3"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GARÓFOLO, Adriana </w:t>
      </w:r>
      <w:r w:rsidRPr="005602A7">
        <w:rPr>
          <w:rFonts w:ascii="Times New Roman" w:hAnsi="Times New Roman"/>
          <w:i/>
          <w:szCs w:val="24"/>
        </w:rPr>
        <w:t>et al</w:t>
      </w:r>
      <w:r w:rsidRPr="005602A7">
        <w:rPr>
          <w:rFonts w:ascii="Times New Roman" w:hAnsi="Times New Roman"/>
          <w:szCs w:val="24"/>
        </w:rPr>
        <w:t>. Prevalência de desnutrição e</w:t>
      </w:r>
      <w:r w:rsidR="00F71D21" w:rsidRPr="005602A7">
        <w:rPr>
          <w:rFonts w:ascii="Times New Roman" w:hAnsi="Times New Roman"/>
          <w:szCs w:val="24"/>
        </w:rPr>
        <w:t xml:space="preserve">m crianças com tumores sólidos. </w:t>
      </w:r>
      <w:r w:rsidR="00F71D21" w:rsidRPr="005602A7">
        <w:rPr>
          <w:rFonts w:ascii="Times New Roman" w:hAnsi="Times New Roman"/>
          <w:b/>
          <w:bCs/>
          <w:szCs w:val="24"/>
          <w:lang w:val="en-US"/>
        </w:rPr>
        <w:t>Rev. N</w:t>
      </w:r>
      <w:r w:rsidRPr="005602A7">
        <w:rPr>
          <w:rFonts w:ascii="Times New Roman" w:hAnsi="Times New Roman"/>
          <w:b/>
          <w:bCs/>
          <w:szCs w:val="24"/>
          <w:lang w:val="en-US"/>
        </w:rPr>
        <w:t>utr</w:t>
      </w:r>
      <w:r w:rsidRPr="005602A7">
        <w:rPr>
          <w:rFonts w:ascii="Times New Roman" w:hAnsi="Times New Roman"/>
          <w:szCs w:val="24"/>
          <w:lang w:val="en-US"/>
        </w:rPr>
        <w:t>, v. 18, n. 2, p. 193-200, 2005.</w:t>
      </w:r>
    </w:p>
    <w:p w14:paraId="0643766B" w14:textId="3047154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GEYER, J.R.; BERGER, M. Central nervous system malignancies in children. </w:t>
      </w:r>
      <w:r w:rsidRPr="005602A7">
        <w:rPr>
          <w:rFonts w:ascii="Times New Roman" w:hAnsi="Times New Roman"/>
          <w:b/>
          <w:szCs w:val="24"/>
          <w:lang w:val="en-US" w:eastAsia="pt-BR"/>
        </w:rPr>
        <w:t>NY State J. Med</w:t>
      </w:r>
      <w:r w:rsidRPr="005602A7">
        <w:rPr>
          <w:rFonts w:ascii="Times New Roman" w:hAnsi="Times New Roman"/>
          <w:szCs w:val="24"/>
          <w:lang w:val="en-US" w:eastAsia="pt-BR"/>
        </w:rPr>
        <w:t>. 2005. v. 90, n. 12, p. 601-608.</w:t>
      </w:r>
    </w:p>
    <w:p w14:paraId="7B545C54" w14:textId="7669A41B"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lastRenderedPageBreak/>
        <w:t xml:space="preserve">GEYER, J.R.; </w:t>
      </w:r>
      <w:r w:rsidR="001F0E6D" w:rsidRPr="005602A7">
        <w:rPr>
          <w:rFonts w:ascii="Times New Roman" w:hAnsi="Times New Roman"/>
          <w:szCs w:val="24"/>
          <w:lang w:val="en-US" w:eastAsia="pt-BR"/>
        </w:rPr>
        <w:t>SPOSTO R</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JENNINGS M</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xml:space="preserve">, </w:t>
      </w:r>
      <w:r w:rsidR="00040C4B" w:rsidRPr="005602A7">
        <w:rPr>
          <w:rFonts w:ascii="Times New Roman" w:hAnsi="Times New Roman"/>
          <w:szCs w:val="24"/>
          <w:lang w:val="en-US" w:eastAsia="pt-BR"/>
        </w:rPr>
        <w:t>et al</w:t>
      </w:r>
      <w:r w:rsidRPr="005602A7">
        <w:rPr>
          <w:rFonts w:ascii="Times New Roman" w:hAnsi="Times New Roman"/>
          <w:szCs w:val="24"/>
          <w:lang w:val="en-US" w:eastAsia="pt-BR"/>
        </w:rPr>
        <w:t xml:space="preserve">. Multiagent chemotherapy and deferred radiotherapy in infants with malignant brain tumors: a report from the Children's Cancer Group. </w:t>
      </w:r>
      <w:r w:rsidRPr="005602A7">
        <w:rPr>
          <w:rFonts w:ascii="Times New Roman" w:hAnsi="Times New Roman"/>
          <w:b/>
          <w:szCs w:val="24"/>
          <w:lang w:val="en-US" w:eastAsia="pt-BR"/>
        </w:rPr>
        <w:t>J Clin Oncol</w:t>
      </w:r>
      <w:r w:rsidRPr="005602A7">
        <w:rPr>
          <w:rFonts w:ascii="Times New Roman" w:hAnsi="Times New Roman"/>
          <w:szCs w:val="24"/>
          <w:lang w:val="en-US" w:eastAsia="pt-BR"/>
        </w:rPr>
        <w:t>. 2005;23</w:t>
      </w:r>
      <w:r w:rsidR="001F0E6D" w:rsidRPr="005602A7">
        <w:rPr>
          <w:rFonts w:ascii="Times New Roman" w:hAnsi="Times New Roman"/>
          <w:szCs w:val="24"/>
          <w:lang w:val="en-US" w:eastAsia="pt-BR"/>
        </w:rPr>
        <w:t xml:space="preserve"> </w:t>
      </w:r>
      <w:r w:rsidRPr="005602A7">
        <w:rPr>
          <w:rFonts w:ascii="Times New Roman" w:hAnsi="Times New Roman"/>
          <w:szCs w:val="24"/>
          <w:lang w:val="en-US" w:eastAsia="pt-BR"/>
        </w:rPr>
        <w:t>(30):7621-31.</w:t>
      </w:r>
    </w:p>
    <w:p w14:paraId="6E66FFB8" w14:textId="38FA125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GURNEY, J. G. et al. Incidence of cancer in Children in the United States. Cancer, 1995. n. 75, p. 2186-95.</w:t>
      </w:r>
    </w:p>
    <w:p w14:paraId="006D23C5" w14:textId="49449C3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GURNEY J</w:t>
      </w:r>
      <w:r w:rsidR="00040C4B" w:rsidRPr="005602A7">
        <w:rPr>
          <w:rFonts w:ascii="Times New Roman" w:hAnsi="Times New Roman"/>
          <w:szCs w:val="24"/>
          <w:lang w:val="en-US" w:eastAsia="pt-BR"/>
        </w:rPr>
        <w:t>.</w:t>
      </w:r>
      <w:r w:rsidRPr="005602A7">
        <w:rPr>
          <w:rFonts w:ascii="Times New Roman" w:hAnsi="Times New Roman"/>
          <w:szCs w:val="24"/>
          <w:lang w:val="en-US" w:eastAsia="pt-BR"/>
        </w:rPr>
        <w:t>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Smith M</w:t>
      </w:r>
      <w:r w:rsidR="00040C4B" w:rsidRPr="005602A7">
        <w:rPr>
          <w:rFonts w:ascii="Times New Roman" w:hAnsi="Times New Roman"/>
          <w:szCs w:val="24"/>
          <w:lang w:val="en-US" w:eastAsia="pt-BR"/>
        </w:rPr>
        <w:t>.</w:t>
      </w:r>
      <w:r w:rsidRPr="005602A7">
        <w:rPr>
          <w:rFonts w:ascii="Times New Roman" w:hAnsi="Times New Roman"/>
          <w:szCs w:val="24"/>
          <w:lang w:val="en-US" w:eastAsia="pt-BR"/>
        </w:rPr>
        <w:t>A</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Bunin 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R</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CNS AND MISCELLANEOUS INTRACRANIAL AND INTRASPINAL NEOPLASMS. In Ries LAG, Smith MA, Gurney JG, Linet M, Tamra T, Young JL, Bunin GR (eds). Cancer Incidence and Survival among Children and Adolescents: United States SEER Program 1975-1995, National Cancer Institute, SEER Program. NIH Pub. No. 99-4649. Bethesda, MD, 1999.</w:t>
      </w:r>
    </w:p>
    <w:p w14:paraId="7601DBA9" w14:textId="28052044"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HAMMOND G.D. The Cure of childhood Cancers. Cancer (suppl), Philadelphia: 1996. n. 58, p. 407-413.</w:t>
      </w:r>
    </w:p>
    <w:p w14:paraId="705DCB7A" w14:textId="0BA4A605" w:rsidR="005602A7" w:rsidRPr="005602A7" w:rsidRDefault="005602A7" w:rsidP="005602A7">
      <w:pPr>
        <w:spacing w:after="240"/>
        <w:jc w:val="both"/>
        <w:rPr>
          <w:rFonts w:ascii="Times New Roman" w:hAnsi="Times New Roman"/>
          <w:szCs w:val="24"/>
        </w:rPr>
      </w:pPr>
      <w:r w:rsidRPr="005602A7">
        <w:rPr>
          <w:rFonts w:ascii="Times New Roman" w:hAnsi="Times New Roman"/>
          <w:szCs w:val="24"/>
        </w:rPr>
        <w:t>HOWLADER N., NOONE A.M., KRAPCHO M., GARSHELL J., NEYMAN N., ALTEKRUSE S.F., KOSARY C.L., YU M., RUHL J., TATALOVICH Z., CHO H., MARIOTTO A., LEWIS D.R., CHEN H.S., FEUER E.J., CRONIN K.A. (Eds). SEER Cancer Statistics Review, 1975-2010, National Cancer Institute. Bethesda, MD, http://seer.cancer.gov/csr/ 1975_2010/, based on November 2012 SEER data submission, posted to the SEER web site, April 2013.</w:t>
      </w:r>
    </w:p>
    <w:p w14:paraId="08AD726F" w14:textId="25895CD0" w:rsidR="00EF64B2" w:rsidRDefault="00EF64B2" w:rsidP="00EF64B2">
      <w:pPr>
        <w:autoSpaceDE w:val="0"/>
        <w:autoSpaceDN w:val="0"/>
        <w:adjustRightInd w:val="0"/>
        <w:spacing w:before="240" w:after="240"/>
        <w:jc w:val="both"/>
        <w:rPr>
          <w:rFonts w:ascii="Times New Roman" w:hAnsi="Times New Roman"/>
          <w:szCs w:val="24"/>
          <w:lang w:val="en-US" w:eastAsia="pt-BR"/>
        </w:rPr>
      </w:pPr>
      <w:r w:rsidRPr="00EF64B2">
        <w:rPr>
          <w:rFonts w:ascii="Times New Roman" w:hAnsi="Times New Roman"/>
          <w:szCs w:val="24"/>
          <w:lang w:val="en-US" w:eastAsia="pt-BR"/>
        </w:rPr>
        <w:t>JAKACKI RI, Burger PC, Zhou T, Holmes EJ, Kocak M, Onar A, Goldwein J, Mehta</w:t>
      </w:r>
      <w:r>
        <w:rPr>
          <w:rFonts w:ascii="Times New Roman" w:hAnsi="Times New Roman"/>
          <w:szCs w:val="24"/>
          <w:lang w:val="en-US" w:eastAsia="pt-BR"/>
        </w:rPr>
        <w:t xml:space="preserve"> </w:t>
      </w:r>
      <w:r w:rsidRPr="00EF64B2">
        <w:rPr>
          <w:rFonts w:ascii="Times New Roman" w:hAnsi="Times New Roman"/>
          <w:szCs w:val="24"/>
          <w:lang w:val="en-US" w:eastAsia="pt-BR"/>
        </w:rPr>
        <w:t>M, Packer RJ, Tarbell N, Fitz C, Vezina G, Hilden J, Pollack IF. Outcome of</w:t>
      </w:r>
      <w:r>
        <w:rPr>
          <w:rFonts w:ascii="Times New Roman" w:hAnsi="Times New Roman"/>
          <w:szCs w:val="24"/>
          <w:lang w:val="en-US" w:eastAsia="pt-BR"/>
        </w:rPr>
        <w:t xml:space="preserve"> </w:t>
      </w:r>
      <w:r w:rsidRPr="00EF64B2">
        <w:rPr>
          <w:rFonts w:ascii="Times New Roman" w:hAnsi="Times New Roman"/>
          <w:szCs w:val="24"/>
          <w:lang w:val="en-US" w:eastAsia="pt-BR"/>
        </w:rPr>
        <w:t>children with metastatic medulloblastoma treated with carboplatin during</w:t>
      </w:r>
      <w:r>
        <w:rPr>
          <w:rFonts w:ascii="Times New Roman" w:hAnsi="Times New Roman"/>
          <w:szCs w:val="24"/>
          <w:lang w:val="en-US" w:eastAsia="pt-BR"/>
        </w:rPr>
        <w:t xml:space="preserve"> </w:t>
      </w:r>
      <w:r w:rsidRPr="00EF64B2">
        <w:rPr>
          <w:rFonts w:ascii="Times New Roman" w:hAnsi="Times New Roman"/>
          <w:szCs w:val="24"/>
          <w:lang w:val="en-US" w:eastAsia="pt-BR"/>
        </w:rPr>
        <w:t xml:space="preserve">craniospinal radiotherapy: a Children's Oncology Group Phase I/II study. </w:t>
      </w:r>
      <w:r w:rsidRPr="00EF64B2">
        <w:rPr>
          <w:rFonts w:ascii="Times New Roman" w:hAnsi="Times New Roman"/>
          <w:b/>
          <w:szCs w:val="24"/>
          <w:lang w:val="en-US" w:eastAsia="pt-BR"/>
        </w:rPr>
        <w:t>J Clin Oncol.</w:t>
      </w:r>
      <w:r w:rsidRPr="00EF64B2">
        <w:rPr>
          <w:rFonts w:ascii="Times New Roman" w:hAnsi="Times New Roman"/>
          <w:szCs w:val="24"/>
          <w:lang w:val="en-US" w:eastAsia="pt-BR"/>
        </w:rPr>
        <w:t xml:space="preserve"> 2012 Jul 20;30(21):2648-53.</w:t>
      </w:r>
    </w:p>
    <w:p w14:paraId="141597AB" w14:textId="77383EE9" w:rsidR="0016328A" w:rsidRPr="005602A7" w:rsidRDefault="0016328A" w:rsidP="005602A7">
      <w:pPr>
        <w:autoSpaceDE w:val="0"/>
        <w:autoSpaceDN w:val="0"/>
        <w:adjustRightInd w:val="0"/>
        <w:spacing w:before="240" w:after="240"/>
        <w:jc w:val="both"/>
        <w:rPr>
          <w:rFonts w:ascii="Times New Roman" w:hAnsi="Times New Roman"/>
          <w:szCs w:val="24"/>
          <w:lang w:val="en-US" w:eastAsia="pt-BR"/>
        </w:rPr>
      </w:pPr>
      <w:r w:rsidRPr="005602A7">
        <w:rPr>
          <w:rFonts w:ascii="Times New Roman" w:hAnsi="Times New Roman"/>
          <w:szCs w:val="24"/>
          <w:lang w:val="en-US" w:eastAsia="pt-BR"/>
        </w:rPr>
        <w:t xml:space="preserve">JONVILLE-BERA, A. P., GIRAUDEAU, B., BLANC, P. et al. Frequency of adverse drug reactions in children: A prospective study. </w:t>
      </w:r>
      <w:r w:rsidRPr="005602A7">
        <w:rPr>
          <w:rFonts w:ascii="Times New Roman" w:hAnsi="Times New Roman"/>
          <w:b/>
          <w:szCs w:val="24"/>
          <w:lang w:val="en-US" w:eastAsia="pt-BR"/>
        </w:rPr>
        <w:t>British journal of clinical pharmacology</w:t>
      </w:r>
      <w:r w:rsidRPr="005602A7">
        <w:rPr>
          <w:rFonts w:ascii="Times New Roman" w:hAnsi="Times New Roman"/>
          <w:szCs w:val="24"/>
          <w:lang w:val="en-US" w:eastAsia="pt-BR"/>
        </w:rPr>
        <w:t>, v. 53(2), p. 207-210, 2002.</w:t>
      </w:r>
    </w:p>
    <w:p w14:paraId="4054CAD9" w14:textId="7F8F7FF4"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KELLIE, S. J. Chemotherapy of central nervous system tumours in infants. </w:t>
      </w:r>
      <w:r w:rsidRPr="005602A7">
        <w:rPr>
          <w:rFonts w:ascii="Times New Roman" w:hAnsi="Times New Roman"/>
          <w:b/>
          <w:szCs w:val="24"/>
          <w:lang w:eastAsia="pt-BR"/>
        </w:rPr>
        <w:t>Child</w:t>
      </w:r>
      <w:r w:rsidR="00E860FF" w:rsidRPr="005602A7">
        <w:rPr>
          <w:rFonts w:ascii="Times New Roman" w:hAnsi="Times New Roman"/>
          <w:b/>
          <w:szCs w:val="24"/>
          <w:lang w:eastAsia="pt-BR"/>
        </w:rPr>
        <w:t>’</w:t>
      </w:r>
      <w:r w:rsidRPr="005602A7">
        <w:rPr>
          <w:rFonts w:ascii="Times New Roman" w:hAnsi="Times New Roman"/>
          <w:b/>
          <w:szCs w:val="24"/>
          <w:lang w:eastAsia="pt-BR"/>
        </w:rPr>
        <w:t>s Nerv Syst</w:t>
      </w:r>
      <w:r w:rsidRPr="005602A7">
        <w:rPr>
          <w:rFonts w:ascii="Times New Roman" w:hAnsi="Times New Roman"/>
          <w:szCs w:val="24"/>
          <w:lang w:eastAsia="pt-BR"/>
        </w:rPr>
        <w:t>, 1999. v. 15, p. 592-612.</w:t>
      </w:r>
    </w:p>
    <w:p w14:paraId="6B8595A9" w14:textId="6B0A4CB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lastRenderedPageBreak/>
        <w:t xml:space="preserve">KIMLAND, E.; BERGMAN, U.; LINDEML, M. S. et al. Drug Related Problems and Off-Label Drug Treatment in Children as Seen at a Drug Information Centre. </w:t>
      </w:r>
      <w:r w:rsidRPr="005602A7">
        <w:rPr>
          <w:rFonts w:ascii="Times New Roman" w:hAnsi="Times New Roman"/>
          <w:b/>
          <w:szCs w:val="24"/>
          <w:lang w:eastAsia="pt-BR"/>
        </w:rPr>
        <w:t>European Journal of Pediatrics</w:t>
      </w:r>
      <w:r w:rsidRPr="005602A7">
        <w:rPr>
          <w:rFonts w:ascii="Times New Roman" w:hAnsi="Times New Roman"/>
          <w:szCs w:val="24"/>
          <w:lang w:eastAsia="pt-BR"/>
        </w:rPr>
        <w:t>, v. 166, p. 527-32, 2007.</w:t>
      </w:r>
    </w:p>
    <w:p w14:paraId="210C9A12" w14:textId="019ED9B8" w:rsidR="00986249" w:rsidRPr="005602A7" w:rsidRDefault="00986249"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LAPORTE, J. R.; CARNÉ, X. Metodología epidemiológica básica en farmacovigilancia. </w:t>
      </w:r>
      <w:r w:rsidRPr="005602A7">
        <w:rPr>
          <w:rFonts w:ascii="Times New Roman" w:hAnsi="Times New Roman"/>
          <w:b/>
          <w:szCs w:val="24"/>
          <w:lang w:eastAsia="pt-BR"/>
        </w:rPr>
        <w:t>Principios de epidemiología del medicamento</w:t>
      </w:r>
      <w:r w:rsidRPr="005602A7">
        <w:rPr>
          <w:rFonts w:ascii="Times New Roman" w:hAnsi="Times New Roman"/>
          <w:szCs w:val="24"/>
          <w:lang w:eastAsia="pt-BR"/>
        </w:rPr>
        <w:t>, v. 20, p. 111-30, 1993.</w:t>
      </w:r>
    </w:p>
    <w:p w14:paraId="715D6B1B" w14:textId="5B4750BE"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MEINERS, M.M.M.A.; BERGSTEN-MENDES, G. Prescrição de Medicamentos para Crianças Hospitalizadas:  Como Avaliar a Qualidade</w:t>
      </w:r>
      <w:r w:rsidR="00F67F35">
        <w:rPr>
          <w:rFonts w:ascii="Times New Roman" w:hAnsi="Times New Roman"/>
          <w:szCs w:val="24"/>
          <w:lang w:eastAsia="pt-BR"/>
        </w:rPr>
        <w:t>?</w:t>
      </w:r>
      <w:r w:rsidRPr="005602A7">
        <w:rPr>
          <w:rFonts w:ascii="Times New Roman" w:hAnsi="Times New Roman"/>
          <w:szCs w:val="24"/>
          <w:lang w:eastAsia="pt-BR"/>
        </w:rPr>
        <w:t xml:space="preserve"> </w:t>
      </w:r>
      <w:r w:rsidRPr="00F67F35">
        <w:rPr>
          <w:rFonts w:ascii="Times New Roman" w:hAnsi="Times New Roman"/>
          <w:b/>
          <w:szCs w:val="24"/>
          <w:lang w:eastAsia="pt-BR"/>
        </w:rPr>
        <w:t>Revista da Associação Médica Brasileira</w:t>
      </w:r>
      <w:r w:rsidRPr="005602A7">
        <w:rPr>
          <w:rFonts w:ascii="Times New Roman" w:hAnsi="Times New Roman"/>
          <w:szCs w:val="24"/>
          <w:lang w:eastAsia="pt-BR"/>
        </w:rPr>
        <w:t>, v.47, n. 4, p. 332-7, 2002.</w:t>
      </w:r>
    </w:p>
    <w:p w14:paraId="0575F8C0" w14:textId="28672000" w:rsidR="00E85ADF" w:rsidRPr="005602A7" w:rsidRDefault="00E85ADF" w:rsidP="005602A7">
      <w:pPr>
        <w:spacing w:after="240"/>
        <w:jc w:val="both"/>
        <w:rPr>
          <w:rFonts w:ascii="Times New Roman" w:hAnsi="Times New Roman"/>
          <w:szCs w:val="24"/>
        </w:rPr>
      </w:pPr>
      <w:r w:rsidRPr="005602A7">
        <w:rPr>
          <w:rFonts w:ascii="Times New Roman" w:hAnsi="Times New Roman"/>
          <w:szCs w:val="24"/>
          <w:lang w:val="en-US"/>
        </w:rPr>
        <w:t xml:space="preserve">MOY, Beverly; LEE, Richard J.; SMITH, Matthew. </w:t>
      </w:r>
      <w:r w:rsidRPr="005602A7">
        <w:rPr>
          <w:rFonts w:ascii="Times New Roman" w:hAnsi="Times New Roman"/>
          <w:szCs w:val="24"/>
        </w:rPr>
        <w:t>Capítulo 63 Produtos naturais na quimioterapia do câncer: hormônios e agentes relacionados</w:t>
      </w:r>
      <w:r w:rsidR="00E860FF" w:rsidRPr="005602A7">
        <w:rPr>
          <w:rFonts w:ascii="Times New Roman" w:hAnsi="Times New Roman"/>
          <w:szCs w:val="24"/>
        </w:rPr>
        <w:t>.</w:t>
      </w:r>
      <w:r w:rsidRPr="005602A7">
        <w:rPr>
          <w:rFonts w:ascii="Times New Roman" w:hAnsi="Times New Roman"/>
          <w:szCs w:val="24"/>
        </w:rPr>
        <w:t xml:space="preserve"> In: BRUNTON, Laurence L.; CHABNER, Bruce A.; KNOLLMANN, Björn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Porto Alegre: AMGH Editora Ltda, a Division of Grupo A Educação SA, 2014. p. 1755-1769.</w:t>
      </w:r>
    </w:p>
    <w:p w14:paraId="19D4937A" w14:textId="56C2DA0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MUNOZ, Villa A. Oncología Pediátrica: avances y perspectivas. </w:t>
      </w:r>
      <w:r w:rsidRPr="00F67F35">
        <w:rPr>
          <w:rFonts w:ascii="Times New Roman" w:hAnsi="Times New Roman"/>
          <w:b/>
          <w:szCs w:val="24"/>
          <w:lang w:eastAsia="pt-BR"/>
        </w:rPr>
        <w:t>Rev Esp Pediatr</w:t>
      </w:r>
      <w:r w:rsidRPr="005602A7">
        <w:rPr>
          <w:rFonts w:ascii="Times New Roman" w:hAnsi="Times New Roman"/>
          <w:szCs w:val="24"/>
          <w:lang w:eastAsia="pt-BR"/>
        </w:rPr>
        <w:t>, Madrid: 1999. v. 45, p.245-259.</w:t>
      </w:r>
    </w:p>
    <w:p w14:paraId="5CD44845" w14:textId="56E5627F" w:rsidR="00EF64B2" w:rsidRPr="005602A7" w:rsidRDefault="004A638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OMS. Promover La Seguridad de los Medicamentos para Niños. OMS 2007. Disponível em: http://whqlibdoc.who.int/publications/2007/9789241563437_spa.pdf. Acesso em: 16/05/15 às 18:45.</w:t>
      </w:r>
    </w:p>
    <w:p w14:paraId="0B2A6BDE" w14:textId="52E7CAD4" w:rsidR="005078DC" w:rsidRDefault="005078DC" w:rsidP="005602A7">
      <w:pPr>
        <w:autoSpaceDE w:val="0"/>
        <w:autoSpaceDN w:val="0"/>
        <w:adjustRightInd w:val="0"/>
        <w:spacing w:after="240"/>
        <w:jc w:val="both"/>
        <w:rPr>
          <w:rFonts w:ascii="Times New Roman" w:hAnsi="Times New Roman"/>
          <w:b/>
          <w:szCs w:val="24"/>
          <w:lang w:val="en-US" w:eastAsia="pt-BR"/>
        </w:rPr>
      </w:pPr>
      <w:r w:rsidRPr="005602A7">
        <w:rPr>
          <w:rFonts w:ascii="Times New Roman" w:hAnsi="Times New Roman"/>
          <w:szCs w:val="24"/>
          <w:lang w:eastAsia="pt-BR"/>
        </w:rPr>
        <w:t xml:space="preserve">PACKER, R.J.; Ater J, Allen J, Phillips P, Geyer R, Nicholson HS, Jakacki R, Kurczynski E, Needle M, Finlay J, Reaman G, Boyett JM. </w:t>
      </w:r>
      <w:r w:rsidRPr="005602A7">
        <w:rPr>
          <w:rFonts w:ascii="Times New Roman" w:hAnsi="Times New Roman"/>
          <w:szCs w:val="24"/>
          <w:lang w:val="en-US" w:eastAsia="pt-BR"/>
        </w:rPr>
        <w:t xml:space="preserve">Carboplatin and vincristine chemotherapy for children with newly diagnosed progressive low-grade gliomas. </w:t>
      </w:r>
      <w:r w:rsidRPr="00F67F35">
        <w:rPr>
          <w:rFonts w:ascii="Times New Roman" w:hAnsi="Times New Roman"/>
          <w:b/>
          <w:szCs w:val="24"/>
          <w:lang w:val="en-US" w:eastAsia="pt-BR"/>
        </w:rPr>
        <w:t>J Neurosurg</w:t>
      </w:r>
      <w:r w:rsidRPr="005602A7">
        <w:rPr>
          <w:rFonts w:ascii="Times New Roman" w:hAnsi="Times New Roman"/>
          <w:szCs w:val="24"/>
          <w:lang w:val="en-US" w:eastAsia="pt-BR"/>
        </w:rPr>
        <w:t>. 1997</w:t>
      </w:r>
      <w:r w:rsidR="00E6732F" w:rsidRPr="005602A7">
        <w:rPr>
          <w:rFonts w:ascii="Times New Roman" w:hAnsi="Times New Roman"/>
          <w:b/>
          <w:szCs w:val="24"/>
          <w:lang w:val="en-US" w:eastAsia="pt-BR"/>
        </w:rPr>
        <w:t>.</w:t>
      </w:r>
    </w:p>
    <w:p w14:paraId="39007D66" w14:textId="3BE2D90C" w:rsidR="00EF64B2" w:rsidRPr="005602A7" w:rsidRDefault="00EF64B2" w:rsidP="005602A7">
      <w:pPr>
        <w:autoSpaceDE w:val="0"/>
        <w:autoSpaceDN w:val="0"/>
        <w:adjustRightInd w:val="0"/>
        <w:spacing w:after="240"/>
        <w:jc w:val="both"/>
        <w:rPr>
          <w:rFonts w:ascii="Times New Roman" w:hAnsi="Times New Roman"/>
          <w:szCs w:val="24"/>
          <w:lang w:val="en-US" w:eastAsia="pt-BR"/>
        </w:rPr>
      </w:pPr>
      <w:r w:rsidRPr="00EF64B2">
        <w:rPr>
          <w:rFonts w:ascii="Times New Roman" w:hAnsi="Times New Roman"/>
          <w:szCs w:val="24"/>
          <w:lang w:val="en-US" w:eastAsia="pt-BR"/>
        </w:rPr>
        <w:t xml:space="preserve">PACKER RJ, GAJJAR A, VEZINA G, et al: Phase III study of craniospinal radiation therapy followed by adjuvant chemotherapy for newly diagnosed average-risk medulloblastoma. </w:t>
      </w:r>
      <w:r w:rsidRPr="00EF64B2">
        <w:rPr>
          <w:rFonts w:ascii="Times New Roman" w:hAnsi="Times New Roman"/>
          <w:b/>
          <w:szCs w:val="24"/>
          <w:lang w:val="en-US" w:eastAsia="pt-BR"/>
        </w:rPr>
        <w:t>J Clin Oncol</w:t>
      </w:r>
      <w:r w:rsidRPr="00EF64B2">
        <w:rPr>
          <w:rFonts w:ascii="Times New Roman" w:hAnsi="Times New Roman"/>
          <w:szCs w:val="24"/>
          <w:lang w:val="en-US" w:eastAsia="pt-BR"/>
        </w:rPr>
        <w:t xml:space="preserve"> 24: 4202-4208, 2006 </w:t>
      </w:r>
    </w:p>
    <w:p w14:paraId="52B88DD4" w14:textId="7E033C4B" w:rsidR="00E6732F" w:rsidRPr="005602A7" w:rsidRDefault="00E6732F"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PEARSON T</w:t>
      </w:r>
      <w:r w:rsidR="004A638F" w:rsidRPr="005602A7">
        <w:rPr>
          <w:rFonts w:ascii="Times New Roman" w:hAnsi="Times New Roman"/>
          <w:szCs w:val="24"/>
          <w:lang w:val="en-US" w:eastAsia="pt-BR"/>
        </w:rPr>
        <w:t>.</w:t>
      </w:r>
      <w:r w:rsidRPr="005602A7">
        <w:rPr>
          <w:rFonts w:ascii="Times New Roman" w:hAnsi="Times New Roman"/>
          <w:szCs w:val="24"/>
          <w:lang w:val="en-US" w:eastAsia="pt-BR"/>
        </w:rPr>
        <w:t>F</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Pittman D</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Longley J</w:t>
      </w:r>
      <w:r w:rsidR="004A638F" w:rsidRPr="005602A7">
        <w:rPr>
          <w:rFonts w:ascii="Times New Roman" w:hAnsi="Times New Roman"/>
          <w:szCs w:val="24"/>
          <w:lang w:val="en-US" w:eastAsia="pt-BR"/>
        </w:rPr>
        <w:t>.</w:t>
      </w:r>
      <w:r w:rsidRPr="005602A7">
        <w:rPr>
          <w:rFonts w:ascii="Times New Roman" w:hAnsi="Times New Roman"/>
          <w:szCs w:val="24"/>
          <w:lang w:val="en-US" w:eastAsia="pt-BR"/>
        </w:rPr>
        <w:t>M</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xml:space="preserve">, </w:t>
      </w:r>
      <w:r w:rsidR="004A638F" w:rsidRPr="005602A7">
        <w:rPr>
          <w:rFonts w:ascii="Times New Roman" w:hAnsi="Times New Roman"/>
          <w:szCs w:val="24"/>
          <w:lang w:val="en-US" w:eastAsia="pt-BR"/>
        </w:rPr>
        <w:t>et al</w:t>
      </w:r>
      <w:r w:rsidRPr="005602A7">
        <w:rPr>
          <w:rFonts w:ascii="Times New Roman" w:hAnsi="Times New Roman"/>
          <w:szCs w:val="24"/>
          <w:lang w:val="en-US" w:eastAsia="pt-BR"/>
        </w:rPr>
        <w:t xml:space="preserve">. Factors associated with preventable adverse drug reactions. </w:t>
      </w:r>
      <w:r w:rsidRPr="00F67F35">
        <w:rPr>
          <w:rFonts w:ascii="Times New Roman" w:hAnsi="Times New Roman"/>
          <w:b/>
          <w:szCs w:val="24"/>
          <w:lang w:val="en-US" w:eastAsia="pt-BR"/>
        </w:rPr>
        <w:t>Am J Hosp Pharm</w:t>
      </w:r>
      <w:r w:rsidRPr="005602A7">
        <w:rPr>
          <w:rFonts w:ascii="Times New Roman" w:hAnsi="Times New Roman"/>
          <w:szCs w:val="24"/>
          <w:lang w:val="en-US" w:eastAsia="pt-BR"/>
        </w:rPr>
        <w:t>. 1994.</w:t>
      </w:r>
    </w:p>
    <w:p w14:paraId="7578CE21" w14:textId="1941B8CB"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ROBBINSON, L. L. General principals of epidemiology of childhood cancer en Principles and Practice of Pediatric Oncology. 1 ed. Pizzo y Poplack ed. Philadelphia, 1997.</w:t>
      </w:r>
    </w:p>
    <w:p w14:paraId="3688C7D1" w14:textId="4FCC440B"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lastRenderedPageBreak/>
        <w:t>RUTKOWSKI, S. et al. Treatment of Early Childhood Medulloblastoma by Postoperative</w:t>
      </w:r>
      <w:r w:rsidR="00E85ADF" w:rsidRPr="005602A7">
        <w:rPr>
          <w:rFonts w:ascii="Times New Roman" w:hAnsi="Times New Roman"/>
          <w:szCs w:val="24"/>
          <w:lang w:val="en-US" w:eastAsia="pt-BR"/>
        </w:rPr>
        <w:t xml:space="preserve"> </w:t>
      </w:r>
      <w:r w:rsidRPr="005602A7">
        <w:rPr>
          <w:rFonts w:ascii="Times New Roman" w:hAnsi="Times New Roman"/>
          <w:szCs w:val="24"/>
          <w:lang w:val="en-US" w:eastAsia="pt-BR"/>
        </w:rPr>
        <w:t xml:space="preserve">Chemotherapy Alone. </w:t>
      </w:r>
      <w:r w:rsidR="00F45F69">
        <w:rPr>
          <w:rFonts w:ascii="Times New Roman" w:hAnsi="Times New Roman"/>
          <w:b/>
          <w:szCs w:val="24"/>
          <w:lang w:eastAsia="pt-BR"/>
        </w:rPr>
        <w:t>N Engl J Me</w:t>
      </w:r>
      <w:r w:rsidRPr="00F67F35">
        <w:rPr>
          <w:rFonts w:ascii="Times New Roman" w:hAnsi="Times New Roman"/>
          <w:b/>
          <w:szCs w:val="24"/>
          <w:lang w:eastAsia="pt-BR"/>
        </w:rPr>
        <w:t>d</w:t>
      </w:r>
      <w:r w:rsidRPr="005602A7">
        <w:rPr>
          <w:rFonts w:ascii="Times New Roman" w:hAnsi="Times New Roman"/>
          <w:szCs w:val="24"/>
          <w:lang w:eastAsia="pt-BR"/>
        </w:rPr>
        <w:t>, 2005. v. 352, p. 978-986.</w:t>
      </w:r>
    </w:p>
    <w:p w14:paraId="6EB73BAD" w14:textId="746ABA58" w:rsidR="00F45F69" w:rsidRPr="00F45F69" w:rsidRDefault="00F45F69" w:rsidP="005602A7">
      <w:pPr>
        <w:autoSpaceDE w:val="0"/>
        <w:autoSpaceDN w:val="0"/>
        <w:adjustRightInd w:val="0"/>
        <w:spacing w:after="240"/>
        <w:jc w:val="both"/>
        <w:rPr>
          <w:rFonts w:ascii="Times New Roman" w:hAnsi="Times New Roman"/>
          <w:szCs w:val="24"/>
          <w:lang w:val="en-US" w:eastAsia="pt-BR"/>
        </w:rPr>
      </w:pPr>
      <w:r w:rsidRPr="00F45F69">
        <w:rPr>
          <w:rFonts w:ascii="Times New Roman" w:hAnsi="Times New Roman"/>
          <w:szCs w:val="24"/>
          <w:lang w:val="en-US" w:eastAsia="pt-BR"/>
        </w:rPr>
        <w:t xml:space="preserve">SAAD ED, HOFF PM, CARNELÓS RP, KATZ A, NOVIS YAS, PIETROCOLA M, et al. Critérios comuns de toxicidade do Instituto Nacional de Câncer dos Estados Unidos. </w:t>
      </w:r>
      <w:r w:rsidRPr="00F45F69">
        <w:rPr>
          <w:rFonts w:ascii="Times New Roman" w:hAnsi="Times New Roman"/>
          <w:b/>
          <w:szCs w:val="24"/>
          <w:lang w:val="en-US" w:eastAsia="pt-BR"/>
        </w:rPr>
        <w:t>Rev Bras Cancerol.</w:t>
      </w:r>
      <w:r w:rsidRPr="00F45F69">
        <w:rPr>
          <w:rFonts w:ascii="Times New Roman" w:hAnsi="Times New Roman"/>
          <w:szCs w:val="24"/>
          <w:lang w:val="en-US" w:eastAsia="pt-BR"/>
        </w:rPr>
        <w:t xml:space="preserve"> 2002;48(10): 63-96. </w:t>
      </w:r>
    </w:p>
    <w:p w14:paraId="7682CBF4" w14:textId="1452DB7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SANTOS, Djanilson Barbosa dos; CLAVENNA, A.; BONATTI, M; COELHO, H.L.L. Off-label and unlicensed drug utilization in hospitalized children in Fortaleza, Brazil. </w:t>
      </w:r>
      <w:r w:rsidRPr="00F67F35">
        <w:rPr>
          <w:rFonts w:ascii="Times New Roman" w:hAnsi="Times New Roman"/>
          <w:b/>
          <w:szCs w:val="24"/>
          <w:lang w:eastAsia="pt-BR"/>
        </w:rPr>
        <w:t>European journal of clinical pharmacology</w:t>
      </w:r>
      <w:r w:rsidRPr="005602A7">
        <w:rPr>
          <w:rFonts w:ascii="Times New Roman" w:hAnsi="Times New Roman"/>
          <w:szCs w:val="24"/>
          <w:lang w:eastAsia="pt-BR"/>
        </w:rPr>
        <w:t>, v. 64, n. 11, p. 1111-1118, 2008.</w:t>
      </w:r>
    </w:p>
    <w:p w14:paraId="4D3A96A2" w14:textId="7618F1BD"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SANTOS, Djanilson Barbosa dos; COELHO, Helena Lutéscia Luna. Reações adversas a medicamentos em pediatria: uma revisão sistemática de estudos prospectivos.</w:t>
      </w:r>
      <w:r w:rsidRPr="005602A7">
        <w:rPr>
          <w:rFonts w:ascii="Times New Roman" w:hAnsi="Times New Roman"/>
          <w:b/>
          <w:bCs/>
          <w:szCs w:val="24"/>
        </w:rPr>
        <w:t> </w:t>
      </w:r>
      <w:r w:rsidRPr="005602A7">
        <w:rPr>
          <w:rFonts w:ascii="Times New Roman" w:hAnsi="Times New Roman"/>
          <w:b/>
          <w:bCs/>
          <w:szCs w:val="24"/>
          <w:lang w:val="en-US"/>
        </w:rPr>
        <w:t>Rev. Bras. Saude Mater. Infant.</w:t>
      </w:r>
      <w:r w:rsidR="00E6732F" w:rsidRPr="005602A7">
        <w:rPr>
          <w:rFonts w:ascii="Times New Roman" w:hAnsi="Times New Roman"/>
          <w:szCs w:val="24"/>
          <w:lang w:val="en-US"/>
        </w:rPr>
        <w:t>, Recife</w:t>
      </w:r>
      <w:r w:rsidRPr="005602A7">
        <w:rPr>
          <w:rFonts w:ascii="Times New Roman" w:hAnsi="Times New Roman"/>
          <w:szCs w:val="24"/>
          <w:lang w:val="en-US"/>
        </w:rPr>
        <w:t>,</w:t>
      </w:r>
      <w:r w:rsidR="00E6732F" w:rsidRPr="005602A7">
        <w:rPr>
          <w:rFonts w:ascii="Times New Roman" w:hAnsi="Times New Roman"/>
          <w:szCs w:val="24"/>
          <w:lang w:val="en-US"/>
        </w:rPr>
        <w:t>  v. 4, n. 4, p. 341-349, Dec. </w:t>
      </w:r>
      <w:r w:rsidRPr="005602A7">
        <w:rPr>
          <w:rFonts w:ascii="Times New Roman" w:hAnsi="Times New Roman"/>
          <w:szCs w:val="24"/>
          <w:lang w:val="en-US"/>
        </w:rPr>
        <w:t>2004 .</w:t>
      </w:r>
    </w:p>
    <w:p w14:paraId="5BB1AF53" w14:textId="18DAD1FA" w:rsidR="00E85ADF"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STILLER, C. A. Centralization of treatment and survival rates for câncer. </w:t>
      </w:r>
      <w:r w:rsidRPr="00F67F35">
        <w:rPr>
          <w:rFonts w:ascii="Times New Roman" w:hAnsi="Times New Roman"/>
          <w:b/>
          <w:szCs w:val="24"/>
          <w:lang w:eastAsia="pt-BR"/>
        </w:rPr>
        <w:t>Arch Dis Child</w:t>
      </w:r>
      <w:r w:rsidRPr="005602A7">
        <w:rPr>
          <w:rFonts w:ascii="Times New Roman" w:hAnsi="Times New Roman"/>
          <w:szCs w:val="24"/>
          <w:lang w:eastAsia="pt-BR"/>
        </w:rPr>
        <w:t>,</w:t>
      </w:r>
      <w:r w:rsidR="00E85ADF" w:rsidRPr="005602A7">
        <w:rPr>
          <w:rFonts w:ascii="Times New Roman" w:hAnsi="Times New Roman"/>
          <w:szCs w:val="24"/>
          <w:lang w:eastAsia="pt-BR"/>
        </w:rPr>
        <w:t xml:space="preserve"> </w:t>
      </w:r>
      <w:r w:rsidRPr="005602A7">
        <w:rPr>
          <w:rFonts w:ascii="Times New Roman" w:hAnsi="Times New Roman"/>
          <w:szCs w:val="24"/>
          <w:lang w:eastAsia="pt-BR"/>
        </w:rPr>
        <w:t>Phila</w:t>
      </w:r>
      <w:r w:rsidR="00E85ADF" w:rsidRPr="005602A7">
        <w:rPr>
          <w:rFonts w:ascii="Times New Roman" w:hAnsi="Times New Roman"/>
          <w:szCs w:val="24"/>
          <w:lang w:eastAsia="pt-BR"/>
        </w:rPr>
        <w:t>delphia: 1998. n. 63, p. 23-28.</w:t>
      </w:r>
    </w:p>
    <w:p w14:paraId="7291A692" w14:textId="61B21125" w:rsidR="00E85ADF" w:rsidRPr="005602A7" w:rsidRDefault="00E85ADF" w:rsidP="005602A7">
      <w:pPr>
        <w:spacing w:after="240"/>
        <w:jc w:val="both"/>
        <w:rPr>
          <w:rFonts w:ascii="Times New Roman" w:hAnsi="Times New Roman"/>
          <w:szCs w:val="24"/>
        </w:rPr>
      </w:pPr>
      <w:r w:rsidRPr="005602A7">
        <w:rPr>
          <w:rFonts w:ascii="Times New Roman" w:hAnsi="Times New Roman"/>
          <w:szCs w:val="24"/>
          <w:lang w:val="en-US"/>
        </w:rPr>
        <w:t xml:space="preserve">STRICKER, Thomas P.; KUMAR, Vinay. </w:t>
      </w:r>
      <w:r w:rsidRPr="005602A7">
        <w:rPr>
          <w:rFonts w:ascii="Times New Roman" w:hAnsi="Times New Roman"/>
          <w:szCs w:val="24"/>
        </w:rPr>
        <w:t xml:space="preserve">Capítulo 7 Neoplasia In: KUMAR, Vinay </w:t>
      </w:r>
      <w:r w:rsidRPr="005602A7">
        <w:rPr>
          <w:rFonts w:ascii="Times New Roman" w:hAnsi="Times New Roman"/>
          <w:i/>
          <w:szCs w:val="24"/>
        </w:rPr>
        <w:t>et al</w:t>
      </w:r>
      <w:r w:rsidRPr="005602A7">
        <w:rPr>
          <w:rFonts w:ascii="Times New Roman" w:hAnsi="Times New Roman"/>
          <w:szCs w:val="24"/>
        </w:rPr>
        <w:t xml:space="preserve">.. </w:t>
      </w:r>
      <w:r w:rsidRPr="005602A7">
        <w:rPr>
          <w:rFonts w:ascii="Times New Roman" w:hAnsi="Times New Roman"/>
          <w:b/>
          <w:szCs w:val="24"/>
        </w:rPr>
        <w:t>Robbins &amp; Cotran Patologia Bases Patológicas das Doenças.</w:t>
      </w:r>
      <w:r w:rsidRPr="005602A7">
        <w:rPr>
          <w:rFonts w:ascii="Times New Roman" w:hAnsi="Times New Roman"/>
          <w:szCs w:val="24"/>
        </w:rPr>
        <w:t xml:space="preserve"> Rio de Janeiro: Elsevier, 2010. p. 259-330.</w:t>
      </w:r>
    </w:p>
    <w:p w14:paraId="04929359" w14:textId="4D41B22F" w:rsidR="00923D74" w:rsidRPr="00923D74" w:rsidRDefault="00923D74" w:rsidP="00923D74">
      <w:pPr>
        <w:autoSpaceDE w:val="0"/>
        <w:autoSpaceDN w:val="0"/>
        <w:adjustRightInd w:val="0"/>
        <w:spacing w:after="240"/>
        <w:jc w:val="both"/>
        <w:rPr>
          <w:rFonts w:ascii="Times New Roman" w:hAnsi="Times New Roman"/>
          <w:szCs w:val="24"/>
          <w:lang w:val="en-US" w:eastAsia="pt-BR"/>
        </w:rPr>
      </w:pPr>
      <w:r w:rsidRPr="00923D74">
        <w:rPr>
          <w:rFonts w:ascii="Times New Roman" w:hAnsi="Times New Roman"/>
          <w:szCs w:val="24"/>
          <w:lang w:val="en-US" w:eastAsia="pt-BR"/>
        </w:rPr>
        <w:t>SU JM, Li XN, Thompson P, Ou CN, Ingle AM, Russell H, Lau CC, Adamson PC,</w:t>
      </w:r>
      <w:r>
        <w:rPr>
          <w:rFonts w:ascii="Times New Roman" w:hAnsi="Times New Roman"/>
          <w:szCs w:val="24"/>
          <w:lang w:val="en-US" w:eastAsia="pt-BR"/>
        </w:rPr>
        <w:t xml:space="preserve"> </w:t>
      </w:r>
      <w:r w:rsidRPr="00923D74">
        <w:rPr>
          <w:rFonts w:ascii="Times New Roman" w:hAnsi="Times New Roman"/>
          <w:szCs w:val="24"/>
          <w:lang w:val="en-US" w:eastAsia="pt-BR"/>
        </w:rPr>
        <w:t>Blaney SM. Phase 1 study of valproic acid in pediatric patients with refractory</w:t>
      </w:r>
      <w:r>
        <w:rPr>
          <w:rFonts w:ascii="Times New Roman" w:hAnsi="Times New Roman"/>
          <w:szCs w:val="24"/>
          <w:lang w:val="en-US" w:eastAsia="pt-BR"/>
        </w:rPr>
        <w:t xml:space="preserve"> </w:t>
      </w:r>
      <w:r w:rsidRPr="00923D74">
        <w:rPr>
          <w:rFonts w:ascii="Times New Roman" w:hAnsi="Times New Roman"/>
          <w:szCs w:val="24"/>
          <w:lang w:val="en-US" w:eastAsia="pt-BR"/>
        </w:rPr>
        <w:t xml:space="preserve">solid or CNS tumors: a children's oncology group report. </w:t>
      </w:r>
      <w:r w:rsidRPr="00923D74">
        <w:rPr>
          <w:rFonts w:ascii="Times New Roman" w:hAnsi="Times New Roman"/>
          <w:b/>
          <w:szCs w:val="24"/>
          <w:lang w:val="en-US" w:eastAsia="pt-BR"/>
        </w:rPr>
        <w:t>Clin Cancer Res.</w:t>
      </w:r>
      <w:r w:rsidRPr="00923D74">
        <w:rPr>
          <w:rFonts w:ascii="Times New Roman" w:hAnsi="Times New Roman"/>
          <w:szCs w:val="24"/>
          <w:lang w:val="en-US" w:eastAsia="pt-BR"/>
        </w:rPr>
        <w:t xml:space="preserve"> 2011</w:t>
      </w:r>
      <w:r>
        <w:rPr>
          <w:rFonts w:ascii="Times New Roman" w:hAnsi="Times New Roman"/>
          <w:szCs w:val="24"/>
          <w:lang w:val="en-US" w:eastAsia="pt-BR"/>
        </w:rPr>
        <w:t xml:space="preserve"> </w:t>
      </w:r>
      <w:r w:rsidRPr="00923D74">
        <w:rPr>
          <w:rFonts w:ascii="Times New Roman" w:hAnsi="Times New Roman"/>
          <w:szCs w:val="24"/>
          <w:lang w:val="en-US" w:eastAsia="pt-BR"/>
        </w:rPr>
        <w:t>Feb 1;17(3):589-97.</w:t>
      </w:r>
    </w:p>
    <w:p w14:paraId="58B02A12" w14:textId="6BD254DF"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TRINDADE, K. M. AVALIAÇÃO DAS REAÇÕES ADVERSAS DA QUIMIOTERAPIA NOS TUMORES CEREBRAIS NO HOSPITAL INFANTIL ALBERT SABIN ENTRE 2000-2006. 2008. Monografia (Graduação) Curso de Medicina, Faculdade de Medicina de Juazeiro, Juazeiro do Norte, 2008.</w:t>
      </w:r>
    </w:p>
    <w:p w14:paraId="47579FD7" w14:textId="40EE53BE"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VISACRI, Marília Berlofa </w:t>
      </w:r>
      <w:r w:rsidRPr="005602A7">
        <w:rPr>
          <w:rFonts w:ascii="Times New Roman" w:hAnsi="Times New Roman"/>
          <w:i/>
          <w:szCs w:val="24"/>
        </w:rPr>
        <w:t>et al</w:t>
      </w:r>
      <w:r w:rsidRPr="005602A7">
        <w:rPr>
          <w:rFonts w:ascii="Times New Roman" w:hAnsi="Times New Roman"/>
          <w:szCs w:val="24"/>
        </w:rPr>
        <w:t xml:space="preserve">. </w:t>
      </w:r>
      <w:r w:rsidRPr="005602A7">
        <w:rPr>
          <w:rFonts w:ascii="Times New Roman" w:hAnsi="Times New Roman"/>
          <w:szCs w:val="24"/>
          <w:lang w:val="en-US"/>
        </w:rPr>
        <w:t>Pharmacovigilance in oncology: pattern of spontaneous notifications, incidence of adverse drug reactions and under-reporting. </w:t>
      </w:r>
      <w:r w:rsidRPr="005602A7">
        <w:rPr>
          <w:rFonts w:ascii="Times New Roman" w:hAnsi="Times New Roman"/>
          <w:b/>
          <w:bCs/>
          <w:szCs w:val="24"/>
          <w:lang w:val="en-US"/>
        </w:rPr>
        <w:t>Brazilian Journal of Pharmaceutical Sciences</w:t>
      </w:r>
      <w:r w:rsidRPr="005602A7">
        <w:rPr>
          <w:rFonts w:ascii="Times New Roman" w:hAnsi="Times New Roman"/>
          <w:szCs w:val="24"/>
          <w:lang w:val="en-US"/>
        </w:rPr>
        <w:t>, v. 50, n. 2, p. 411-422, 2014.</w:t>
      </w:r>
    </w:p>
    <w:p w14:paraId="40990A84" w14:textId="755B93D3" w:rsidR="00923D74" w:rsidRDefault="00923D74" w:rsidP="00923D74">
      <w:pPr>
        <w:spacing w:after="240"/>
        <w:jc w:val="both"/>
        <w:rPr>
          <w:rFonts w:ascii="Times New Roman" w:hAnsi="Times New Roman"/>
          <w:szCs w:val="24"/>
          <w:lang w:val="en-US"/>
        </w:rPr>
      </w:pPr>
      <w:r w:rsidRPr="00923D74">
        <w:rPr>
          <w:rFonts w:ascii="Times New Roman" w:hAnsi="Times New Roman"/>
          <w:szCs w:val="24"/>
          <w:lang w:val="en-US"/>
        </w:rPr>
        <w:t xml:space="preserve">WELLS EM, Gaillard WD, Packer RJ. Pediatric brain tumors and epilepsy. </w:t>
      </w:r>
      <w:r w:rsidRPr="00923D74">
        <w:rPr>
          <w:rFonts w:ascii="Times New Roman" w:hAnsi="Times New Roman"/>
          <w:b/>
          <w:szCs w:val="24"/>
          <w:lang w:val="en-US"/>
        </w:rPr>
        <w:t>Semin Pediatr Neurol.</w:t>
      </w:r>
      <w:r w:rsidRPr="00923D74">
        <w:rPr>
          <w:rFonts w:ascii="Times New Roman" w:hAnsi="Times New Roman"/>
          <w:szCs w:val="24"/>
          <w:lang w:val="en-US"/>
        </w:rPr>
        <w:t xml:space="preserve"> 2012 Mar;19(1):3-8.</w:t>
      </w:r>
    </w:p>
    <w:p w14:paraId="7498A9DC" w14:textId="0D92E06F" w:rsidR="00087A6B" w:rsidRPr="005602A7" w:rsidRDefault="00E85ADF" w:rsidP="005602A7">
      <w:pPr>
        <w:spacing w:after="240"/>
        <w:jc w:val="both"/>
        <w:rPr>
          <w:rFonts w:ascii="Times New Roman" w:hAnsi="Times New Roman"/>
          <w:szCs w:val="24"/>
        </w:rPr>
      </w:pPr>
      <w:r w:rsidRPr="005602A7">
        <w:rPr>
          <w:rFonts w:ascii="Times New Roman" w:hAnsi="Times New Roman"/>
          <w:szCs w:val="24"/>
          <w:lang w:val="en-US"/>
        </w:rPr>
        <w:lastRenderedPageBreak/>
        <w:t xml:space="preserve">WORLD HEALTH ORGANIZATION (WHO). International Drug Monitoring: the role of national centers. </w:t>
      </w:r>
      <w:r w:rsidRPr="005602A7">
        <w:rPr>
          <w:rFonts w:ascii="Times New Roman" w:hAnsi="Times New Roman"/>
          <w:szCs w:val="24"/>
        </w:rPr>
        <w:t>Report of a WHO Meeting. Geneva, 1972. 48 p.</w:t>
      </w:r>
    </w:p>
    <w:p w14:paraId="5578C4E7" w14:textId="0827816D" w:rsidR="00087A6B" w:rsidRPr="005602A7" w:rsidRDefault="00087A6B" w:rsidP="005602A7">
      <w:pPr>
        <w:jc w:val="both"/>
        <w:rPr>
          <w:rFonts w:ascii="Times New Roman" w:hAnsi="Times New Roman"/>
          <w:szCs w:val="24"/>
        </w:rPr>
      </w:pPr>
      <w:r w:rsidRPr="005602A7">
        <w:rPr>
          <w:rFonts w:ascii="Times New Roman" w:hAnsi="Times New Roman"/>
          <w:szCs w:val="24"/>
          <w:lang w:val="en-US"/>
        </w:rPr>
        <w:t xml:space="preserve">WORLD HEALTH ORGANIZATION (WHO). Safety of medicines – a guide to detecting and reporting adverse drug reactions – why health </w:t>
      </w:r>
      <w:r w:rsidR="005602A7" w:rsidRPr="005602A7">
        <w:rPr>
          <w:rFonts w:ascii="Times New Roman" w:hAnsi="Times New Roman"/>
          <w:szCs w:val="24"/>
          <w:lang w:val="en-US"/>
        </w:rPr>
        <w:t>professionals</w:t>
      </w:r>
      <w:r w:rsidRPr="005602A7">
        <w:rPr>
          <w:rFonts w:ascii="Times New Roman" w:hAnsi="Times New Roman"/>
          <w:szCs w:val="24"/>
          <w:lang w:val="en-US"/>
        </w:rPr>
        <w:t xml:space="preserve"> need to take actions. Geneva: WHO, 2002.</w:t>
      </w:r>
    </w:p>
    <w:p w14:paraId="1FB96239" w14:textId="77777777" w:rsidR="00087A6B" w:rsidRPr="00C41C7B" w:rsidRDefault="00087A6B" w:rsidP="00E85ADF">
      <w:pPr>
        <w:jc w:val="both"/>
        <w:rPr>
          <w:rFonts w:ascii="Times New Roman" w:hAnsi="Times New Roman"/>
          <w:szCs w:val="24"/>
        </w:rPr>
      </w:pPr>
    </w:p>
    <w:p w14:paraId="7F3125FF" w14:textId="06AD8CB8" w:rsidR="00D37506" w:rsidRDefault="00D37506" w:rsidP="005078DC">
      <w:pPr>
        <w:autoSpaceDE w:val="0"/>
        <w:autoSpaceDN w:val="0"/>
        <w:adjustRightInd w:val="0"/>
        <w:spacing w:after="240"/>
        <w:jc w:val="left"/>
        <w:rPr>
          <w:rFonts w:ascii="Times New Roman" w:hAnsi="Times New Roman"/>
          <w:szCs w:val="24"/>
          <w:lang w:eastAsia="pt-BR"/>
        </w:rPr>
      </w:pPr>
      <w:r>
        <w:rPr>
          <w:rFonts w:ascii="Times New Roman" w:hAnsi="Times New Roman"/>
          <w:szCs w:val="24"/>
          <w:lang w:eastAsia="pt-BR"/>
        </w:rPr>
        <w:br w:type="page"/>
      </w:r>
    </w:p>
    <w:p w14:paraId="16DBBE76" w14:textId="6B467E0E" w:rsidR="0019639A" w:rsidRDefault="0019639A" w:rsidP="0019639A">
      <w:pPr>
        <w:autoSpaceDE w:val="0"/>
        <w:autoSpaceDN w:val="0"/>
        <w:adjustRightInd w:val="0"/>
        <w:spacing w:after="240"/>
        <w:jc w:val="left"/>
        <w:rPr>
          <w:rFonts w:ascii="Times New Roman" w:hAnsi="Times New Roman"/>
          <w:szCs w:val="24"/>
          <w:lang w:val="en-US" w:eastAsia="pt-BR"/>
        </w:rPr>
      </w:pPr>
      <w:r>
        <w:rPr>
          <w:rFonts w:ascii="Times New Roman" w:hAnsi="Times New Roman"/>
          <w:szCs w:val="24"/>
          <w:lang w:val="en-US" w:eastAsia="pt-BR"/>
        </w:rPr>
        <w:lastRenderedPageBreak/>
        <w:t xml:space="preserve">PARA INSERIR NAS REFERENCIAS </w:t>
      </w:r>
    </w:p>
    <w:p w14:paraId="07268199" w14:textId="77777777" w:rsidR="0019639A" w:rsidRDefault="0019639A" w:rsidP="0019639A">
      <w:pPr>
        <w:autoSpaceDE w:val="0"/>
        <w:autoSpaceDN w:val="0"/>
        <w:adjustRightInd w:val="0"/>
        <w:spacing w:after="240"/>
        <w:jc w:val="left"/>
        <w:rPr>
          <w:rFonts w:ascii="Times New Roman" w:hAnsi="Times New Roman"/>
          <w:szCs w:val="24"/>
          <w:lang w:val="en-US" w:eastAsia="pt-BR"/>
        </w:rPr>
      </w:pPr>
    </w:p>
    <w:p w14:paraId="116973F0"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 xml:space="preserve">MCBRIDE, W. G. Thalidomide and congenital abnormalities. Letter to the editor. </w:t>
      </w:r>
      <w:r w:rsidRPr="0019639A">
        <w:rPr>
          <w:rFonts w:ascii="Times New Roman" w:hAnsi="Times New Roman"/>
          <w:b/>
          <w:iCs/>
          <w:szCs w:val="24"/>
          <w:lang w:val="en-US" w:eastAsia="pt-BR"/>
        </w:rPr>
        <w:t>The Lancet</w:t>
      </w:r>
      <w:r w:rsidRPr="0019639A">
        <w:rPr>
          <w:rFonts w:ascii="Times New Roman" w:hAnsi="Times New Roman"/>
          <w:iCs/>
          <w:szCs w:val="24"/>
          <w:lang w:val="en-US" w:eastAsia="pt-BR"/>
        </w:rPr>
        <w:t>. 1961.</w:t>
      </w:r>
      <w:r w:rsidRPr="0019639A">
        <w:rPr>
          <w:rFonts w:ascii="Times New Roman" w:hAnsi="Times New Roman"/>
          <w:szCs w:val="24"/>
          <w:lang w:val="en-US" w:eastAsia="pt-BR"/>
        </w:rPr>
        <w:t xml:space="preserve"> 2, 1358.</w:t>
      </w:r>
    </w:p>
    <w:p w14:paraId="15918A18"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0B6B6E46"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 xml:space="preserve">WOOLF, A. D. The Haitian diethylene glycol poisoning tragedy: a dark wood revisited. </w:t>
      </w:r>
      <w:r w:rsidRPr="0019639A">
        <w:rPr>
          <w:rFonts w:ascii="Times New Roman" w:hAnsi="Times New Roman"/>
          <w:b/>
          <w:iCs/>
          <w:szCs w:val="24"/>
          <w:lang w:val="en-US" w:eastAsia="pt-BR"/>
        </w:rPr>
        <w:t>The Journal of the American Medical Association</w:t>
      </w:r>
      <w:r w:rsidRPr="0019639A">
        <w:rPr>
          <w:rFonts w:ascii="Times New Roman" w:hAnsi="Times New Roman"/>
          <w:szCs w:val="24"/>
          <w:lang w:val="en-US" w:eastAsia="pt-BR"/>
        </w:rPr>
        <w:t>. 1998. 279, 1215–1216.</w:t>
      </w:r>
    </w:p>
    <w:p w14:paraId="337225B5"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3D1D6606" w14:textId="77777777" w:rsidR="0019639A" w:rsidRPr="0019639A" w:rsidRDefault="0019639A" w:rsidP="0019639A">
      <w:pPr>
        <w:autoSpaceDE w:val="0"/>
        <w:autoSpaceDN w:val="0"/>
        <w:adjustRightInd w:val="0"/>
        <w:spacing w:after="240"/>
        <w:jc w:val="left"/>
        <w:rPr>
          <w:rFonts w:ascii="Times New Roman" w:hAnsi="Times New Roman"/>
          <w:szCs w:val="24"/>
          <w:lang w:val="pt-PT" w:eastAsia="pt-BR"/>
        </w:rPr>
      </w:pPr>
      <w:r w:rsidRPr="0019639A">
        <w:rPr>
          <w:rFonts w:ascii="Times New Roman" w:hAnsi="Times New Roman"/>
          <w:szCs w:val="24"/>
          <w:lang w:val="en-US" w:eastAsia="pt-BR"/>
        </w:rPr>
        <w:t xml:space="preserve">U.S. Food and Drug Administration (1981). </w:t>
      </w:r>
      <w:r w:rsidRPr="0019639A">
        <w:rPr>
          <w:rFonts w:ascii="Times New Roman" w:hAnsi="Times New Roman"/>
          <w:bCs/>
          <w:szCs w:val="24"/>
          <w:lang w:val="en-US" w:eastAsia="pt-BR"/>
        </w:rPr>
        <w:t>Sulfanilamide Disaster</w:t>
      </w:r>
      <w:r w:rsidRPr="0019639A">
        <w:rPr>
          <w:rFonts w:ascii="Times New Roman" w:hAnsi="Times New Roman"/>
          <w:b/>
          <w:bCs/>
          <w:szCs w:val="24"/>
          <w:lang w:val="en-US" w:eastAsia="pt-BR"/>
        </w:rPr>
        <w:t xml:space="preserve">. </w:t>
      </w:r>
      <w:r w:rsidRPr="0019639A">
        <w:rPr>
          <w:rFonts w:ascii="Times New Roman" w:hAnsi="Times New Roman"/>
          <w:szCs w:val="24"/>
          <w:lang w:val="en-US" w:eastAsia="pt-BR"/>
        </w:rPr>
        <w:t xml:space="preserve">FDA Consumer magazine. June 1981 Issue, Page Last Updated: 07 Oct. 2010. </w:t>
      </w:r>
      <w:r w:rsidRPr="0019639A">
        <w:rPr>
          <w:rFonts w:ascii="Times New Roman" w:hAnsi="Times New Roman"/>
          <w:b/>
          <w:szCs w:val="24"/>
          <w:lang w:val="en-US" w:eastAsia="pt-BR"/>
        </w:rPr>
        <w:t>Taste of raspberries, taste of death. The 1937 elixir sulfanilamide incident.</w:t>
      </w:r>
      <w:r w:rsidRPr="0019639A">
        <w:rPr>
          <w:rFonts w:ascii="Times New Roman" w:hAnsi="Times New Roman"/>
          <w:szCs w:val="24"/>
          <w:lang w:val="en-US" w:eastAsia="pt-BR"/>
        </w:rPr>
        <w:t xml:space="preserve"> </w:t>
      </w:r>
      <w:r w:rsidRPr="0019639A">
        <w:rPr>
          <w:rFonts w:ascii="Times New Roman" w:hAnsi="Times New Roman"/>
          <w:szCs w:val="24"/>
          <w:lang w:eastAsia="pt-BR"/>
        </w:rPr>
        <w:t>Disponível em: &lt;</w:t>
      </w:r>
      <w:hyperlink r:id="rId12" w:history="1">
        <w:r w:rsidRPr="0019639A">
          <w:rPr>
            <w:rStyle w:val="Hyperlink"/>
            <w:rFonts w:ascii="Times New Roman" w:hAnsi="Times New Roman"/>
            <w:szCs w:val="24"/>
            <w:lang w:val="pt-PT" w:eastAsia="pt-BR"/>
          </w:rPr>
          <w:t>http://www.fda.gov/AboutFDA/WhatWeDo/History/ProductRegulation/SulfanilamideDisaster/default.htm</w:t>
        </w:r>
      </w:hyperlink>
      <w:r w:rsidRPr="0019639A">
        <w:rPr>
          <w:rFonts w:ascii="Times New Roman" w:hAnsi="Times New Roman"/>
          <w:szCs w:val="24"/>
          <w:lang w:val="pt-PT" w:eastAsia="pt-BR"/>
        </w:rPr>
        <w:t>&gt; Acesso em: 19 jan. 2016.</w:t>
      </w:r>
    </w:p>
    <w:p w14:paraId="2BDFC2C8" w14:textId="77777777" w:rsidR="0019639A" w:rsidRPr="0019639A" w:rsidRDefault="0019639A" w:rsidP="0019639A">
      <w:pPr>
        <w:autoSpaceDE w:val="0"/>
        <w:autoSpaceDN w:val="0"/>
        <w:adjustRightInd w:val="0"/>
        <w:spacing w:after="240"/>
        <w:jc w:val="left"/>
        <w:rPr>
          <w:rFonts w:ascii="Times New Roman" w:hAnsi="Times New Roman"/>
          <w:szCs w:val="24"/>
          <w:lang w:val="pt-PT" w:eastAsia="pt-BR"/>
        </w:rPr>
      </w:pPr>
    </w:p>
    <w:p w14:paraId="42403AE3"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eastAsia="pt-BR"/>
        </w:rPr>
        <w:t xml:space="preserve">OMS. Organização Mundial da Saúde. </w:t>
      </w:r>
      <w:r w:rsidRPr="0019639A">
        <w:rPr>
          <w:rFonts w:ascii="Times New Roman" w:hAnsi="Times New Roman"/>
          <w:szCs w:val="24"/>
          <w:lang w:val="en-US" w:eastAsia="pt-BR"/>
        </w:rPr>
        <w:t>Safety monitoring of medicinal products. The importance of pharmacovigilance. Ginebra: Organización Mundial de la Salud, 2002.</w:t>
      </w:r>
    </w:p>
    <w:p w14:paraId="351FF433"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25E82B49"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 xml:space="preserve">BALDO, P.; PAOLI, P. </w:t>
      </w:r>
      <w:r w:rsidRPr="0019639A">
        <w:rPr>
          <w:rFonts w:ascii="Times New Roman" w:hAnsi="Times New Roman"/>
          <w:bCs/>
          <w:szCs w:val="24"/>
          <w:lang w:val="en-US" w:eastAsia="pt-BR"/>
        </w:rPr>
        <w:t>Pharmacovigilance in oncology: evaluation of current practice and future perspectives.</w:t>
      </w:r>
      <w:r w:rsidRPr="0019639A">
        <w:rPr>
          <w:rFonts w:ascii="Times New Roman" w:hAnsi="Times New Roman"/>
          <w:szCs w:val="24"/>
          <w:lang w:val="en-US" w:eastAsia="pt-BR"/>
        </w:rPr>
        <w:t xml:space="preserve"> </w:t>
      </w:r>
      <w:r w:rsidRPr="0019639A">
        <w:rPr>
          <w:rFonts w:ascii="Times New Roman" w:hAnsi="Times New Roman"/>
          <w:b/>
          <w:bCs/>
          <w:szCs w:val="24"/>
          <w:lang w:val="en-US" w:eastAsia="pt-BR"/>
        </w:rPr>
        <w:t xml:space="preserve">Journal of Evaluation in Clinical Practice. </w:t>
      </w:r>
      <w:r w:rsidRPr="0019639A">
        <w:rPr>
          <w:rFonts w:ascii="Times New Roman" w:hAnsi="Times New Roman"/>
          <w:bCs/>
          <w:szCs w:val="24"/>
          <w:lang w:val="en-US" w:eastAsia="pt-BR"/>
        </w:rPr>
        <w:t>2014, v.20, p. 559–569.</w:t>
      </w:r>
    </w:p>
    <w:p w14:paraId="56D1526E"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375427AB"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val="en-US" w:eastAsia="pt-BR"/>
        </w:rPr>
        <w:t xml:space="preserve">OMS. Organização Mundial da Saúde. </w:t>
      </w:r>
      <w:r w:rsidRPr="0019639A">
        <w:rPr>
          <w:rFonts w:ascii="Times New Roman" w:hAnsi="Times New Roman"/>
          <w:szCs w:val="24"/>
          <w:lang w:eastAsia="pt-BR"/>
        </w:rPr>
        <w:t>Departamento de Medicamentos Essenciais e Outros Medicamentos. A importância da Farmacovigilância. Brasília: Organização Pan-Americana da Saúde, 2005.</w:t>
      </w:r>
    </w:p>
    <w:p w14:paraId="32829F91" w14:textId="77777777" w:rsidR="0019639A" w:rsidRPr="0019639A" w:rsidRDefault="0019639A" w:rsidP="0019639A">
      <w:pPr>
        <w:autoSpaceDE w:val="0"/>
        <w:autoSpaceDN w:val="0"/>
        <w:adjustRightInd w:val="0"/>
        <w:spacing w:after="240"/>
        <w:jc w:val="left"/>
        <w:rPr>
          <w:rFonts w:ascii="Times New Roman" w:hAnsi="Times New Roman"/>
          <w:szCs w:val="24"/>
          <w:lang w:val="pt-PT" w:eastAsia="pt-BR"/>
        </w:rPr>
      </w:pPr>
    </w:p>
    <w:p w14:paraId="58304C59"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val="en-US" w:eastAsia="pt-BR"/>
        </w:rPr>
        <w:lastRenderedPageBreak/>
        <w:t xml:space="preserve">UMC. The Uppsala Monitoring Centre. The Uppsala Monitoring Centre &amp; WHO Collaboriting Centre for International Drug Monitoring. </w:t>
      </w:r>
      <w:r w:rsidRPr="0019639A">
        <w:rPr>
          <w:rFonts w:ascii="Times New Roman" w:hAnsi="Times New Roman"/>
          <w:szCs w:val="24"/>
          <w:lang w:eastAsia="pt-BR"/>
        </w:rPr>
        <w:t>2005. Disponível em: &lt;</w:t>
      </w:r>
      <w:hyperlink r:id="rId13" w:history="1">
        <w:r w:rsidRPr="0019639A">
          <w:rPr>
            <w:rStyle w:val="Hyperlink"/>
            <w:rFonts w:ascii="Times New Roman" w:hAnsi="Times New Roman"/>
            <w:szCs w:val="24"/>
            <w:lang w:eastAsia="pt-BR"/>
          </w:rPr>
          <w:t>http://www.who-umc.org/DynPage.aspx?id=98078&amp;mn1=7347&amp;mn2=7252&amp;mn3=7322</w:t>
        </w:r>
      </w:hyperlink>
      <w:r w:rsidRPr="0019639A">
        <w:rPr>
          <w:rFonts w:ascii="Times New Roman" w:hAnsi="Times New Roman"/>
          <w:szCs w:val="24"/>
          <w:lang w:eastAsia="pt-BR"/>
        </w:rPr>
        <w:t>&gt; Acesso em: 19 jan. 2016.</w:t>
      </w:r>
    </w:p>
    <w:p w14:paraId="4FEDE7E5" w14:textId="77777777" w:rsidR="0019639A" w:rsidRPr="0019639A" w:rsidRDefault="0019639A" w:rsidP="0019639A">
      <w:pPr>
        <w:autoSpaceDE w:val="0"/>
        <w:autoSpaceDN w:val="0"/>
        <w:adjustRightInd w:val="0"/>
        <w:spacing w:after="240"/>
        <w:jc w:val="left"/>
        <w:rPr>
          <w:rFonts w:ascii="Times New Roman" w:hAnsi="Times New Roman"/>
          <w:szCs w:val="24"/>
          <w:lang w:val="pt-PT" w:eastAsia="pt-BR"/>
        </w:rPr>
      </w:pPr>
    </w:p>
    <w:p w14:paraId="74E615CE"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val="en-US" w:eastAsia="pt-BR"/>
        </w:rPr>
        <w:t xml:space="preserve">UMC. The Uppsala Monitoring Centre. </w:t>
      </w:r>
      <w:r w:rsidRPr="0019639A">
        <w:rPr>
          <w:rFonts w:ascii="Times New Roman" w:hAnsi="Times New Roman"/>
          <w:szCs w:val="24"/>
          <w:lang w:eastAsia="pt-BR"/>
        </w:rPr>
        <w:t>Annual Report, 2015. Disponível em: &lt;</w:t>
      </w:r>
      <w:hyperlink r:id="rId14" w:history="1">
        <w:r w:rsidRPr="0019639A">
          <w:rPr>
            <w:rStyle w:val="Hyperlink"/>
            <w:rFonts w:ascii="Times New Roman" w:hAnsi="Times New Roman"/>
            <w:szCs w:val="24"/>
            <w:lang w:eastAsia="pt-BR"/>
          </w:rPr>
          <w:t>http://www.who-umc.org/graphics/32666.pdf</w:t>
        </w:r>
      </w:hyperlink>
      <w:r w:rsidRPr="0019639A">
        <w:rPr>
          <w:rFonts w:ascii="Times New Roman" w:hAnsi="Times New Roman"/>
          <w:szCs w:val="24"/>
          <w:lang w:eastAsia="pt-BR"/>
        </w:rPr>
        <w:t>&gt; Acesso em 19 jan. 2016.</w:t>
      </w:r>
    </w:p>
    <w:p w14:paraId="39DF62F7"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49E4838F"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val="en-US" w:eastAsia="pt-BR"/>
        </w:rPr>
        <w:t xml:space="preserve">WHO. World Health Organization. 2016. Medicines. </w:t>
      </w:r>
      <w:r w:rsidRPr="0019639A">
        <w:rPr>
          <w:rFonts w:ascii="Times New Roman" w:hAnsi="Times New Roman"/>
          <w:szCs w:val="24"/>
          <w:lang w:eastAsia="pt-BR"/>
        </w:rPr>
        <w:t>Disponível em: &lt;</w:t>
      </w:r>
      <w:hyperlink r:id="rId15" w:history="1">
        <w:r w:rsidRPr="0019639A">
          <w:rPr>
            <w:rStyle w:val="Hyperlink"/>
            <w:rFonts w:ascii="Times New Roman" w:hAnsi="Times New Roman"/>
            <w:szCs w:val="24"/>
            <w:lang w:eastAsia="pt-BR"/>
          </w:rPr>
          <w:t>http://www.who.int/medicines/areas/quality_safety/safety_efficacy/pharmvigi/en/</w:t>
        </w:r>
      </w:hyperlink>
      <w:r w:rsidRPr="0019639A">
        <w:rPr>
          <w:rFonts w:ascii="Times New Roman" w:hAnsi="Times New Roman"/>
          <w:szCs w:val="24"/>
          <w:lang w:eastAsia="pt-BR"/>
        </w:rPr>
        <w:t>&gt; Acesso em 19 jan. 2016</w:t>
      </w:r>
    </w:p>
    <w:p w14:paraId="5E97D904"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026D6704"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t>OPAS. Organização Panamericana de Saúde. Termo de referência para reunião do grupo de trabalho: Interface entre Atenção Farmacêutica e Farmacovigilância. Brasília: OPAS, 2002.</w:t>
      </w:r>
    </w:p>
    <w:p w14:paraId="3A15C1E5"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6FBC45EF"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t xml:space="preserve">DIAS, M.F; SOUZA, N. R.; Bittencourt, M. O.; Nogueira, M. S. Fontes de notificação em farmacovigilância. </w:t>
      </w:r>
      <w:r w:rsidRPr="0019639A">
        <w:rPr>
          <w:rFonts w:ascii="Times New Roman" w:hAnsi="Times New Roman"/>
          <w:b/>
          <w:bCs/>
          <w:szCs w:val="24"/>
          <w:lang w:eastAsia="pt-BR"/>
        </w:rPr>
        <w:t>Revista Fármacos e Medicamentos</w:t>
      </w:r>
      <w:r w:rsidRPr="0019639A">
        <w:rPr>
          <w:rFonts w:ascii="Times New Roman" w:hAnsi="Times New Roman"/>
          <w:szCs w:val="24"/>
          <w:lang w:eastAsia="pt-BR"/>
        </w:rPr>
        <w:t>. 2005. São Paulo, v. 34, nº 6, P. 12–20.</w:t>
      </w:r>
    </w:p>
    <w:p w14:paraId="24D3C734"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6B8DE696"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t xml:space="preserve">ARRAIS, P. S. D. Farmacovigilância: até que enfim no Brasil! </w:t>
      </w:r>
      <w:r w:rsidRPr="0019639A">
        <w:rPr>
          <w:rFonts w:ascii="Times New Roman" w:hAnsi="Times New Roman"/>
          <w:b/>
          <w:szCs w:val="24"/>
          <w:lang w:eastAsia="pt-BR"/>
        </w:rPr>
        <w:t>Saúde em Debate</w:t>
      </w:r>
      <w:r w:rsidRPr="0019639A">
        <w:rPr>
          <w:rFonts w:ascii="Times New Roman" w:hAnsi="Times New Roman"/>
          <w:szCs w:val="24"/>
          <w:lang w:eastAsia="pt-BR"/>
        </w:rPr>
        <w:t>. Londrina, 1996. no. 49/50, p. 80-82.</w:t>
      </w:r>
    </w:p>
    <w:p w14:paraId="3DD3FA62"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08395F0A"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t xml:space="preserve">COÊLHO, H. L.; ARRAIS, P. S. D.; GOMES, A. P. Sistema de Farmacovigilância do Ceará: um ano de experiência. </w:t>
      </w:r>
      <w:r w:rsidRPr="0019639A">
        <w:rPr>
          <w:rFonts w:ascii="Times New Roman" w:hAnsi="Times New Roman"/>
          <w:b/>
          <w:szCs w:val="24"/>
          <w:lang w:eastAsia="pt-BR"/>
        </w:rPr>
        <w:t>Cad. Saúde Pública</w:t>
      </w:r>
      <w:r w:rsidRPr="0019639A">
        <w:rPr>
          <w:rFonts w:ascii="Times New Roman" w:hAnsi="Times New Roman"/>
          <w:szCs w:val="24"/>
          <w:lang w:eastAsia="pt-BR"/>
        </w:rPr>
        <w:t>, Rio de Janeiro, 1999. 15(3):631-640.</w:t>
      </w:r>
    </w:p>
    <w:p w14:paraId="1BFFC984"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3EE2A059"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lastRenderedPageBreak/>
        <w:t>EDWARDS, I.R. Pharmacovigilance – beyond 2000. Reactions, v. 1, n. 783, p. 3-5, 2000.</w:t>
      </w:r>
    </w:p>
    <w:p w14:paraId="172E568B"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67BACEA9"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val="en-US" w:eastAsia="pt-BR"/>
        </w:rPr>
        <w:t xml:space="preserve">ANVISA. </w:t>
      </w:r>
      <w:r w:rsidRPr="0019639A">
        <w:rPr>
          <w:rFonts w:ascii="Times New Roman" w:hAnsi="Times New Roman"/>
          <w:szCs w:val="24"/>
          <w:lang w:eastAsia="pt-BR"/>
        </w:rPr>
        <w:t>AGENCIA NACIONAL DE VIGILÂNCIA SANITÁRIA, Projeto Farmácias Notificadoras, 2016. Disponível em: &lt;</w:t>
      </w:r>
      <w:hyperlink r:id="rId16" w:history="1">
        <w:r w:rsidRPr="0019639A">
          <w:rPr>
            <w:rStyle w:val="Hyperlink"/>
            <w:rFonts w:ascii="Times New Roman" w:hAnsi="Times New Roman"/>
            <w:szCs w:val="24"/>
            <w:lang w:eastAsia="pt-BR"/>
          </w:rPr>
          <w:t>http://portal.anvisa.gov.br/wps/content/Anvisa+Portal/Anvisa/Pos+-+Comercializacao+-+Pos+-+Uso/Farmacovigilancia/Assunto+de+Interesse/Farmacias+Notificadoras/01+Projeto+Farmacias+Notificadoras</w:t>
        </w:r>
      </w:hyperlink>
      <w:r w:rsidRPr="0019639A">
        <w:rPr>
          <w:rFonts w:ascii="Times New Roman" w:hAnsi="Times New Roman"/>
          <w:szCs w:val="24"/>
          <w:lang w:eastAsia="pt-BR"/>
        </w:rPr>
        <w:t>&gt; Acesso em: 19 jan. 2016.</w:t>
      </w:r>
    </w:p>
    <w:p w14:paraId="04972422"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3551CDB2"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eastAsia="pt-BR"/>
        </w:rPr>
        <w:t xml:space="preserve">ARRAIS, P.S.D. O uso irracional de medicamentos e a Farmacovigilância no Brasil. </w:t>
      </w:r>
      <w:r w:rsidRPr="0019639A">
        <w:rPr>
          <w:rFonts w:ascii="Times New Roman" w:hAnsi="Times New Roman"/>
          <w:b/>
          <w:szCs w:val="24"/>
          <w:lang w:val="en-US" w:eastAsia="pt-BR"/>
        </w:rPr>
        <w:t>Cad.</w:t>
      </w:r>
      <w:r w:rsidRPr="0019639A">
        <w:rPr>
          <w:rFonts w:ascii="Times New Roman" w:hAnsi="Times New Roman"/>
          <w:szCs w:val="24"/>
          <w:lang w:val="en-US" w:eastAsia="pt-BR"/>
        </w:rPr>
        <w:t xml:space="preserve"> </w:t>
      </w:r>
      <w:r w:rsidRPr="0019639A">
        <w:rPr>
          <w:rFonts w:ascii="Times New Roman" w:hAnsi="Times New Roman"/>
          <w:b/>
          <w:szCs w:val="24"/>
          <w:lang w:val="en-US" w:eastAsia="pt-BR"/>
        </w:rPr>
        <w:t>Saúde Pública.</w:t>
      </w:r>
      <w:r w:rsidRPr="0019639A">
        <w:rPr>
          <w:rFonts w:ascii="Times New Roman" w:hAnsi="Times New Roman"/>
          <w:szCs w:val="24"/>
          <w:lang w:val="en-US" w:eastAsia="pt-BR"/>
        </w:rPr>
        <w:t xml:space="preserve"> Rio de Janeiro no. 18, p. 1478-1479, 2002.</w:t>
      </w:r>
    </w:p>
    <w:p w14:paraId="1E4CF8FD"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09F8B4CA"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val="en-US" w:eastAsia="pt-BR"/>
        </w:rPr>
        <w:t xml:space="preserve">GANDHI, T.K.; BARTEL, S.B.; SHULMAN, L.N; VERRIER, D.; BURDICK, E.; CLEARY, A.; ROTHSCHIDL, J.M.; LEAPE, L.L.; BATES, D.W. Medication safety in ambulatory chemotherapy setting. </w:t>
      </w:r>
      <w:r w:rsidRPr="0019639A">
        <w:rPr>
          <w:rFonts w:ascii="Times New Roman" w:hAnsi="Times New Roman"/>
          <w:b/>
          <w:iCs/>
          <w:szCs w:val="24"/>
          <w:lang w:eastAsia="pt-BR"/>
        </w:rPr>
        <w:t>Cancer</w:t>
      </w:r>
      <w:r w:rsidRPr="0019639A">
        <w:rPr>
          <w:rFonts w:ascii="Times New Roman" w:hAnsi="Times New Roman"/>
          <w:szCs w:val="24"/>
          <w:lang w:eastAsia="pt-BR"/>
        </w:rPr>
        <w:t>, v.104, n.11, p.2477-2483, 2005.</w:t>
      </w:r>
    </w:p>
    <w:p w14:paraId="253C69AC"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19AEBF7B"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eastAsia="pt-BR"/>
        </w:rPr>
        <w:t xml:space="preserve">DIAS MF. Introdução à Farmacovigilância. In: STORPIRTIS S, MORI ALPM, YOCHIY A, RIBERO E, PORTA, V. Farmácia Clínica e Atenção Farmacêutica. </w:t>
      </w:r>
      <w:r w:rsidRPr="0019639A">
        <w:rPr>
          <w:rFonts w:ascii="Times New Roman" w:hAnsi="Times New Roman"/>
          <w:szCs w:val="24"/>
          <w:lang w:val="en-US" w:eastAsia="pt-BR"/>
        </w:rPr>
        <w:t>Rio de Janeiro:Guanabara Koogan, 2008. p.46.</w:t>
      </w:r>
    </w:p>
    <w:p w14:paraId="5FF49CE9"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46347E92"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V</w:t>
      </w:r>
      <w:ins w:id="42" w:author="Juvenia Bezerra Fontenele" w:date="2016-01-19T16:09:00Z">
        <w:r w:rsidRPr="0019639A">
          <w:rPr>
            <w:rFonts w:ascii="Times New Roman" w:hAnsi="Times New Roman"/>
            <w:szCs w:val="24"/>
            <w:lang w:val="en-US" w:eastAsia="pt-BR"/>
          </w:rPr>
          <w:t xml:space="preserve">ISACRI </w:t>
        </w:r>
        <w:r w:rsidRPr="0019639A">
          <w:rPr>
            <w:rFonts w:ascii="Times New Roman" w:hAnsi="Times New Roman"/>
            <w:i/>
            <w:szCs w:val="24"/>
            <w:lang w:val="en-US" w:eastAsia="pt-BR"/>
          </w:rPr>
          <w:t>et al</w:t>
        </w:r>
        <w:r w:rsidRPr="0019639A">
          <w:rPr>
            <w:rFonts w:ascii="Times New Roman" w:hAnsi="Times New Roman"/>
            <w:szCs w:val="24"/>
            <w:lang w:val="en-US" w:eastAsia="pt-BR"/>
          </w:rPr>
          <w:t>., 2014</w:t>
        </w:r>
      </w:ins>
      <w:r w:rsidRPr="0019639A">
        <w:rPr>
          <w:rFonts w:ascii="Times New Roman" w:hAnsi="Times New Roman"/>
          <w:szCs w:val="24"/>
          <w:lang w:val="en-US" w:eastAsia="pt-BR"/>
        </w:rPr>
        <w:t>.</w:t>
      </w:r>
    </w:p>
    <w:p w14:paraId="66E87E67"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00462DAF"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 xml:space="preserve">LIEKWEG A, WESTFELD M, JAEHDE U. From oncology pharmacy to pharmaceutical care: new contributions to multidisciplinary cancer care. </w:t>
      </w:r>
      <w:r w:rsidRPr="0019639A">
        <w:rPr>
          <w:rFonts w:ascii="Times New Roman" w:hAnsi="Times New Roman"/>
          <w:b/>
          <w:szCs w:val="24"/>
          <w:lang w:val="en-US" w:eastAsia="pt-BR"/>
        </w:rPr>
        <w:t>Support Care Cancer.</w:t>
      </w:r>
      <w:r w:rsidRPr="0019639A">
        <w:rPr>
          <w:rFonts w:ascii="Times New Roman" w:hAnsi="Times New Roman"/>
          <w:szCs w:val="24"/>
          <w:lang w:val="en-US" w:eastAsia="pt-BR"/>
        </w:rPr>
        <w:t xml:space="preserve"> 2004 Feb;12(2):73-9.</w:t>
      </w:r>
    </w:p>
    <w:p w14:paraId="1F533425"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5604314E"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val="en-US" w:eastAsia="pt-BR"/>
        </w:rPr>
        <w:lastRenderedPageBreak/>
        <w:t xml:space="preserve">CAVACO P, DIAS S, ORNELAS S, RIBEIRO N, FALCÃO F. Pharmacotherapeutic follow-up in oncology. </w:t>
      </w:r>
      <w:r w:rsidRPr="0019639A">
        <w:rPr>
          <w:rFonts w:ascii="Times New Roman" w:hAnsi="Times New Roman"/>
          <w:b/>
          <w:szCs w:val="24"/>
          <w:lang w:eastAsia="pt-BR"/>
        </w:rPr>
        <w:t>Eur J Hosp Pharm</w:t>
      </w:r>
      <w:r w:rsidRPr="0019639A">
        <w:rPr>
          <w:rFonts w:ascii="Times New Roman" w:hAnsi="Times New Roman"/>
          <w:szCs w:val="24"/>
          <w:lang w:eastAsia="pt-BR"/>
        </w:rPr>
        <w:t>. 2012; 19:225.</w:t>
      </w:r>
    </w:p>
    <w:p w14:paraId="79E45898"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4827C890"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 xml:space="preserve">LAU PM, KAY S, DOOLEY M. The ten most common adverse drug reactions (ADRs) in oncology patients: do they matter to you?. </w:t>
      </w:r>
      <w:r w:rsidRPr="0019639A">
        <w:rPr>
          <w:rFonts w:ascii="Times New Roman" w:hAnsi="Times New Roman"/>
          <w:b/>
          <w:szCs w:val="24"/>
          <w:lang w:val="en-US" w:eastAsia="pt-BR"/>
        </w:rPr>
        <w:t>Support Care Cancer</w:t>
      </w:r>
      <w:r w:rsidRPr="0019639A">
        <w:rPr>
          <w:rFonts w:ascii="Times New Roman" w:hAnsi="Times New Roman"/>
          <w:szCs w:val="24"/>
          <w:lang w:val="en-US" w:eastAsia="pt-BR"/>
        </w:rPr>
        <w:t>. 2004; 12(9):626-633.</w:t>
      </w:r>
    </w:p>
    <w:p w14:paraId="39461434"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5081EB34"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val="en-US" w:eastAsia="pt-BR"/>
        </w:rPr>
        <w:t xml:space="preserve">WHO. World Health Organization. International drug monitoring: the role of national centres. </w:t>
      </w:r>
      <w:r w:rsidRPr="0019639A">
        <w:rPr>
          <w:rFonts w:ascii="Times New Roman" w:hAnsi="Times New Roman"/>
          <w:i/>
          <w:szCs w:val="24"/>
          <w:lang w:eastAsia="pt-BR"/>
        </w:rPr>
        <w:t xml:space="preserve">Tech </w:t>
      </w:r>
      <w:r w:rsidRPr="0019639A">
        <w:rPr>
          <w:rFonts w:ascii="Times New Roman" w:hAnsi="Times New Roman"/>
          <w:i/>
          <w:iCs/>
          <w:szCs w:val="24"/>
          <w:lang w:eastAsia="pt-BR"/>
        </w:rPr>
        <w:t xml:space="preserve">Rep Ser WHO </w:t>
      </w:r>
      <w:r w:rsidRPr="0019639A">
        <w:rPr>
          <w:rFonts w:ascii="Times New Roman" w:hAnsi="Times New Roman"/>
          <w:szCs w:val="24"/>
          <w:lang w:eastAsia="pt-BR"/>
        </w:rPr>
        <w:t>1972, no 498.</w:t>
      </w:r>
    </w:p>
    <w:p w14:paraId="2328FB57"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763EFD16"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eastAsia="pt-BR"/>
        </w:rPr>
        <w:t xml:space="preserve">MIRANDA V, FEDE A, NOBUO M, AYRES V, GIGLIO A, MIRANDA M, </w:t>
      </w:r>
      <w:r w:rsidRPr="0019639A">
        <w:rPr>
          <w:rFonts w:ascii="Times New Roman" w:hAnsi="Times New Roman"/>
          <w:i/>
          <w:szCs w:val="24"/>
          <w:lang w:eastAsia="pt-BR"/>
        </w:rPr>
        <w:t>et al.</w:t>
      </w:r>
      <w:r w:rsidRPr="0019639A">
        <w:rPr>
          <w:rFonts w:ascii="Times New Roman" w:hAnsi="Times New Roman"/>
          <w:szCs w:val="24"/>
          <w:lang w:eastAsia="pt-BR"/>
        </w:rPr>
        <w:t xml:space="preserve"> </w:t>
      </w:r>
      <w:r w:rsidRPr="0019639A">
        <w:rPr>
          <w:rFonts w:ascii="Times New Roman" w:hAnsi="Times New Roman"/>
          <w:szCs w:val="24"/>
          <w:lang w:val="en-US" w:eastAsia="pt-BR"/>
        </w:rPr>
        <w:t xml:space="preserve">Adverse drug reactions and drug interactions as causes of hospital admission in oncology. </w:t>
      </w:r>
      <w:r w:rsidRPr="0019639A">
        <w:rPr>
          <w:rFonts w:ascii="Times New Roman" w:hAnsi="Times New Roman"/>
          <w:b/>
          <w:szCs w:val="24"/>
          <w:lang w:val="en-US" w:eastAsia="pt-BR"/>
        </w:rPr>
        <w:t>J Pain Symptom Manage</w:t>
      </w:r>
      <w:r w:rsidRPr="0019639A">
        <w:rPr>
          <w:rFonts w:ascii="Times New Roman" w:hAnsi="Times New Roman"/>
          <w:szCs w:val="24"/>
          <w:lang w:val="en-US" w:eastAsia="pt-BR"/>
        </w:rPr>
        <w:t xml:space="preserve">. 2011; 42(3):342-53. </w:t>
      </w:r>
    </w:p>
    <w:p w14:paraId="698035F1"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76A24F9D"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val="en-US" w:eastAsia="pt-BR"/>
        </w:rPr>
        <w:t xml:space="preserve">VALSECIA, M. Report On The Pharmacovigilance Programe For The Northeast Of Argentina. </w:t>
      </w:r>
      <w:r w:rsidRPr="0019639A">
        <w:rPr>
          <w:rFonts w:ascii="Times New Roman" w:hAnsi="Times New Roman"/>
          <w:b/>
          <w:bCs/>
          <w:szCs w:val="24"/>
          <w:lang w:eastAsia="pt-BR"/>
        </w:rPr>
        <w:t>Uppsala Reports</w:t>
      </w:r>
      <w:r w:rsidRPr="0019639A">
        <w:rPr>
          <w:rFonts w:ascii="Times New Roman" w:hAnsi="Times New Roman"/>
          <w:szCs w:val="24"/>
          <w:lang w:eastAsia="pt-BR"/>
        </w:rPr>
        <w:t>. Issue 7. Sep. 2000.</w:t>
      </w:r>
    </w:p>
    <w:p w14:paraId="4BD53DE9"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4EB4E17F"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val="en-US" w:eastAsia="pt-BR"/>
        </w:rPr>
        <w:t xml:space="preserve">MENON, S. Z., </w:t>
      </w:r>
      <w:r w:rsidRPr="0019639A">
        <w:rPr>
          <w:rFonts w:ascii="Times New Roman" w:hAnsi="Times New Roman"/>
          <w:i/>
          <w:iCs/>
          <w:szCs w:val="24"/>
          <w:lang w:val="en-US" w:eastAsia="pt-BR"/>
        </w:rPr>
        <w:t>et al</w:t>
      </w:r>
      <w:r w:rsidRPr="0019639A">
        <w:rPr>
          <w:rFonts w:ascii="Times New Roman" w:hAnsi="Times New Roman"/>
          <w:szCs w:val="24"/>
          <w:lang w:val="en-US" w:eastAsia="pt-BR"/>
        </w:rPr>
        <w:t xml:space="preserve">. </w:t>
      </w:r>
      <w:r w:rsidRPr="0019639A">
        <w:rPr>
          <w:rFonts w:ascii="Times New Roman" w:hAnsi="Times New Roman"/>
          <w:szCs w:val="24"/>
          <w:lang w:eastAsia="pt-BR"/>
        </w:rPr>
        <w:t xml:space="preserve">Reações Adversas a Medicamentos (RAM´s). </w:t>
      </w:r>
      <w:r w:rsidRPr="0019639A">
        <w:rPr>
          <w:rFonts w:ascii="Times New Roman" w:hAnsi="Times New Roman"/>
          <w:b/>
          <w:bCs/>
          <w:szCs w:val="24"/>
          <w:lang w:eastAsia="pt-BR"/>
        </w:rPr>
        <w:t>Saúde em Revista</w:t>
      </w:r>
      <w:r w:rsidRPr="0019639A">
        <w:rPr>
          <w:rFonts w:ascii="Times New Roman" w:hAnsi="Times New Roman"/>
          <w:szCs w:val="24"/>
          <w:lang w:eastAsia="pt-BR"/>
        </w:rPr>
        <w:t>., Piracicaba, 7(16): 71-79, 2005.</w:t>
      </w:r>
    </w:p>
    <w:p w14:paraId="0C3B946A"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64B960BA"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val="en-US" w:eastAsia="pt-BR"/>
        </w:rPr>
        <w:t xml:space="preserve">AAP. AMERICAN ACADEMY OF PEDIATRICS COMMITTEE ON DRUGS (AAP). “Inactive” ingredients in pharmaceutical products: update (subject review). </w:t>
      </w:r>
      <w:r w:rsidRPr="0019639A">
        <w:rPr>
          <w:rFonts w:ascii="Times New Roman" w:hAnsi="Times New Roman"/>
          <w:szCs w:val="24"/>
          <w:lang w:eastAsia="pt-BR"/>
        </w:rPr>
        <w:t>Pediatrics, v.99, n.2, p.268-278, 1997</w:t>
      </w:r>
    </w:p>
    <w:p w14:paraId="36C09E95"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169079E5" w14:textId="77777777" w:rsidR="0019639A" w:rsidRPr="0019639A" w:rsidRDefault="0019639A" w:rsidP="0019639A">
      <w:pPr>
        <w:autoSpaceDE w:val="0"/>
        <w:autoSpaceDN w:val="0"/>
        <w:adjustRightInd w:val="0"/>
        <w:spacing w:after="240"/>
        <w:jc w:val="left"/>
        <w:rPr>
          <w:rFonts w:ascii="Times New Roman" w:hAnsi="Times New Roman"/>
          <w:bCs/>
          <w:szCs w:val="24"/>
          <w:lang w:val="en-US" w:eastAsia="pt-BR"/>
        </w:rPr>
      </w:pPr>
      <w:r w:rsidRPr="0019639A">
        <w:rPr>
          <w:rFonts w:ascii="Times New Roman" w:hAnsi="Times New Roman"/>
          <w:szCs w:val="24"/>
          <w:lang w:eastAsia="pt-BR"/>
        </w:rPr>
        <w:lastRenderedPageBreak/>
        <w:t xml:space="preserve">DA SILVA, A. V. A.; FONSECA, S. G. C.; ARRAIS, P. S. D.; FRANCELINO, E. V. Presença de excipientes com potencial para indução de reações adversas em medicamentos comercializados no Brasil. </w:t>
      </w:r>
      <w:r w:rsidRPr="0019639A">
        <w:rPr>
          <w:rFonts w:ascii="Times New Roman" w:hAnsi="Times New Roman"/>
          <w:b/>
          <w:bCs/>
          <w:szCs w:val="24"/>
          <w:lang w:val="en-US" w:eastAsia="pt-BR"/>
        </w:rPr>
        <w:t xml:space="preserve">Rev. Bras. Cienc. Farm. </w:t>
      </w:r>
      <w:r w:rsidRPr="0019639A">
        <w:rPr>
          <w:rFonts w:ascii="Times New Roman" w:hAnsi="Times New Roman"/>
          <w:bCs/>
          <w:szCs w:val="24"/>
          <w:lang w:val="en-US" w:eastAsia="pt-BR"/>
        </w:rPr>
        <w:t>São Paulo, July/Sept. 2008, v.44, no.3.</w:t>
      </w:r>
    </w:p>
    <w:p w14:paraId="3FA10FC5"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20E6E0A5"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STEPHENS MDB. Definitions and classifications of adverse reaction terms. In: STEPHENS MDB, TALBOT JCC, ROUTLEDGE PA, eds. The detection of new adverse reactions, 4th edn. London: Macmillan Reference, 1998: 32–44.</w:t>
      </w:r>
    </w:p>
    <w:p w14:paraId="5444D8E1"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70411FC1"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WHO. World Health Organization. International monitoring of adverse reactions to drugs: Adverse Reaction Terminology. WHO Collaborating Centre for International Drug Monitoring, Uppsala, Sweden, 1992.</w:t>
      </w:r>
    </w:p>
    <w:p w14:paraId="0D6C1E29"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07CDC5DE"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LACERDA et al., 2004</w:t>
      </w:r>
    </w:p>
    <w:p w14:paraId="7C2C873F"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t>SOUZA et al., 2004b</w:t>
      </w:r>
    </w:p>
    <w:p w14:paraId="534D8587"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t xml:space="preserve">SOUZA </w:t>
      </w:r>
      <w:r w:rsidRPr="0019639A">
        <w:rPr>
          <w:rFonts w:ascii="Times New Roman" w:hAnsi="Times New Roman"/>
          <w:i/>
          <w:szCs w:val="24"/>
          <w:lang w:eastAsia="pt-BR"/>
        </w:rPr>
        <w:t>et al.,</w:t>
      </w:r>
      <w:r w:rsidRPr="0019639A">
        <w:rPr>
          <w:rFonts w:ascii="Times New Roman" w:hAnsi="Times New Roman"/>
          <w:szCs w:val="24"/>
          <w:lang w:eastAsia="pt-BR"/>
        </w:rPr>
        <w:t>2004a</w:t>
      </w:r>
    </w:p>
    <w:p w14:paraId="60087FCE"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411BF407" w14:textId="77777777" w:rsidR="0019639A" w:rsidRPr="0019639A" w:rsidRDefault="0019639A" w:rsidP="0019639A">
      <w:pPr>
        <w:autoSpaceDE w:val="0"/>
        <w:autoSpaceDN w:val="0"/>
        <w:adjustRightInd w:val="0"/>
        <w:spacing w:after="240"/>
        <w:jc w:val="left"/>
        <w:rPr>
          <w:rFonts w:ascii="Times New Roman" w:hAnsi="Times New Roman"/>
          <w:b/>
          <w:szCs w:val="24"/>
          <w:lang w:eastAsia="pt-BR"/>
        </w:rPr>
      </w:pPr>
      <w:r w:rsidRPr="0019639A">
        <w:rPr>
          <w:rFonts w:ascii="Times New Roman" w:hAnsi="Times New Roman"/>
          <w:b/>
          <w:szCs w:val="24"/>
          <w:lang w:eastAsia="pt-BR"/>
        </w:rPr>
        <w:t>Classificação das reações adversas</w:t>
      </w:r>
    </w:p>
    <w:p w14:paraId="686D837D"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4C5A2F2C"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RAWLINS MD, THOMPSON JW. Pathogenesis of adverse drug reactions. In; DAVIES DM, ed. Textbook of adverse drug reactions. Oxford: Oxford University Press, 1977: 10.</w:t>
      </w:r>
    </w:p>
    <w:p w14:paraId="3AD07FE1"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6BC6ACDB"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RAWLINS MD, THOMPSON JW. Pathogenesis of adverse drug reactions. In: DAVIES DM, ed. Textbook of adverse drug reactions, 2nd edn. Oxford: Oxford University Press, 1981: 11.</w:t>
      </w:r>
    </w:p>
    <w:p w14:paraId="3FE250C2"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6840FE69"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lastRenderedPageBreak/>
        <w:t>GRAHAME-SMITH DG, ARONSON JK. Adverse drug reactions. In: The Oxford textbook of clinical pharmacology and drug therapy. Oxford: Oxford University Press, 1984: 132–57.</w:t>
      </w:r>
    </w:p>
    <w:p w14:paraId="206CFD7B"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10450A6A"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 xml:space="preserve">ROYER RJ. Mechanism of action of adverse drug reactions: an overview. </w:t>
      </w:r>
      <w:r w:rsidRPr="0019639A">
        <w:rPr>
          <w:rFonts w:ascii="Times New Roman" w:hAnsi="Times New Roman"/>
          <w:b/>
          <w:iCs/>
          <w:szCs w:val="24"/>
          <w:lang w:val="en-US" w:eastAsia="pt-BR"/>
        </w:rPr>
        <w:t>Pharmacoepidemiol Drug Saf.</w:t>
      </w:r>
      <w:r w:rsidRPr="0019639A">
        <w:rPr>
          <w:rFonts w:ascii="Times New Roman" w:hAnsi="Times New Roman"/>
          <w:i/>
          <w:iCs/>
          <w:szCs w:val="24"/>
          <w:lang w:val="en-US" w:eastAsia="pt-BR"/>
        </w:rPr>
        <w:t xml:space="preserve"> </w:t>
      </w:r>
      <w:r w:rsidRPr="0019639A">
        <w:rPr>
          <w:rFonts w:ascii="Times New Roman" w:hAnsi="Times New Roman"/>
          <w:szCs w:val="24"/>
          <w:lang w:val="en-US" w:eastAsia="pt-BR"/>
        </w:rPr>
        <w:t xml:space="preserve">1997; </w:t>
      </w:r>
      <w:r w:rsidRPr="0019639A">
        <w:rPr>
          <w:rFonts w:ascii="Times New Roman" w:hAnsi="Times New Roman"/>
          <w:b/>
          <w:bCs/>
          <w:szCs w:val="24"/>
          <w:lang w:val="en-US" w:eastAsia="pt-BR"/>
        </w:rPr>
        <w:t xml:space="preserve">6 </w:t>
      </w:r>
      <w:r w:rsidRPr="0019639A">
        <w:rPr>
          <w:rFonts w:ascii="Times New Roman" w:hAnsi="Times New Roman"/>
          <w:szCs w:val="24"/>
          <w:lang w:val="en-US" w:eastAsia="pt-BR"/>
        </w:rPr>
        <w:t>(Suppl 3): S43–50.</w:t>
      </w:r>
    </w:p>
    <w:p w14:paraId="43AD36DC"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671E7228"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 xml:space="preserve">HARTIGAN-GO KY, WONG JQ. Inclusion of therapeutic failures as adverse drug reactions. In: ARONSON JK, ed. </w:t>
      </w:r>
      <w:r w:rsidRPr="0019639A">
        <w:rPr>
          <w:rFonts w:ascii="Times New Roman" w:hAnsi="Times New Roman"/>
          <w:b/>
          <w:bCs/>
          <w:szCs w:val="24"/>
          <w:lang w:val="en-US" w:eastAsia="pt-BR"/>
        </w:rPr>
        <w:t xml:space="preserve">Side Effects of Drugs Annual. </w:t>
      </w:r>
      <w:r w:rsidRPr="0019639A">
        <w:rPr>
          <w:rFonts w:ascii="Times New Roman" w:hAnsi="Times New Roman"/>
          <w:szCs w:val="24"/>
          <w:lang w:val="en-US" w:eastAsia="pt-BR"/>
        </w:rPr>
        <w:t>A worldwide yearly survey of new data and trends in adverse drug reactions. Amsterdam: Elsevier. v.</w:t>
      </w:r>
      <w:r w:rsidRPr="0019639A">
        <w:rPr>
          <w:rFonts w:ascii="Times New Roman" w:hAnsi="Times New Roman"/>
          <w:bCs/>
          <w:szCs w:val="24"/>
          <w:lang w:val="en-US" w:eastAsia="pt-BR"/>
        </w:rPr>
        <w:t>23, 592p., 2000.</w:t>
      </w:r>
    </w:p>
    <w:p w14:paraId="160E5960"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3F87807B" w14:textId="77777777" w:rsidR="0019639A" w:rsidRPr="0019639A" w:rsidRDefault="0019639A" w:rsidP="0019639A">
      <w:pPr>
        <w:autoSpaceDE w:val="0"/>
        <w:autoSpaceDN w:val="0"/>
        <w:adjustRightInd w:val="0"/>
        <w:spacing w:after="240"/>
        <w:jc w:val="left"/>
        <w:rPr>
          <w:rFonts w:ascii="Times New Roman" w:hAnsi="Times New Roman"/>
          <w:szCs w:val="24"/>
          <w:lang w:val="pt-PT" w:eastAsia="pt-BR"/>
        </w:rPr>
      </w:pPr>
      <w:r w:rsidRPr="0019639A">
        <w:rPr>
          <w:rFonts w:ascii="Times New Roman" w:hAnsi="Times New Roman"/>
          <w:szCs w:val="24"/>
          <w:lang w:val="en-US" w:eastAsia="pt-BR"/>
        </w:rPr>
        <w:t xml:space="preserve">CTCAE. 2010. </w:t>
      </w:r>
      <w:r w:rsidRPr="0019639A">
        <w:rPr>
          <w:rFonts w:ascii="Times New Roman" w:hAnsi="Times New Roman"/>
          <w:bCs/>
          <w:szCs w:val="24"/>
          <w:lang w:val="en-US" w:eastAsia="pt-BR"/>
        </w:rPr>
        <w:t xml:space="preserve">Common Terminology Criteria for Adverse Events, v </w:t>
      </w:r>
      <w:r w:rsidRPr="0019639A">
        <w:rPr>
          <w:rFonts w:ascii="Times New Roman" w:hAnsi="Times New Roman"/>
          <w:szCs w:val="24"/>
          <w:lang w:val="en-US" w:eastAsia="pt-BR"/>
        </w:rPr>
        <w:t xml:space="preserve">4.0, Published: May 28, 2009 (updated v 4.03: June 14, 2010). </w:t>
      </w:r>
      <w:r w:rsidRPr="0019639A">
        <w:rPr>
          <w:rFonts w:ascii="Times New Roman" w:hAnsi="Times New Roman"/>
          <w:szCs w:val="24"/>
          <w:lang w:eastAsia="pt-BR"/>
        </w:rPr>
        <w:t>National Cancer Institute, Institutes of Health, NIH, Publication No. 09-5410.</w:t>
      </w:r>
    </w:p>
    <w:p w14:paraId="4C58C8E6"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051FEDB5"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 xml:space="preserve">STEPHENS MDB. The diagnosis of adverse medical events associated with drug treatment. </w:t>
      </w:r>
      <w:r w:rsidRPr="0019639A">
        <w:rPr>
          <w:rFonts w:ascii="Times New Roman" w:hAnsi="Times New Roman"/>
          <w:i/>
          <w:iCs/>
          <w:szCs w:val="24"/>
          <w:lang w:val="en-US" w:eastAsia="pt-BR"/>
        </w:rPr>
        <w:t xml:space="preserve">Adverse Drug React Acute Poisoning Rev </w:t>
      </w:r>
      <w:r w:rsidRPr="0019639A">
        <w:rPr>
          <w:rFonts w:ascii="Times New Roman" w:hAnsi="Times New Roman"/>
          <w:szCs w:val="24"/>
          <w:lang w:val="en-US" w:eastAsia="pt-BR"/>
        </w:rPr>
        <w:t xml:space="preserve">1987; </w:t>
      </w:r>
      <w:r w:rsidRPr="0019639A">
        <w:rPr>
          <w:rFonts w:ascii="Times New Roman" w:hAnsi="Times New Roman"/>
          <w:b/>
          <w:bCs/>
          <w:szCs w:val="24"/>
          <w:lang w:val="en-US" w:eastAsia="pt-BR"/>
        </w:rPr>
        <w:t>1:</w:t>
      </w:r>
      <w:r w:rsidRPr="0019639A">
        <w:rPr>
          <w:rFonts w:ascii="Times New Roman" w:hAnsi="Times New Roman"/>
          <w:szCs w:val="24"/>
          <w:lang w:val="en-US" w:eastAsia="pt-BR"/>
        </w:rPr>
        <w:t>1–35.</w:t>
      </w:r>
    </w:p>
    <w:p w14:paraId="34EEFD8A"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4F81673B"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 xml:space="preserve">LANCTÔT KL, NARANJO CA. Computer-assisted evaluation of adverse events using a Bayesian approach. </w:t>
      </w:r>
      <w:r w:rsidRPr="0019639A">
        <w:rPr>
          <w:rFonts w:ascii="Times New Roman" w:hAnsi="Times New Roman"/>
          <w:i/>
          <w:iCs/>
          <w:szCs w:val="24"/>
          <w:lang w:val="en-US" w:eastAsia="pt-BR"/>
        </w:rPr>
        <w:t xml:space="preserve">J Clin Pharmacol </w:t>
      </w:r>
      <w:r w:rsidRPr="0019639A">
        <w:rPr>
          <w:rFonts w:ascii="Times New Roman" w:hAnsi="Times New Roman"/>
          <w:szCs w:val="24"/>
          <w:lang w:val="en-US" w:eastAsia="pt-BR"/>
        </w:rPr>
        <w:t xml:space="preserve">1994; </w:t>
      </w:r>
      <w:r w:rsidRPr="0019639A">
        <w:rPr>
          <w:rFonts w:ascii="Times New Roman" w:hAnsi="Times New Roman"/>
          <w:b/>
          <w:bCs/>
          <w:szCs w:val="24"/>
          <w:lang w:val="en-US" w:eastAsia="pt-BR"/>
        </w:rPr>
        <w:t xml:space="preserve">34: </w:t>
      </w:r>
      <w:r w:rsidRPr="0019639A">
        <w:rPr>
          <w:rFonts w:ascii="Times New Roman" w:hAnsi="Times New Roman"/>
          <w:szCs w:val="24"/>
          <w:lang w:val="en-US" w:eastAsia="pt-BR"/>
        </w:rPr>
        <w:t>142–47.</w:t>
      </w:r>
    </w:p>
    <w:p w14:paraId="326222F1"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79E34F97" w14:textId="77777777" w:rsidR="0019639A" w:rsidRPr="0019639A" w:rsidRDefault="0019639A" w:rsidP="0019639A">
      <w:pPr>
        <w:autoSpaceDE w:val="0"/>
        <w:autoSpaceDN w:val="0"/>
        <w:adjustRightInd w:val="0"/>
        <w:spacing w:after="240"/>
        <w:jc w:val="left"/>
        <w:rPr>
          <w:rFonts w:ascii="Times New Roman" w:hAnsi="Times New Roman"/>
          <w:szCs w:val="24"/>
          <w:lang w:val="pt-PT" w:eastAsia="pt-BR"/>
        </w:rPr>
      </w:pPr>
      <w:r w:rsidRPr="0019639A">
        <w:rPr>
          <w:rFonts w:ascii="Times New Roman" w:hAnsi="Times New Roman"/>
          <w:szCs w:val="24"/>
          <w:lang w:val="en-US" w:eastAsia="pt-BR"/>
        </w:rPr>
        <w:t xml:space="preserve">MEYBOOM RHB, ROYER RJ. Causality classification at pharmacovigilance centres in the European Community. </w:t>
      </w:r>
      <w:r w:rsidRPr="0019639A">
        <w:rPr>
          <w:rFonts w:ascii="Times New Roman" w:hAnsi="Times New Roman"/>
          <w:i/>
          <w:iCs/>
          <w:szCs w:val="24"/>
          <w:lang w:eastAsia="pt-BR"/>
        </w:rPr>
        <w:t xml:space="preserve">Pharmacoepidemiol Drug Saf </w:t>
      </w:r>
      <w:r w:rsidRPr="0019639A">
        <w:rPr>
          <w:rFonts w:ascii="Times New Roman" w:hAnsi="Times New Roman"/>
          <w:szCs w:val="24"/>
          <w:lang w:eastAsia="pt-BR"/>
        </w:rPr>
        <w:t xml:space="preserve">1992; </w:t>
      </w:r>
      <w:r w:rsidRPr="0019639A">
        <w:rPr>
          <w:rFonts w:ascii="Times New Roman" w:hAnsi="Times New Roman"/>
          <w:b/>
          <w:bCs/>
          <w:szCs w:val="24"/>
          <w:lang w:eastAsia="pt-BR"/>
        </w:rPr>
        <w:t xml:space="preserve">1: </w:t>
      </w:r>
      <w:r w:rsidRPr="0019639A">
        <w:rPr>
          <w:rFonts w:ascii="Times New Roman" w:hAnsi="Times New Roman"/>
          <w:szCs w:val="24"/>
          <w:lang w:eastAsia="pt-BR"/>
        </w:rPr>
        <w:t>87–97.</w:t>
      </w:r>
    </w:p>
    <w:p w14:paraId="20713E1B"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33685B2A"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lastRenderedPageBreak/>
        <w:t>STEPHENS MDB. Definitions and classifications of adverse reaction terms. In: Stephens MDB, Talbot JCC, Routledge PA, eds. The detection of new adverse reactions, 4th edn. London: Macmillan Reference, 1998: 32–44.</w:t>
      </w:r>
    </w:p>
    <w:p w14:paraId="457E2D6E"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14A1A044"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WHO. Letter MIO/372/2(A). Geneva: WHO, 1991.</w:t>
      </w:r>
    </w:p>
    <w:p w14:paraId="178E193D"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416AE60B"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t xml:space="preserve">NAGAO-DIAS, A. T.; TEIXEIRA, F. M.; COELHO, H. L. L. Diagnosing immune-mediated reactions to drugs. </w:t>
      </w:r>
      <w:r w:rsidRPr="0019639A">
        <w:rPr>
          <w:rFonts w:ascii="Times New Roman" w:hAnsi="Times New Roman"/>
          <w:b/>
          <w:bCs/>
          <w:szCs w:val="24"/>
          <w:lang w:eastAsia="pt-BR"/>
        </w:rPr>
        <w:t>Allergologia et immunopathologia</w:t>
      </w:r>
      <w:r w:rsidRPr="0019639A">
        <w:rPr>
          <w:rFonts w:ascii="Times New Roman" w:hAnsi="Times New Roman"/>
          <w:szCs w:val="24"/>
          <w:lang w:eastAsia="pt-BR"/>
        </w:rPr>
        <w:t>, v. 37, n. 2, p. 98-104, 2009.</w:t>
      </w:r>
    </w:p>
    <w:p w14:paraId="3D080645"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77E54979"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t xml:space="preserve">UMC/ WHO. The Uppsala Monitoring Centre (the UMC)/WHO Collaborating Centre for International Drug Monitoring. </w:t>
      </w:r>
      <w:r w:rsidRPr="0019639A">
        <w:rPr>
          <w:rFonts w:ascii="Times New Roman" w:hAnsi="Times New Roman"/>
          <w:b/>
          <w:szCs w:val="24"/>
          <w:lang w:eastAsia="pt-BR"/>
        </w:rPr>
        <w:t>Safety monitoring of medicinal products: Guidelines for setting up and running a Pharmacovigilance Centre</w:t>
      </w:r>
      <w:r w:rsidRPr="0019639A">
        <w:rPr>
          <w:rFonts w:ascii="Times New Roman" w:hAnsi="Times New Roman"/>
          <w:szCs w:val="24"/>
          <w:lang w:eastAsia="pt-BR"/>
        </w:rPr>
        <w:t>, Uppsala, Sweden, 2005, 25 pp.</w:t>
      </w:r>
    </w:p>
    <w:p w14:paraId="3240A0F1"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746B0C4C"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t>RAWLINS MD, THOMPSON JW. Pathogenesis of adverse drug reactions. In; Davies DM, ed. Textbook of adverse drug reactions. Oxford: Oxford University Press, 1977: 10.</w:t>
      </w:r>
    </w:p>
    <w:p w14:paraId="49C3BC24"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751586B8"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t>RAWLINS MD, THOMPSON JW. Pathogenesis of adverse drug reactions. In: Davies DM, ed. Textbook of adverse drug reactions, 2nd edn. Oxford: Oxford University Press, 1981: 11.</w:t>
      </w:r>
    </w:p>
    <w:p w14:paraId="55DE3249"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483BF4A8"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iCs/>
          <w:szCs w:val="24"/>
          <w:lang w:eastAsia="pt-BR"/>
        </w:rPr>
        <w:t>MODESTO, A. C. D. 2014 dissertação</w:t>
      </w:r>
    </w:p>
    <w:p w14:paraId="3F25BE94"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260CFCAC"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t>GRAHAME-SMITH DG, ARONSON JK. Adverse drug reactions. In: The Oxford textbook of clinical pharmacology and drug therapy. Oxford: Oxford University Press, 1984: 132–57.</w:t>
      </w:r>
    </w:p>
    <w:p w14:paraId="5B462235"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2C9B2F49"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r w:rsidRPr="0019639A">
        <w:rPr>
          <w:rFonts w:ascii="Times New Roman" w:hAnsi="Times New Roman"/>
          <w:szCs w:val="24"/>
          <w:lang w:eastAsia="pt-BR"/>
        </w:rPr>
        <w:lastRenderedPageBreak/>
        <w:t xml:space="preserve">ROYER RJ. Mechanism of action of adverse drug reactions: an overview. </w:t>
      </w:r>
      <w:r w:rsidRPr="0019639A">
        <w:rPr>
          <w:rFonts w:ascii="Times New Roman" w:hAnsi="Times New Roman"/>
          <w:i/>
          <w:iCs/>
          <w:szCs w:val="24"/>
          <w:lang w:eastAsia="pt-BR"/>
        </w:rPr>
        <w:t xml:space="preserve">Pharmacoepidemiol Drug Saf </w:t>
      </w:r>
      <w:r w:rsidRPr="0019639A">
        <w:rPr>
          <w:rFonts w:ascii="Times New Roman" w:hAnsi="Times New Roman"/>
          <w:szCs w:val="24"/>
          <w:lang w:eastAsia="pt-BR"/>
        </w:rPr>
        <w:t xml:space="preserve">1997; </w:t>
      </w:r>
      <w:r w:rsidRPr="0019639A">
        <w:rPr>
          <w:rFonts w:ascii="Times New Roman" w:hAnsi="Times New Roman"/>
          <w:b/>
          <w:bCs/>
          <w:szCs w:val="24"/>
          <w:lang w:eastAsia="pt-BR"/>
        </w:rPr>
        <w:t xml:space="preserve">6 </w:t>
      </w:r>
      <w:r w:rsidRPr="0019639A">
        <w:rPr>
          <w:rFonts w:ascii="Times New Roman" w:hAnsi="Times New Roman"/>
          <w:szCs w:val="24"/>
          <w:lang w:eastAsia="pt-BR"/>
        </w:rPr>
        <w:t>(Suppl 3): S43–50.</w:t>
      </w:r>
    </w:p>
    <w:p w14:paraId="5871C9CD" w14:textId="77777777" w:rsidR="0019639A" w:rsidRPr="0019639A" w:rsidRDefault="0019639A" w:rsidP="0019639A">
      <w:pPr>
        <w:autoSpaceDE w:val="0"/>
        <w:autoSpaceDN w:val="0"/>
        <w:adjustRightInd w:val="0"/>
        <w:spacing w:after="240"/>
        <w:jc w:val="left"/>
        <w:rPr>
          <w:rFonts w:ascii="Times New Roman" w:hAnsi="Times New Roman"/>
          <w:szCs w:val="24"/>
          <w:lang w:eastAsia="pt-BR"/>
        </w:rPr>
      </w:pPr>
    </w:p>
    <w:p w14:paraId="2057A5DA"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val="en-US" w:eastAsia="pt-BR"/>
        </w:rPr>
        <w:t>HARTIGAN-GO KY, WONG JQ. Inclusion of therapeutic failures as adverse drug reactions. In: ARONSON JK, ed.</w:t>
      </w:r>
      <w:r w:rsidRPr="0019639A">
        <w:rPr>
          <w:rFonts w:ascii="Times New Roman" w:hAnsi="Times New Roman"/>
          <w:b/>
          <w:bCs/>
          <w:szCs w:val="24"/>
          <w:lang w:val="en-US" w:eastAsia="pt-BR"/>
        </w:rPr>
        <w:t xml:space="preserve"> Side Effects of Drugs Annual. </w:t>
      </w:r>
      <w:r w:rsidRPr="0019639A">
        <w:rPr>
          <w:rFonts w:ascii="Times New Roman" w:hAnsi="Times New Roman"/>
          <w:szCs w:val="24"/>
          <w:lang w:val="en-US" w:eastAsia="pt-BR"/>
        </w:rPr>
        <w:t>A worldwide yearly survey of new data and trends in adverse drug reactions. Amsterdam: Elsevier. v.</w:t>
      </w:r>
      <w:r w:rsidRPr="0019639A">
        <w:rPr>
          <w:rFonts w:ascii="Times New Roman" w:hAnsi="Times New Roman"/>
          <w:bCs/>
          <w:szCs w:val="24"/>
          <w:lang w:val="en-US" w:eastAsia="pt-BR"/>
        </w:rPr>
        <w:t>23, 592p., 2000.</w:t>
      </w:r>
    </w:p>
    <w:p w14:paraId="5D8250A5"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p>
    <w:p w14:paraId="6B5CA979" w14:textId="77777777" w:rsidR="0019639A" w:rsidRPr="0019639A" w:rsidRDefault="0019639A" w:rsidP="0019639A">
      <w:pPr>
        <w:autoSpaceDE w:val="0"/>
        <w:autoSpaceDN w:val="0"/>
        <w:adjustRightInd w:val="0"/>
        <w:spacing w:after="240"/>
        <w:jc w:val="left"/>
        <w:rPr>
          <w:rFonts w:ascii="Times New Roman" w:hAnsi="Times New Roman"/>
          <w:szCs w:val="24"/>
          <w:lang w:val="en-US" w:eastAsia="pt-BR"/>
        </w:rPr>
      </w:pPr>
      <w:r w:rsidRPr="0019639A">
        <w:rPr>
          <w:rFonts w:ascii="Times New Roman" w:hAnsi="Times New Roman"/>
          <w:szCs w:val="24"/>
          <w:lang w:eastAsia="pt-BR"/>
        </w:rPr>
        <w:t xml:space="preserve">VARALLO, F. R.; MASTROIANNI, P. C. Farmacovigilância: avaliação do risco/benefício para a promoção do uso seguro de medicamentos. In: MASTROIANNI, P. C.; VARALLO, F. R. (Eds.). </w:t>
      </w:r>
      <w:r w:rsidRPr="0019639A">
        <w:rPr>
          <w:rFonts w:ascii="Times New Roman" w:hAnsi="Times New Roman"/>
          <w:b/>
          <w:bCs/>
          <w:szCs w:val="24"/>
          <w:lang w:eastAsia="pt-BR"/>
        </w:rPr>
        <w:t>Farmacovigilância para promoção do uso correto de medicamentos</w:t>
      </w:r>
      <w:r w:rsidRPr="0019639A">
        <w:rPr>
          <w:rFonts w:ascii="Times New Roman" w:hAnsi="Times New Roman"/>
          <w:szCs w:val="24"/>
          <w:lang w:eastAsia="pt-BR"/>
        </w:rPr>
        <w:t>. Porto Alegre: Artmed, 2013. p. 184p.</w:t>
      </w:r>
    </w:p>
    <w:p w14:paraId="129579CE" w14:textId="77777777" w:rsidR="0019639A" w:rsidRDefault="0019639A" w:rsidP="005078DC">
      <w:pPr>
        <w:autoSpaceDE w:val="0"/>
        <w:autoSpaceDN w:val="0"/>
        <w:adjustRightInd w:val="0"/>
        <w:spacing w:after="240"/>
        <w:jc w:val="left"/>
        <w:rPr>
          <w:rFonts w:ascii="Times New Roman" w:hAnsi="Times New Roman"/>
          <w:szCs w:val="24"/>
          <w:lang w:eastAsia="pt-BR"/>
        </w:rPr>
      </w:pPr>
    </w:p>
    <w:p w14:paraId="7331477B" w14:textId="77777777" w:rsidR="00D37506" w:rsidRDefault="00CC3D63" w:rsidP="00CC3D63">
      <w:pPr>
        <w:rPr>
          <w:rFonts w:ascii="Times New Roman" w:hAnsi="Times New Roman"/>
          <w:b/>
          <w:szCs w:val="24"/>
        </w:rPr>
      </w:pPr>
      <w:r w:rsidRPr="00F24C90">
        <w:rPr>
          <w:rFonts w:ascii="Times New Roman" w:hAnsi="Times New Roman"/>
          <w:b/>
          <w:szCs w:val="24"/>
        </w:rPr>
        <w:t>APÊNDICE A</w:t>
      </w:r>
    </w:p>
    <w:p w14:paraId="3233115B" w14:textId="1D955FAA" w:rsidR="00CC3D63" w:rsidRDefault="00CC3D63" w:rsidP="00CC3D63">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6C2DA46D" w14:textId="77777777" w:rsidR="00CC3D63" w:rsidRDefault="00CC3D63" w:rsidP="00CC3D63">
      <w:pPr>
        <w:rPr>
          <w:rFonts w:ascii="Times New Roman" w:hAnsi="Times New Roman"/>
          <w:szCs w:val="24"/>
        </w:rPr>
      </w:pPr>
    </w:p>
    <w:p w14:paraId="3E90A60D" w14:textId="5C62F509" w:rsidR="007915DC" w:rsidRDefault="007915DC" w:rsidP="00CC3D63">
      <w:pPr>
        <w:rPr>
          <w:rFonts w:ascii="Times New Roman" w:hAnsi="Times New Roman"/>
          <w:szCs w:val="24"/>
        </w:rPr>
      </w:pPr>
      <w:r>
        <w:rPr>
          <w:rFonts w:ascii="Times New Roman" w:hAnsi="Times New Roman"/>
          <w:noProof/>
          <w:szCs w:val="24"/>
          <w:lang w:eastAsia="pt-BR"/>
        </w:rPr>
        <w:lastRenderedPageBreak/>
        <w:drawing>
          <wp:inline distT="0" distB="0" distL="0" distR="0" wp14:anchorId="18602916" wp14:editId="24A97CAE">
            <wp:extent cx="5108258" cy="785122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6586" cy="7879397"/>
                    </a:xfrm>
                    <a:prstGeom prst="rect">
                      <a:avLst/>
                    </a:prstGeom>
                    <a:noFill/>
                    <a:ln>
                      <a:noFill/>
                    </a:ln>
                  </pic:spPr>
                </pic:pic>
              </a:graphicData>
            </a:graphic>
          </wp:inline>
        </w:drawing>
      </w:r>
    </w:p>
    <w:p w14:paraId="305C9A91" w14:textId="77777777" w:rsidR="007915DC" w:rsidRDefault="007915DC" w:rsidP="007915DC">
      <w:pPr>
        <w:rPr>
          <w:rFonts w:ascii="Times New Roman" w:hAnsi="Times New Roman"/>
          <w:b/>
          <w:szCs w:val="24"/>
        </w:rPr>
      </w:pPr>
      <w:r w:rsidRPr="00F24C90">
        <w:rPr>
          <w:rFonts w:ascii="Times New Roman" w:hAnsi="Times New Roman"/>
          <w:b/>
          <w:szCs w:val="24"/>
        </w:rPr>
        <w:t>APÊNDICE A</w:t>
      </w:r>
    </w:p>
    <w:p w14:paraId="6BA273E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524667B2" w14:textId="77777777" w:rsidR="007915DC" w:rsidRDefault="007915DC" w:rsidP="007915DC">
      <w:pPr>
        <w:rPr>
          <w:rFonts w:ascii="Times New Roman" w:hAnsi="Times New Roman"/>
          <w:szCs w:val="24"/>
        </w:rPr>
      </w:pPr>
    </w:p>
    <w:p w14:paraId="3F91DB00" w14:textId="5B407FDF" w:rsidR="007915DC" w:rsidRDefault="007915DC" w:rsidP="00CC3D63">
      <w:pPr>
        <w:rPr>
          <w:rFonts w:ascii="Times New Roman" w:hAnsi="Times New Roman"/>
          <w:szCs w:val="24"/>
        </w:rPr>
      </w:pPr>
      <w:r>
        <w:rPr>
          <w:rFonts w:ascii="Times New Roman" w:hAnsi="Times New Roman"/>
          <w:noProof/>
          <w:szCs w:val="24"/>
          <w:lang w:eastAsia="pt-BR"/>
        </w:rPr>
        <w:lastRenderedPageBreak/>
        <w:drawing>
          <wp:inline distT="0" distB="0" distL="0" distR="0" wp14:anchorId="35022CE3" wp14:editId="3C286758">
            <wp:extent cx="5218938" cy="7993117"/>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722" cy="8009633"/>
                    </a:xfrm>
                    <a:prstGeom prst="rect">
                      <a:avLst/>
                    </a:prstGeom>
                    <a:noFill/>
                    <a:ln>
                      <a:noFill/>
                    </a:ln>
                  </pic:spPr>
                </pic:pic>
              </a:graphicData>
            </a:graphic>
          </wp:inline>
        </w:drawing>
      </w:r>
    </w:p>
    <w:p w14:paraId="75487419" w14:textId="77777777" w:rsidR="007915DC" w:rsidRDefault="007915DC" w:rsidP="007915DC">
      <w:pPr>
        <w:rPr>
          <w:rFonts w:ascii="Times New Roman" w:hAnsi="Times New Roman"/>
          <w:b/>
          <w:szCs w:val="24"/>
        </w:rPr>
      </w:pPr>
      <w:r w:rsidRPr="00F24C90">
        <w:rPr>
          <w:rFonts w:ascii="Times New Roman" w:hAnsi="Times New Roman"/>
          <w:b/>
          <w:szCs w:val="24"/>
        </w:rPr>
        <w:t>APÊNDICE A</w:t>
      </w:r>
    </w:p>
    <w:p w14:paraId="779ACC0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60CB789" w14:textId="77777777" w:rsidR="007915DC" w:rsidRDefault="007915DC" w:rsidP="007915DC">
      <w:pPr>
        <w:rPr>
          <w:rFonts w:ascii="Times New Roman" w:hAnsi="Times New Roman"/>
          <w:szCs w:val="24"/>
        </w:rPr>
      </w:pPr>
    </w:p>
    <w:p w14:paraId="751162BF" w14:textId="12F40D2B" w:rsidR="007915DC" w:rsidRDefault="007915DC" w:rsidP="00CC3D63">
      <w:pPr>
        <w:rPr>
          <w:rFonts w:ascii="Times New Roman" w:hAnsi="Times New Roman"/>
          <w:szCs w:val="24"/>
        </w:rPr>
      </w:pPr>
      <w:r>
        <w:rPr>
          <w:rFonts w:ascii="Times New Roman" w:hAnsi="Times New Roman"/>
          <w:noProof/>
          <w:szCs w:val="24"/>
          <w:lang w:eastAsia="pt-BR"/>
        </w:rPr>
        <w:lastRenderedPageBreak/>
        <w:drawing>
          <wp:inline distT="0" distB="0" distL="0" distR="0" wp14:anchorId="1EAE7B3F" wp14:editId="054A6AE9">
            <wp:extent cx="5801995" cy="3957320"/>
            <wp:effectExtent l="0" t="0" r="8255"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1995" cy="3957320"/>
                    </a:xfrm>
                    <a:prstGeom prst="rect">
                      <a:avLst/>
                    </a:prstGeom>
                    <a:noFill/>
                    <a:ln>
                      <a:noFill/>
                    </a:ln>
                  </pic:spPr>
                </pic:pic>
              </a:graphicData>
            </a:graphic>
          </wp:inline>
        </w:drawing>
      </w:r>
    </w:p>
    <w:p w14:paraId="37A9D7A7" w14:textId="77777777" w:rsidR="007915DC" w:rsidRDefault="007915DC" w:rsidP="00CC3D63">
      <w:pPr>
        <w:rPr>
          <w:rFonts w:ascii="Times New Roman" w:hAnsi="Times New Roman"/>
          <w:szCs w:val="24"/>
        </w:rPr>
      </w:pPr>
    </w:p>
    <w:p w14:paraId="57F65660" w14:textId="77777777" w:rsidR="007915DC" w:rsidRDefault="007915DC" w:rsidP="00CC3D63">
      <w:pPr>
        <w:rPr>
          <w:rFonts w:ascii="Times New Roman" w:hAnsi="Times New Roman"/>
          <w:szCs w:val="24"/>
        </w:rPr>
      </w:pPr>
    </w:p>
    <w:p w14:paraId="205C7433" w14:textId="77777777" w:rsidR="007915DC" w:rsidRDefault="007915DC" w:rsidP="00CC3D63">
      <w:pPr>
        <w:rPr>
          <w:rFonts w:ascii="Times New Roman" w:hAnsi="Times New Roman"/>
          <w:szCs w:val="24"/>
        </w:rPr>
      </w:pPr>
    </w:p>
    <w:p w14:paraId="15E27B68" w14:textId="77777777" w:rsidR="007915DC" w:rsidRDefault="007915DC" w:rsidP="00CC3D63">
      <w:pPr>
        <w:rPr>
          <w:rFonts w:ascii="Times New Roman" w:hAnsi="Times New Roman"/>
          <w:szCs w:val="24"/>
        </w:rPr>
      </w:pPr>
    </w:p>
    <w:p w14:paraId="2CA50512" w14:textId="77777777" w:rsidR="007915DC" w:rsidRDefault="007915DC" w:rsidP="00CC3D63">
      <w:pPr>
        <w:rPr>
          <w:rFonts w:ascii="Times New Roman" w:hAnsi="Times New Roman"/>
          <w:szCs w:val="24"/>
        </w:rPr>
      </w:pPr>
    </w:p>
    <w:p w14:paraId="51C05788" w14:textId="77777777" w:rsidR="007915DC" w:rsidRDefault="007915DC" w:rsidP="00CC3D63">
      <w:pPr>
        <w:rPr>
          <w:rFonts w:ascii="Times New Roman" w:hAnsi="Times New Roman"/>
          <w:szCs w:val="24"/>
        </w:rPr>
      </w:pPr>
    </w:p>
    <w:p w14:paraId="5AEAEDFF" w14:textId="77777777" w:rsidR="007915DC" w:rsidRDefault="007915DC" w:rsidP="00CC3D63">
      <w:pPr>
        <w:rPr>
          <w:rFonts w:ascii="Times New Roman" w:hAnsi="Times New Roman"/>
          <w:szCs w:val="24"/>
        </w:rPr>
      </w:pPr>
    </w:p>
    <w:p w14:paraId="01B93791" w14:textId="77777777" w:rsidR="007915DC" w:rsidRDefault="007915DC" w:rsidP="00CC3D63">
      <w:pPr>
        <w:rPr>
          <w:rFonts w:ascii="Times New Roman" w:hAnsi="Times New Roman"/>
          <w:szCs w:val="24"/>
        </w:rPr>
      </w:pPr>
    </w:p>
    <w:p w14:paraId="399566AE" w14:textId="77777777" w:rsidR="007915DC" w:rsidRDefault="007915DC" w:rsidP="00CC3D63">
      <w:pPr>
        <w:rPr>
          <w:rFonts w:ascii="Times New Roman" w:hAnsi="Times New Roman"/>
          <w:szCs w:val="24"/>
        </w:rPr>
      </w:pPr>
    </w:p>
    <w:p w14:paraId="3390F31C" w14:textId="77777777" w:rsidR="007915DC" w:rsidRDefault="007915DC" w:rsidP="00CC3D63">
      <w:pPr>
        <w:rPr>
          <w:rFonts w:ascii="Times New Roman" w:hAnsi="Times New Roman"/>
          <w:szCs w:val="24"/>
        </w:rPr>
      </w:pPr>
    </w:p>
    <w:p w14:paraId="5ACB581B" w14:textId="77777777" w:rsidR="007915DC" w:rsidRDefault="007915DC" w:rsidP="00CC3D63">
      <w:pPr>
        <w:rPr>
          <w:rFonts w:ascii="Times New Roman" w:hAnsi="Times New Roman"/>
          <w:szCs w:val="24"/>
        </w:rPr>
      </w:pPr>
    </w:p>
    <w:p w14:paraId="45FFE2F8" w14:textId="77777777" w:rsidR="007915DC" w:rsidRDefault="007915DC" w:rsidP="00CC3D63">
      <w:pPr>
        <w:rPr>
          <w:rFonts w:ascii="Times New Roman" w:hAnsi="Times New Roman"/>
          <w:szCs w:val="24"/>
        </w:rPr>
      </w:pPr>
    </w:p>
    <w:p w14:paraId="04B311CC" w14:textId="77777777" w:rsidR="007915DC" w:rsidRDefault="007915DC" w:rsidP="00CC3D63">
      <w:pPr>
        <w:rPr>
          <w:rFonts w:ascii="Times New Roman" w:hAnsi="Times New Roman"/>
          <w:szCs w:val="24"/>
        </w:rPr>
      </w:pPr>
    </w:p>
    <w:p w14:paraId="64BE8072" w14:textId="77777777" w:rsidR="007915DC" w:rsidRDefault="007915DC" w:rsidP="00CC3D63">
      <w:pPr>
        <w:rPr>
          <w:rFonts w:ascii="Times New Roman" w:hAnsi="Times New Roman"/>
          <w:szCs w:val="24"/>
        </w:rPr>
      </w:pPr>
    </w:p>
    <w:p w14:paraId="26C1C86C" w14:textId="77777777" w:rsidR="007915DC" w:rsidRDefault="007915DC" w:rsidP="00CC3D63">
      <w:pPr>
        <w:rPr>
          <w:rFonts w:ascii="Times New Roman" w:hAnsi="Times New Roman"/>
          <w:szCs w:val="24"/>
        </w:rPr>
      </w:pPr>
    </w:p>
    <w:p w14:paraId="26A59B1F" w14:textId="77777777" w:rsidR="007915DC" w:rsidRDefault="007915DC" w:rsidP="007915DC">
      <w:pPr>
        <w:rPr>
          <w:rFonts w:ascii="Times New Roman" w:hAnsi="Times New Roman"/>
          <w:b/>
          <w:szCs w:val="24"/>
        </w:rPr>
      </w:pPr>
      <w:r w:rsidRPr="00F24C90">
        <w:rPr>
          <w:rFonts w:ascii="Times New Roman" w:hAnsi="Times New Roman"/>
          <w:b/>
          <w:szCs w:val="24"/>
        </w:rPr>
        <w:t>APÊNDICE A</w:t>
      </w:r>
    </w:p>
    <w:p w14:paraId="3A3CB586"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73329E30" w14:textId="77777777" w:rsidR="007915DC" w:rsidRDefault="007915DC" w:rsidP="00CC3D63">
      <w:pPr>
        <w:rPr>
          <w:rFonts w:ascii="Times New Roman" w:hAnsi="Times New Roman"/>
          <w:szCs w:val="24"/>
        </w:rPr>
      </w:pPr>
    </w:p>
    <w:p w14:paraId="70E9E526" w14:textId="7F2E6B82" w:rsidR="007915DC" w:rsidRDefault="007915DC" w:rsidP="00CC3D63">
      <w:pPr>
        <w:rPr>
          <w:rFonts w:ascii="Times New Roman" w:hAnsi="Times New Roman"/>
          <w:szCs w:val="24"/>
        </w:rPr>
      </w:pPr>
      <w:r>
        <w:rPr>
          <w:noProof/>
          <w:lang w:eastAsia="pt-BR"/>
        </w:rPr>
        <w:lastRenderedPageBreak/>
        <w:drawing>
          <wp:inline distT="0" distB="0" distL="0" distR="0" wp14:anchorId="32DF576F" wp14:editId="54FA0DF2">
            <wp:extent cx="5760085" cy="39890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989070"/>
                    </a:xfrm>
                    <a:prstGeom prst="rect">
                      <a:avLst/>
                    </a:prstGeom>
                  </pic:spPr>
                </pic:pic>
              </a:graphicData>
            </a:graphic>
          </wp:inline>
        </w:drawing>
      </w:r>
    </w:p>
    <w:p w14:paraId="17F5D7F4" w14:textId="77777777" w:rsidR="007915DC" w:rsidRDefault="007915DC" w:rsidP="00CC3D63">
      <w:pPr>
        <w:rPr>
          <w:rFonts w:ascii="Times New Roman" w:hAnsi="Times New Roman"/>
          <w:szCs w:val="24"/>
        </w:rPr>
      </w:pPr>
    </w:p>
    <w:p w14:paraId="541DBF2B" w14:textId="77777777" w:rsidR="007915DC" w:rsidRDefault="007915DC" w:rsidP="00CC3D63">
      <w:pPr>
        <w:rPr>
          <w:rFonts w:ascii="Times New Roman" w:hAnsi="Times New Roman"/>
          <w:szCs w:val="24"/>
        </w:rPr>
      </w:pPr>
    </w:p>
    <w:p w14:paraId="143BB030" w14:textId="77777777" w:rsidR="007915DC" w:rsidRDefault="007915DC" w:rsidP="00CC3D63">
      <w:pPr>
        <w:rPr>
          <w:rFonts w:ascii="Times New Roman" w:hAnsi="Times New Roman"/>
          <w:szCs w:val="24"/>
        </w:rPr>
      </w:pPr>
    </w:p>
    <w:p w14:paraId="50E2D390" w14:textId="77777777" w:rsidR="007915DC" w:rsidRDefault="007915DC" w:rsidP="00CC3D63">
      <w:pPr>
        <w:rPr>
          <w:rFonts w:ascii="Times New Roman" w:hAnsi="Times New Roman"/>
          <w:szCs w:val="24"/>
        </w:rPr>
      </w:pPr>
    </w:p>
    <w:p w14:paraId="28DB2902" w14:textId="77777777" w:rsidR="007915DC" w:rsidRDefault="007915DC" w:rsidP="00CC3D63">
      <w:pPr>
        <w:rPr>
          <w:rFonts w:ascii="Times New Roman" w:hAnsi="Times New Roman"/>
          <w:szCs w:val="24"/>
        </w:rPr>
      </w:pPr>
    </w:p>
    <w:p w14:paraId="7AC10891" w14:textId="77777777" w:rsidR="007915DC" w:rsidRDefault="007915DC" w:rsidP="00CC3D63">
      <w:pPr>
        <w:rPr>
          <w:rFonts w:ascii="Times New Roman" w:hAnsi="Times New Roman"/>
          <w:szCs w:val="24"/>
        </w:rPr>
      </w:pPr>
    </w:p>
    <w:p w14:paraId="5A729085" w14:textId="77777777" w:rsidR="007915DC" w:rsidRDefault="007915DC" w:rsidP="00CC3D63">
      <w:pPr>
        <w:rPr>
          <w:rFonts w:ascii="Times New Roman" w:hAnsi="Times New Roman"/>
          <w:szCs w:val="24"/>
        </w:rPr>
      </w:pPr>
    </w:p>
    <w:p w14:paraId="781F233E" w14:textId="77777777" w:rsidR="007915DC" w:rsidRDefault="007915DC" w:rsidP="00CC3D63">
      <w:pPr>
        <w:rPr>
          <w:rFonts w:ascii="Times New Roman" w:hAnsi="Times New Roman"/>
          <w:szCs w:val="24"/>
        </w:rPr>
      </w:pPr>
    </w:p>
    <w:p w14:paraId="5D97F510" w14:textId="77777777" w:rsidR="007915DC" w:rsidRDefault="007915DC" w:rsidP="00CC3D63">
      <w:pPr>
        <w:rPr>
          <w:rFonts w:ascii="Times New Roman" w:hAnsi="Times New Roman"/>
          <w:szCs w:val="24"/>
        </w:rPr>
      </w:pPr>
    </w:p>
    <w:p w14:paraId="29A14440" w14:textId="77777777" w:rsidR="007915DC" w:rsidRDefault="007915DC" w:rsidP="00CC3D63">
      <w:pPr>
        <w:rPr>
          <w:rFonts w:ascii="Times New Roman" w:hAnsi="Times New Roman"/>
          <w:szCs w:val="24"/>
        </w:rPr>
      </w:pPr>
    </w:p>
    <w:p w14:paraId="2AC41222" w14:textId="77777777" w:rsidR="007915DC" w:rsidRDefault="007915DC" w:rsidP="00CC3D63">
      <w:pPr>
        <w:rPr>
          <w:rFonts w:ascii="Times New Roman" w:hAnsi="Times New Roman"/>
          <w:szCs w:val="24"/>
        </w:rPr>
      </w:pPr>
    </w:p>
    <w:p w14:paraId="3EF875BF" w14:textId="77777777" w:rsidR="007915DC" w:rsidRDefault="007915DC" w:rsidP="00CC3D63">
      <w:pPr>
        <w:rPr>
          <w:rFonts w:ascii="Times New Roman" w:hAnsi="Times New Roman"/>
          <w:szCs w:val="24"/>
        </w:rPr>
      </w:pPr>
    </w:p>
    <w:p w14:paraId="5CCA0098" w14:textId="77777777" w:rsidR="007915DC" w:rsidRDefault="007915DC" w:rsidP="00CC3D63">
      <w:pPr>
        <w:rPr>
          <w:rFonts w:ascii="Times New Roman" w:hAnsi="Times New Roman"/>
          <w:szCs w:val="24"/>
        </w:rPr>
      </w:pPr>
    </w:p>
    <w:p w14:paraId="4C85A9C0" w14:textId="77777777" w:rsidR="007915DC" w:rsidRDefault="007915DC" w:rsidP="00CC3D63">
      <w:pPr>
        <w:rPr>
          <w:rFonts w:ascii="Times New Roman" w:hAnsi="Times New Roman"/>
          <w:szCs w:val="24"/>
        </w:rPr>
      </w:pPr>
    </w:p>
    <w:p w14:paraId="6CE16509" w14:textId="77777777" w:rsidR="007915DC" w:rsidRDefault="007915DC" w:rsidP="00CC3D63">
      <w:pPr>
        <w:rPr>
          <w:rFonts w:ascii="Times New Roman" w:hAnsi="Times New Roman"/>
          <w:szCs w:val="24"/>
        </w:rPr>
      </w:pPr>
    </w:p>
    <w:p w14:paraId="7421E6CF" w14:textId="77777777" w:rsidR="007915DC" w:rsidRDefault="007915DC" w:rsidP="007915DC">
      <w:pPr>
        <w:rPr>
          <w:rFonts w:ascii="Times New Roman" w:hAnsi="Times New Roman"/>
          <w:b/>
          <w:szCs w:val="24"/>
        </w:rPr>
      </w:pPr>
      <w:r w:rsidRPr="00F24C90">
        <w:rPr>
          <w:rFonts w:ascii="Times New Roman" w:hAnsi="Times New Roman"/>
          <w:b/>
          <w:szCs w:val="24"/>
        </w:rPr>
        <w:t>APÊNDICE A</w:t>
      </w:r>
    </w:p>
    <w:p w14:paraId="53A07B6C"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EABD18C" w14:textId="77777777" w:rsidR="007915DC" w:rsidRDefault="007915DC" w:rsidP="007915DC">
      <w:pPr>
        <w:rPr>
          <w:rFonts w:ascii="Times New Roman" w:hAnsi="Times New Roman"/>
          <w:szCs w:val="24"/>
        </w:rPr>
      </w:pPr>
    </w:p>
    <w:p w14:paraId="1DEE04C8" w14:textId="293F3F5A" w:rsidR="007915DC" w:rsidRDefault="007915DC" w:rsidP="00CC3D63">
      <w:pPr>
        <w:rPr>
          <w:rFonts w:ascii="Times New Roman" w:hAnsi="Times New Roman"/>
          <w:szCs w:val="24"/>
        </w:rPr>
      </w:pPr>
      <w:r>
        <w:rPr>
          <w:rFonts w:ascii="Times New Roman" w:hAnsi="Times New Roman"/>
          <w:noProof/>
          <w:szCs w:val="24"/>
          <w:lang w:eastAsia="pt-BR"/>
        </w:rPr>
        <w:lastRenderedPageBreak/>
        <w:drawing>
          <wp:inline distT="0" distB="0" distL="0" distR="0" wp14:anchorId="3FDFB41C" wp14:editId="0391EA3A">
            <wp:extent cx="5047531" cy="793005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5196" cy="7942097"/>
                    </a:xfrm>
                    <a:prstGeom prst="rect">
                      <a:avLst/>
                    </a:prstGeom>
                    <a:noFill/>
                    <a:ln>
                      <a:noFill/>
                    </a:ln>
                  </pic:spPr>
                </pic:pic>
              </a:graphicData>
            </a:graphic>
          </wp:inline>
        </w:drawing>
      </w:r>
    </w:p>
    <w:sectPr w:rsidR="007915DC" w:rsidSect="00483181">
      <w:pgSz w:w="11906" w:h="16838" w:code="9"/>
      <w:pgMar w:top="1701" w:right="1134" w:bottom="1134" w:left="1701" w:header="907" w:footer="709" w:gutter="0"/>
      <w:pgNumType w:start="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venia Bezerra Fontenele" w:date="2016-01-17T00:21:00Z" w:initials="JBF">
    <w:p w14:paraId="2032B739" w14:textId="77777777" w:rsidR="009767B2" w:rsidRDefault="009767B2" w:rsidP="009767B2">
      <w:pPr>
        <w:pStyle w:val="Textodecomentrio"/>
      </w:pPr>
      <w:r>
        <w:rPr>
          <w:rStyle w:val="Refdecomentrio"/>
        </w:rPr>
        <w:annotationRef/>
      </w:r>
      <w:r>
        <w:rPr>
          <w:rStyle w:val="Refdecomentrio"/>
        </w:rPr>
        <w:t>ESSA SERÁ UMA NOVA MUDANÇA DO TÍTULO DO TRABALHO, AO INVÉS DE CEREBRAIS SERÁ “DO SNC”</w:t>
      </w:r>
    </w:p>
  </w:comment>
  <w:comment w:id="6" w:author="Juvenia Bezerra Fontenele" w:date="2016-01-17T00:24:00Z" w:initials="JBF">
    <w:p w14:paraId="54ABD50E" w14:textId="77777777" w:rsidR="009767B2" w:rsidRDefault="009767B2" w:rsidP="009767B2">
      <w:pPr>
        <w:pStyle w:val="Textodecomentrio"/>
      </w:pPr>
      <w:r>
        <w:rPr>
          <w:rStyle w:val="Refdecomentrio"/>
        </w:rPr>
        <w:annotationRef/>
      </w:r>
      <w:r>
        <w:t>TUDO NO FEMININO POIS MINHA IDENTIDADE DE GÊNERO É FEMININA! (RSRSRS)</w:t>
      </w:r>
    </w:p>
  </w:comment>
  <w:comment w:id="9" w:author="Juvenia Bezerra Fontenele" w:date="2016-01-17T00:25:00Z" w:initials="JBF">
    <w:p w14:paraId="5F1961A3" w14:textId="77777777" w:rsidR="009767B2" w:rsidRDefault="009767B2" w:rsidP="009767B2">
      <w:pPr>
        <w:pStyle w:val="Textodecomentrio"/>
      </w:pPr>
      <w:r>
        <w:rPr>
          <w:rStyle w:val="Refdecomentrio"/>
        </w:rPr>
        <w:annotationRef/>
      </w:r>
      <w:r>
        <w:t>NÃO SEI DE ONDE É ESSA REFERÊNCIA. VEJA NO ARQUIVO QUE VOCÊ ME MANDOU ANTES DAS CORREÇÕES.</w:t>
      </w:r>
    </w:p>
  </w:comment>
  <w:comment w:id="10" w:author="Juvenia Bezerra Fontenele" w:date="2016-01-17T00:26:00Z" w:initials="JBF">
    <w:p w14:paraId="6BC3851A" w14:textId="77777777" w:rsidR="009767B2" w:rsidRDefault="009767B2" w:rsidP="009767B2">
      <w:pPr>
        <w:pStyle w:val="Textodecomentrio"/>
      </w:pPr>
      <w:r>
        <w:rPr>
          <w:rStyle w:val="Refdecomentrio"/>
        </w:rPr>
        <w:annotationRef/>
      </w:r>
      <w:r>
        <w:t>ESSE TRABALHO DEVE SER FEITO POR VOCÊ.</w:t>
      </w:r>
    </w:p>
  </w:comment>
  <w:comment w:id="11" w:author="Juvenia Bezerra Fontenele" w:date="2016-01-15T13:18:00Z" w:initials="JBF">
    <w:p w14:paraId="46D61CF2" w14:textId="77777777" w:rsidR="009767B2" w:rsidRPr="00947B84" w:rsidRDefault="009767B2" w:rsidP="009767B2">
      <w:pPr>
        <w:pStyle w:val="Textodecomentrio"/>
      </w:pPr>
      <w:r>
        <w:rPr>
          <w:rStyle w:val="Refdecomentrio"/>
        </w:rPr>
        <w:annotationRef/>
      </w:r>
      <w:r>
        <w:t>COLOQUEI ESSA REFERENCIA MAIS NOVA, QUE A QUE ESTAVA AÍ.</w:t>
      </w:r>
    </w:p>
  </w:comment>
  <w:comment w:id="12" w:author="Juvenia Bezerra Fontenele" w:date="2016-01-17T00:28:00Z" w:initials="JBF">
    <w:p w14:paraId="1F215C56" w14:textId="77777777" w:rsidR="009767B2" w:rsidRDefault="009767B2" w:rsidP="009767B2">
      <w:pPr>
        <w:pStyle w:val="Textodecomentrio"/>
      </w:pPr>
      <w:r>
        <w:rPr>
          <w:rStyle w:val="Refdecomentrio"/>
        </w:rPr>
        <w:annotationRef/>
      </w:r>
      <w:r>
        <w:t>TAMBÉM NÃO SEI DE ONDE É ESSA REFERENCIA. VEJA NO ARQUIVO QUE VOCÊ ME MANDOU ANTES DAS CORREÇÕES.</w:t>
      </w:r>
    </w:p>
  </w:comment>
  <w:comment w:id="13" w:author="Juvenia Bezerra Fontenele" w:date="2016-01-15T13:21:00Z" w:initials="JBF">
    <w:p w14:paraId="5DE022B6" w14:textId="77777777" w:rsidR="009767B2" w:rsidRPr="001E6ED2" w:rsidRDefault="009767B2" w:rsidP="009767B2">
      <w:pPr>
        <w:pStyle w:val="Textodecomentrio"/>
      </w:pPr>
      <w:r w:rsidRPr="001E6ED2">
        <w:rPr>
          <w:rStyle w:val="Refdecomentrio"/>
        </w:rPr>
        <w:annotationRef/>
      </w:r>
      <w:r w:rsidRPr="001E6ED2">
        <w:rPr>
          <w:szCs w:val="24"/>
        </w:rPr>
        <w:t>(VEJA COMO COLOCAR NO GUIA</w:t>
      </w:r>
      <w:r>
        <w:rPr>
          <w:szCs w:val="24"/>
        </w:rPr>
        <w:t xml:space="preserve"> DA UFC</w:t>
      </w:r>
      <w:r w:rsidRPr="001E6ED2">
        <w:rPr>
          <w:szCs w:val="24"/>
        </w:rPr>
        <w:t>, SE NÃO TIVER PROCURE A BIBLIOTECÁRIA).</w:t>
      </w:r>
    </w:p>
  </w:comment>
  <w:comment w:id="14" w:author="Juvenia Bezerra Fontenele" w:date="2016-01-17T00:31:00Z" w:initials="JBF">
    <w:p w14:paraId="7AA0874A" w14:textId="77777777" w:rsidR="009767B2" w:rsidRDefault="009767B2" w:rsidP="009767B2">
      <w:pPr>
        <w:pStyle w:val="Textodecomentrio"/>
      </w:pPr>
      <w:r>
        <w:rPr>
          <w:rStyle w:val="Refdecomentrio"/>
        </w:rPr>
        <w:annotationRef/>
      </w:r>
      <w:r>
        <w:t>NÃO ENCONTREI ESSA CITAÇÃO NAS SUAS REFERENCIAS</w:t>
      </w:r>
    </w:p>
  </w:comment>
  <w:comment w:id="15" w:author="Juvenia Bezerra Fontenele" w:date="2016-01-16T17:30:00Z" w:initials="JBF">
    <w:p w14:paraId="7B7326A7" w14:textId="77777777" w:rsidR="009767B2" w:rsidRPr="0021499E" w:rsidRDefault="009767B2" w:rsidP="009767B2">
      <w:pPr>
        <w:pStyle w:val="Textodecomentrio"/>
      </w:pPr>
      <w:r>
        <w:rPr>
          <w:rStyle w:val="Refdecomentrio"/>
        </w:rPr>
        <w:annotationRef/>
      </w:r>
      <w:r>
        <w:t>Seria bom você revisar alguns desses conceitos, como prevalência, incidência, epidemiologia, ETC,....</w:t>
      </w:r>
    </w:p>
  </w:comment>
  <w:comment w:id="17" w:author="Juvenia Bezerra Fontenele" w:date="2016-01-18T21:35:00Z" w:initials="JBF">
    <w:p w14:paraId="32AFE820" w14:textId="77777777" w:rsidR="00BE7110" w:rsidRDefault="00BE7110" w:rsidP="00BE7110">
      <w:pPr>
        <w:pStyle w:val="Textodecomentrio"/>
      </w:pPr>
      <w:r>
        <w:rPr>
          <w:rStyle w:val="Refdecomentrio"/>
        </w:rPr>
        <w:annotationRef/>
      </w:r>
      <w:r>
        <w:t>Cerebelo e tronco.</w:t>
      </w:r>
    </w:p>
  </w:comment>
  <w:comment w:id="18" w:author="Juvenia Bezerra Fontenele" w:date="2016-01-19T15:37:00Z" w:initials="JBF">
    <w:p w14:paraId="2168D15E" w14:textId="77777777" w:rsidR="00BE7110" w:rsidRDefault="00BE7110" w:rsidP="00BE7110">
      <w:pPr>
        <w:pStyle w:val="Textodecomentrio"/>
      </w:pPr>
      <w:r>
        <w:rPr>
          <w:rStyle w:val="Refdecomentrio"/>
        </w:rPr>
        <w:annotationRef/>
      </w:r>
      <w:r>
        <w:t>Obs: Células transformadas ou células cancerígenas</w:t>
      </w:r>
    </w:p>
  </w:comment>
  <w:comment w:id="38" w:author="ufc" w:date="2016-01-21T10:37:00Z" w:initials="UFC">
    <w:p w14:paraId="6DCEA3AA" w14:textId="77777777" w:rsidR="00626600" w:rsidRDefault="00626600" w:rsidP="00626600">
      <w:pPr>
        <w:pStyle w:val="Textodecomentrio"/>
      </w:pPr>
      <w:r>
        <w:rPr>
          <w:rStyle w:val="Refdecomentrio"/>
        </w:rPr>
        <w:annotationRef/>
      </w:r>
    </w:p>
    <w:p w14:paraId="2B69990F" w14:textId="77777777" w:rsidR="00626600" w:rsidRDefault="00626600" w:rsidP="00626600">
      <w:pPr>
        <w:pStyle w:val="Textodecomentrio"/>
      </w:pPr>
      <w:r>
        <w:rPr>
          <w:sz w:val="24"/>
          <w:szCs w:val="24"/>
          <w:lang w:val="it-IT"/>
        </w:rPr>
        <w:t xml:space="preserve">Símbolos </w:t>
      </w:r>
      <w:r w:rsidRPr="00D7768E">
        <w:rPr>
          <w:sz w:val="24"/>
          <w:szCs w:val="24"/>
          <w:lang w:val="es-ES_tradnl"/>
        </w:rPr>
        <w:t>de codifica</w:t>
      </w:r>
      <w:r w:rsidRPr="00D7768E">
        <w:rPr>
          <w:sz w:val="24"/>
          <w:szCs w:val="24"/>
          <w:lang w:val="pt-PT"/>
        </w:rPr>
        <w:t>ção para um Thesaurus de termos para reações adversas</w:t>
      </w:r>
      <w:r>
        <w:rPr>
          <w:sz w:val="24"/>
          <w:szCs w:val="24"/>
          <w:lang w:val="pt-PT"/>
        </w:rPr>
        <w:t>.</w:t>
      </w:r>
    </w:p>
  </w:comment>
  <w:comment w:id="39" w:author="ufc" w:date="2016-01-21T10:41:00Z" w:initials="UFC">
    <w:p w14:paraId="0D21A84C" w14:textId="77777777" w:rsidR="00626600" w:rsidRPr="0013592E" w:rsidRDefault="00626600" w:rsidP="00626600">
      <w:pPr>
        <w:pStyle w:val="Textodecomentrio"/>
        <w:rPr>
          <w:lang w:val="pt-PT"/>
        </w:rPr>
      </w:pPr>
      <w:r>
        <w:rPr>
          <w:rStyle w:val="Refdecomentrio"/>
        </w:rPr>
        <w:annotationRef/>
      </w:r>
      <w:r w:rsidRPr="0013592E">
        <w:rPr>
          <w:lang w:val="es-ES_tradnl"/>
        </w:rPr>
        <w:t>MedDRA tamb</w:t>
      </w:r>
      <w:r w:rsidRPr="0013592E">
        <w:rPr>
          <w:lang w:val="pt-PT"/>
        </w:rPr>
        <w:t>ém tem muito mais "</w:t>
      </w:r>
      <w:r w:rsidRPr="0013592E">
        <w:rPr>
          <w:b/>
          <w:bCs/>
          <w:i/>
          <w:iCs/>
          <w:lang w:val="pt-PT"/>
        </w:rPr>
        <w:t>low-level terms"</w:t>
      </w:r>
      <w:r w:rsidRPr="0013592E">
        <w:rPr>
          <w:lang w:val="pt-PT"/>
        </w:rPr>
        <w:t xml:space="preserve"> os quais foram projetados para ajudar na codificação de relatos de casos publicados; eles podem fazer isso, mas a inclusão de termos imprecisos e nã</w:t>
      </w:r>
      <w:r w:rsidRPr="0013592E">
        <w:rPr>
          <w:lang w:val="es-ES_tradnl"/>
        </w:rPr>
        <w:t>o cient</w:t>
      </w:r>
      <w:r w:rsidRPr="0013592E">
        <w:rPr>
          <w:lang w:val="pt-PT"/>
        </w:rPr>
        <w:t>íficos poderia apresentar desafios na utilização de dados obtidos a partir deles.</w:t>
      </w:r>
    </w:p>
    <w:p w14:paraId="5F4228E6" w14:textId="77777777" w:rsidR="00626600" w:rsidRPr="0013592E" w:rsidRDefault="00626600" w:rsidP="00626600">
      <w:pPr>
        <w:pStyle w:val="Textodecomentrio"/>
        <w:rPr>
          <w:lang w:val="pt-PT"/>
        </w:rPr>
      </w:pPr>
    </w:p>
  </w:comment>
  <w:comment w:id="40" w:author="Juvenia Bezerra Fontenele" w:date="2016-01-21T15:15:00Z" w:initials="JBF">
    <w:p w14:paraId="0827EFBA" w14:textId="77777777" w:rsidR="00626600" w:rsidRDefault="00626600" w:rsidP="00626600">
      <w:pPr>
        <w:pStyle w:val="Textodecomentrio"/>
      </w:pPr>
      <w:r>
        <w:rPr>
          <w:rStyle w:val="Refdecomentrio"/>
        </w:rPr>
        <w:annotationRef/>
      </w:r>
      <w:r>
        <w:rPr>
          <w:sz w:val="24"/>
          <w:szCs w:val="24"/>
        </w:rPr>
        <w:t>Ex. superfície corpórea.</w:t>
      </w:r>
    </w:p>
  </w:comment>
  <w:comment w:id="41" w:author="Juvenia Bezerra Fontenele" w:date="2016-01-16T17:30:00Z" w:initials="JBF">
    <w:p w14:paraId="7F2462D2" w14:textId="77777777" w:rsidR="00626600" w:rsidRPr="0021499E" w:rsidRDefault="00626600" w:rsidP="00626600">
      <w:pPr>
        <w:pStyle w:val="Textodecomentrio"/>
      </w:pPr>
      <w:r>
        <w:rPr>
          <w:rStyle w:val="Refdecomentrio"/>
        </w:rPr>
        <w:annotationRef/>
      </w:r>
      <w:r>
        <w:t>Seria bom você revisar alguns desses conceitos, como prevalência, incidência, epidemiologia,....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32B739" w15:done="0"/>
  <w15:commentEx w15:paraId="54ABD50E" w15:done="0"/>
  <w15:commentEx w15:paraId="5F1961A3" w15:done="0"/>
  <w15:commentEx w15:paraId="6BC3851A" w15:done="0"/>
  <w15:commentEx w15:paraId="46D61CF2" w15:done="0"/>
  <w15:commentEx w15:paraId="1F215C56" w15:done="0"/>
  <w15:commentEx w15:paraId="5DE022B6" w15:done="0"/>
  <w15:commentEx w15:paraId="7AA0874A" w15:done="0"/>
  <w15:commentEx w15:paraId="7B7326A7" w15:done="0"/>
  <w15:commentEx w15:paraId="32AFE820" w15:done="0"/>
  <w15:commentEx w15:paraId="2168D15E" w15:done="0"/>
  <w15:commentEx w15:paraId="2B69990F" w15:done="0"/>
  <w15:commentEx w15:paraId="5F4228E6" w15:done="0"/>
  <w15:commentEx w15:paraId="0827EFBA" w15:done="0"/>
  <w15:commentEx w15:paraId="7F2462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F4F9B" w14:textId="77777777" w:rsidR="00DF6C77" w:rsidRDefault="00DF6C77" w:rsidP="002B093F">
      <w:pPr>
        <w:spacing w:line="240" w:lineRule="auto"/>
      </w:pPr>
      <w:r>
        <w:separator/>
      </w:r>
    </w:p>
  </w:endnote>
  <w:endnote w:type="continuationSeparator" w:id="0">
    <w:p w14:paraId="53625F8C" w14:textId="77777777" w:rsidR="00DF6C77" w:rsidRDefault="00DF6C77" w:rsidP="002B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76C4F" w14:textId="77777777" w:rsidR="00DF6C77" w:rsidRDefault="00DF6C77" w:rsidP="002B093F">
      <w:pPr>
        <w:spacing w:line="240" w:lineRule="auto"/>
      </w:pPr>
      <w:r>
        <w:separator/>
      </w:r>
    </w:p>
  </w:footnote>
  <w:footnote w:type="continuationSeparator" w:id="0">
    <w:p w14:paraId="209A2403" w14:textId="77777777" w:rsidR="00DF6C77" w:rsidRDefault="00DF6C77" w:rsidP="002B09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5C98D" w14:textId="77777777" w:rsidR="009767B2" w:rsidRPr="002B093F" w:rsidRDefault="009767B2">
    <w:pPr>
      <w:pStyle w:val="Cabealho"/>
      <w:jc w:val="right"/>
      <w:rPr>
        <w:rFonts w:ascii="Times New Roman" w:hAnsi="Times New Roman"/>
        <w:sz w:val="20"/>
        <w:szCs w:val="20"/>
      </w:rPr>
    </w:pPr>
  </w:p>
  <w:p w14:paraId="1B621246" w14:textId="77777777" w:rsidR="009767B2" w:rsidRDefault="009767B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30E5F" w14:textId="77777777" w:rsidR="00DF32FB" w:rsidRPr="0074064A" w:rsidRDefault="00DF32FB" w:rsidP="0074064A">
    <w:pPr>
      <w:pStyle w:val="Cabealho"/>
      <w:jc w:val="right"/>
      <w:rPr>
        <w:rFonts w:ascii="Times New Roman" w:hAnsi="Times New Roman"/>
      </w:rPr>
    </w:pPr>
    <w:r w:rsidRPr="0074064A">
      <w:rPr>
        <w:rFonts w:ascii="Times New Roman" w:hAnsi="Times New Roman"/>
      </w:rPr>
      <w:fldChar w:fldCharType="begin"/>
    </w:r>
    <w:r w:rsidRPr="0074064A">
      <w:rPr>
        <w:rFonts w:ascii="Times New Roman" w:hAnsi="Times New Roman"/>
      </w:rPr>
      <w:instrText>PAGE   \* MERGEFORMAT</w:instrText>
    </w:r>
    <w:r w:rsidRPr="0074064A">
      <w:rPr>
        <w:rFonts w:ascii="Times New Roman" w:hAnsi="Times New Roman"/>
      </w:rPr>
      <w:fldChar w:fldCharType="separate"/>
    </w:r>
    <w:r w:rsidR="009767B2" w:rsidRPr="009767B2">
      <w:rPr>
        <w:rFonts w:ascii="Times New Roman" w:hAnsi="Times New Roman"/>
        <w:noProof/>
        <w:lang w:val="pt-BR"/>
      </w:rPr>
      <w:t>20</w:t>
    </w:r>
    <w:r w:rsidRPr="0074064A">
      <w:rPr>
        <w:rFonts w:ascii="Times New Roman" w:hAnsi="Times New Roman"/>
      </w:rPr>
      <w:fldChar w:fldCharType="end"/>
    </w:r>
  </w:p>
  <w:p w14:paraId="51314BC9" w14:textId="77777777" w:rsidR="00000000" w:rsidRDefault="00DF6C7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A2A91"/>
    <w:multiLevelType w:val="hybridMultilevel"/>
    <w:tmpl w:val="543E3D9E"/>
    <w:lvl w:ilvl="0" w:tplc="B12C82F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C363BEB"/>
    <w:multiLevelType w:val="hybridMultilevel"/>
    <w:tmpl w:val="F02EC96A"/>
    <w:lvl w:ilvl="0" w:tplc="5DB2F222">
      <w:start w:val="1"/>
      <w:numFmt w:val="decimal"/>
      <w:lvlText w:val="%1."/>
      <w:lvlJc w:val="left"/>
      <w:pPr>
        <w:ind w:left="720" w:hanging="360"/>
      </w:pPr>
    </w:lvl>
    <w:lvl w:ilvl="1" w:tplc="BA1EA948">
      <w:start w:val="1"/>
      <w:numFmt w:val="lowerLetter"/>
      <w:lvlText w:val="%2."/>
      <w:lvlJc w:val="left"/>
      <w:pPr>
        <w:ind w:left="1440" w:hanging="360"/>
      </w:pPr>
    </w:lvl>
    <w:lvl w:ilvl="2" w:tplc="A33CD9F0">
      <w:start w:val="1"/>
      <w:numFmt w:val="lowerRoman"/>
      <w:lvlText w:val="%3."/>
      <w:lvlJc w:val="right"/>
      <w:pPr>
        <w:ind w:left="2160" w:hanging="180"/>
      </w:pPr>
    </w:lvl>
    <w:lvl w:ilvl="3" w:tplc="82545FB0">
      <w:start w:val="1"/>
      <w:numFmt w:val="decimal"/>
      <w:lvlText w:val="%4."/>
      <w:lvlJc w:val="left"/>
      <w:pPr>
        <w:ind w:left="2880" w:hanging="360"/>
      </w:pPr>
    </w:lvl>
    <w:lvl w:ilvl="4" w:tplc="5DE44FA0">
      <w:start w:val="1"/>
      <w:numFmt w:val="lowerLetter"/>
      <w:lvlText w:val="%5."/>
      <w:lvlJc w:val="left"/>
      <w:pPr>
        <w:ind w:left="3600" w:hanging="360"/>
      </w:pPr>
    </w:lvl>
    <w:lvl w:ilvl="5" w:tplc="18666FDE">
      <w:start w:val="1"/>
      <w:numFmt w:val="lowerRoman"/>
      <w:lvlText w:val="%6."/>
      <w:lvlJc w:val="right"/>
      <w:pPr>
        <w:ind w:left="4320" w:hanging="180"/>
      </w:pPr>
    </w:lvl>
    <w:lvl w:ilvl="6" w:tplc="21368320">
      <w:start w:val="1"/>
      <w:numFmt w:val="decimal"/>
      <w:lvlText w:val="%7."/>
      <w:lvlJc w:val="left"/>
      <w:pPr>
        <w:ind w:left="5040" w:hanging="360"/>
      </w:pPr>
    </w:lvl>
    <w:lvl w:ilvl="7" w:tplc="F1C83C20">
      <w:start w:val="1"/>
      <w:numFmt w:val="lowerLetter"/>
      <w:lvlText w:val="%8."/>
      <w:lvlJc w:val="left"/>
      <w:pPr>
        <w:ind w:left="5760" w:hanging="360"/>
      </w:pPr>
    </w:lvl>
    <w:lvl w:ilvl="8" w:tplc="F2820B14">
      <w:start w:val="1"/>
      <w:numFmt w:val="lowerRoman"/>
      <w:lvlText w:val="%9."/>
      <w:lvlJc w:val="right"/>
      <w:pPr>
        <w:ind w:left="6480" w:hanging="180"/>
      </w:pPr>
    </w:lvl>
  </w:abstractNum>
  <w:abstractNum w:abstractNumId="2" w15:restartNumberingAfterBreak="0">
    <w:nsid w:val="65A07A9E"/>
    <w:multiLevelType w:val="hybridMultilevel"/>
    <w:tmpl w:val="FFE804FE"/>
    <w:lvl w:ilvl="0" w:tplc="F2A8E280">
      <w:start w:val="1"/>
      <w:numFmt w:val="lowerLetter"/>
      <w:lvlText w:val="%1)"/>
      <w:lvlJc w:val="left"/>
      <w:pPr>
        <w:ind w:left="1287" w:hanging="360"/>
      </w:pPr>
      <w:rPr>
        <w:rFonts w:ascii="Times New Roman" w:hAnsi="Times New Roman" w:cs="Times New Roman" w:hint="default"/>
        <w:b w:val="0"/>
        <w:sz w:val="24"/>
        <w:szCs w:val="24"/>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 w15:restartNumberingAfterBreak="0">
    <w:nsid w:val="78651B4C"/>
    <w:multiLevelType w:val="hybridMultilevel"/>
    <w:tmpl w:val="C62E5B6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venia Bezerra Fontenele">
    <w15:presenceInfo w15:providerId="Windows Live" w15:userId="db983e4e1da2b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B9"/>
    <w:rsid w:val="00001E44"/>
    <w:rsid w:val="00007A0D"/>
    <w:rsid w:val="00023F67"/>
    <w:rsid w:val="000314F7"/>
    <w:rsid w:val="00040C4B"/>
    <w:rsid w:val="000643B7"/>
    <w:rsid w:val="00065908"/>
    <w:rsid w:val="00070E05"/>
    <w:rsid w:val="00081224"/>
    <w:rsid w:val="00081674"/>
    <w:rsid w:val="00085639"/>
    <w:rsid w:val="00087A6B"/>
    <w:rsid w:val="000A19E0"/>
    <w:rsid w:val="000B1790"/>
    <w:rsid w:val="000B6C16"/>
    <w:rsid w:val="000D0B9A"/>
    <w:rsid w:val="000D4B80"/>
    <w:rsid w:val="000D7151"/>
    <w:rsid w:val="000E37EA"/>
    <w:rsid w:val="000E54E4"/>
    <w:rsid w:val="000F50F2"/>
    <w:rsid w:val="000F6931"/>
    <w:rsid w:val="00110745"/>
    <w:rsid w:val="001150DA"/>
    <w:rsid w:val="00120898"/>
    <w:rsid w:val="00133BCC"/>
    <w:rsid w:val="0016328A"/>
    <w:rsid w:val="0016748A"/>
    <w:rsid w:val="00170B55"/>
    <w:rsid w:val="00174F5C"/>
    <w:rsid w:val="00180652"/>
    <w:rsid w:val="001875FE"/>
    <w:rsid w:val="00193182"/>
    <w:rsid w:val="00195616"/>
    <w:rsid w:val="00195F2F"/>
    <w:rsid w:val="0019639A"/>
    <w:rsid w:val="001A01B6"/>
    <w:rsid w:val="001A200A"/>
    <w:rsid w:val="001A7322"/>
    <w:rsid w:val="001A783B"/>
    <w:rsid w:val="001B313B"/>
    <w:rsid w:val="001B4F43"/>
    <w:rsid w:val="001E17E4"/>
    <w:rsid w:val="001F0E6D"/>
    <w:rsid w:val="001F3B89"/>
    <w:rsid w:val="00201158"/>
    <w:rsid w:val="00203359"/>
    <w:rsid w:val="00205582"/>
    <w:rsid w:val="00227057"/>
    <w:rsid w:val="00227D39"/>
    <w:rsid w:val="00246FA4"/>
    <w:rsid w:val="00253995"/>
    <w:rsid w:val="002546A7"/>
    <w:rsid w:val="00257400"/>
    <w:rsid w:val="00257841"/>
    <w:rsid w:val="00257EB3"/>
    <w:rsid w:val="0028355A"/>
    <w:rsid w:val="00287B9B"/>
    <w:rsid w:val="00290B29"/>
    <w:rsid w:val="002A4C35"/>
    <w:rsid w:val="002B093F"/>
    <w:rsid w:val="002C518A"/>
    <w:rsid w:val="002C6B2B"/>
    <w:rsid w:val="002D3216"/>
    <w:rsid w:val="002D7682"/>
    <w:rsid w:val="002E2CCC"/>
    <w:rsid w:val="002E4ACD"/>
    <w:rsid w:val="00303D00"/>
    <w:rsid w:val="00314C1A"/>
    <w:rsid w:val="00327F85"/>
    <w:rsid w:val="00332B6C"/>
    <w:rsid w:val="0033733D"/>
    <w:rsid w:val="00340615"/>
    <w:rsid w:val="003458BC"/>
    <w:rsid w:val="0034767E"/>
    <w:rsid w:val="00361816"/>
    <w:rsid w:val="0036288B"/>
    <w:rsid w:val="00376623"/>
    <w:rsid w:val="00394C01"/>
    <w:rsid w:val="003A331F"/>
    <w:rsid w:val="003A5ACB"/>
    <w:rsid w:val="003B0DCC"/>
    <w:rsid w:val="003B5420"/>
    <w:rsid w:val="003B70E1"/>
    <w:rsid w:val="003B7E1B"/>
    <w:rsid w:val="003C07B9"/>
    <w:rsid w:val="003D1014"/>
    <w:rsid w:val="003D21CA"/>
    <w:rsid w:val="004041B0"/>
    <w:rsid w:val="00407889"/>
    <w:rsid w:val="00407C8B"/>
    <w:rsid w:val="00414C39"/>
    <w:rsid w:val="00427E60"/>
    <w:rsid w:val="00432FFB"/>
    <w:rsid w:val="0043533D"/>
    <w:rsid w:val="004360CA"/>
    <w:rsid w:val="0043690D"/>
    <w:rsid w:val="00440E9B"/>
    <w:rsid w:val="0046250F"/>
    <w:rsid w:val="00483181"/>
    <w:rsid w:val="00490293"/>
    <w:rsid w:val="00490A9E"/>
    <w:rsid w:val="004964CF"/>
    <w:rsid w:val="004A2D71"/>
    <w:rsid w:val="004A638F"/>
    <w:rsid w:val="004B7547"/>
    <w:rsid w:val="004C60AB"/>
    <w:rsid w:val="004C7958"/>
    <w:rsid w:val="004D6C63"/>
    <w:rsid w:val="004F7B48"/>
    <w:rsid w:val="00502185"/>
    <w:rsid w:val="005078DC"/>
    <w:rsid w:val="005102A9"/>
    <w:rsid w:val="00516C84"/>
    <w:rsid w:val="005561C5"/>
    <w:rsid w:val="005602A7"/>
    <w:rsid w:val="005608B4"/>
    <w:rsid w:val="005612B6"/>
    <w:rsid w:val="00562295"/>
    <w:rsid w:val="00564FF5"/>
    <w:rsid w:val="00565690"/>
    <w:rsid w:val="00577610"/>
    <w:rsid w:val="00581345"/>
    <w:rsid w:val="0058228D"/>
    <w:rsid w:val="00586B8A"/>
    <w:rsid w:val="00587EB3"/>
    <w:rsid w:val="005A575C"/>
    <w:rsid w:val="005A7777"/>
    <w:rsid w:val="005C326E"/>
    <w:rsid w:val="005E519D"/>
    <w:rsid w:val="005F3F2A"/>
    <w:rsid w:val="00605360"/>
    <w:rsid w:val="006061C6"/>
    <w:rsid w:val="00617213"/>
    <w:rsid w:val="00626600"/>
    <w:rsid w:val="00627A1C"/>
    <w:rsid w:val="00642BB9"/>
    <w:rsid w:val="00653876"/>
    <w:rsid w:val="00665F80"/>
    <w:rsid w:val="00671A52"/>
    <w:rsid w:val="00672370"/>
    <w:rsid w:val="00675283"/>
    <w:rsid w:val="00675A6B"/>
    <w:rsid w:val="00680120"/>
    <w:rsid w:val="00681ED1"/>
    <w:rsid w:val="00684569"/>
    <w:rsid w:val="006B05CF"/>
    <w:rsid w:val="006B324C"/>
    <w:rsid w:val="006B3C22"/>
    <w:rsid w:val="006B722D"/>
    <w:rsid w:val="006D3352"/>
    <w:rsid w:val="006E2EFA"/>
    <w:rsid w:val="006F5E95"/>
    <w:rsid w:val="007010E6"/>
    <w:rsid w:val="0074064A"/>
    <w:rsid w:val="00745D87"/>
    <w:rsid w:val="00747510"/>
    <w:rsid w:val="0076286B"/>
    <w:rsid w:val="00772C15"/>
    <w:rsid w:val="00773044"/>
    <w:rsid w:val="007743CC"/>
    <w:rsid w:val="0078044B"/>
    <w:rsid w:val="00786B8E"/>
    <w:rsid w:val="007915DC"/>
    <w:rsid w:val="00793E2F"/>
    <w:rsid w:val="00794B59"/>
    <w:rsid w:val="0079613F"/>
    <w:rsid w:val="007A3387"/>
    <w:rsid w:val="007C1140"/>
    <w:rsid w:val="007C4452"/>
    <w:rsid w:val="007E16DD"/>
    <w:rsid w:val="007E5F88"/>
    <w:rsid w:val="007E6275"/>
    <w:rsid w:val="007F69DA"/>
    <w:rsid w:val="00800B8F"/>
    <w:rsid w:val="00802A2C"/>
    <w:rsid w:val="008034E1"/>
    <w:rsid w:val="00825130"/>
    <w:rsid w:val="00825EBD"/>
    <w:rsid w:val="00832A1A"/>
    <w:rsid w:val="00833053"/>
    <w:rsid w:val="008464FD"/>
    <w:rsid w:val="00846796"/>
    <w:rsid w:val="00873708"/>
    <w:rsid w:val="008776E0"/>
    <w:rsid w:val="008830D2"/>
    <w:rsid w:val="00885B7C"/>
    <w:rsid w:val="008913F1"/>
    <w:rsid w:val="008A7D86"/>
    <w:rsid w:val="008B58C0"/>
    <w:rsid w:val="008C2DBC"/>
    <w:rsid w:val="008D7EA5"/>
    <w:rsid w:val="008E40DD"/>
    <w:rsid w:val="008E50A9"/>
    <w:rsid w:val="008F51C9"/>
    <w:rsid w:val="0091635A"/>
    <w:rsid w:val="009165A1"/>
    <w:rsid w:val="0091773E"/>
    <w:rsid w:val="00923D74"/>
    <w:rsid w:val="009347A0"/>
    <w:rsid w:val="00944827"/>
    <w:rsid w:val="0095106F"/>
    <w:rsid w:val="00953902"/>
    <w:rsid w:val="00957D19"/>
    <w:rsid w:val="009767B2"/>
    <w:rsid w:val="00977149"/>
    <w:rsid w:val="00986249"/>
    <w:rsid w:val="009865E4"/>
    <w:rsid w:val="0099769D"/>
    <w:rsid w:val="009A14C2"/>
    <w:rsid w:val="009A575A"/>
    <w:rsid w:val="009C1098"/>
    <w:rsid w:val="009C48F6"/>
    <w:rsid w:val="009D7DB3"/>
    <w:rsid w:val="00A0020F"/>
    <w:rsid w:val="00A00DE0"/>
    <w:rsid w:val="00A01193"/>
    <w:rsid w:val="00A17E26"/>
    <w:rsid w:val="00A247BA"/>
    <w:rsid w:val="00A260D6"/>
    <w:rsid w:val="00A355A7"/>
    <w:rsid w:val="00A37A06"/>
    <w:rsid w:val="00A504C5"/>
    <w:rsid w:val="00A542E5"/>
    <w:rsid w:val="00A56E03"/>
    <w:rsid w:val="00A60EC4"/>
    <w:rsid w:val="00A643B0"/>
    <w:rsid w:val="00A67063"/>
    <w:rsid w:val="00A70171"/>
    <w:rsid w:val="00A75BB9"/>
    <w:rsid w:val="00AB5321"/>
    <w:rsid w:val="00AB60DA"/>
    <w:rsid w:val="00AB707F"/>
    <w:rsid w:val="00AC14FE"/>
    <w:rsid w:val="00AD3426"/>
    <w:rsid w:val="00AD41A9"/>
    <w:rsid w:val="00AE443F"/>
    <w:rsid w:val="00AE729A"/>
    <w:rsid w:val="00AF431F"/>
    <w:rsid w:val="00AF6C5C"/>
    <w:rsid w:val="00B17B8F"/>
    <w:rsid w:val="00B31055"/>
    <w:rsid w:val="00B45AF2"/>
    <w:rsid w:val="00B45F40"/>
    <w:rsid w:val="00B46203"/>
    <w:rsid w:val="00B5315C"/>
    <w:rsid w:val="00B56085"/>
    <w:rsid w:val="00B923E3"/>
    <w:rsid w:val="00B96485"/>
    <w:rsid w:val="00BA0F68"/>
    <w:rsid w:val="00BA26D4"/>
    <w:rsid w:val="00BC3947"/>
    <w:rsid w:val="00BC7C76"/>
    <w:rsid w:val="00BD3A19"/>
    <w:rsid w:val="00BE3B74"/>
    <w:rsid w:val="00BE5CDB"/>
    <w:rsid w:val="00BE7110"/>
    <w:rsid w:val="00BF25C1"/>
    <w:rsid w:val="00C06313"/>
    <w:rsid w:val="00C12CEF"/>
    <w:rsid w:val="00C233D1"/>
    <w:rsid w:val="00C30A51"/>
    <w:rsid w:val="00C32B79"/>
    <w:rsid w:val="00C34D43"/>
    <w:rsid w:val="00C41C7B"/>
    <w:rsid w:val="00C467C8"/>
    <w:rsid w:val="00C469A4"/>
    <w:rsid w:val="00C61DDA"/>
    <w:rsid w:val="00C65329"/>
    <w:rsid w:val="00C676A7"/>
    <w:rsid w:val="00C8000E"/>
    <w:rsid w:val="00C81746"/>
    <w:rsid w:val="00C8281C"/>
    <w:rsid w:val="00C94572"/>
    <w:rsid w:val="00CC13EF"/>
    <w:rsid w:val="00CC3D63"/>
    <w:rsid w:val="00CC6AA8"/>
    <w:rsid w:val="00CC6AAE"/>
    <w:rsid w:val="00CD2AF4"/>
    <w:rsid w:val="00CD622E"/>
    <w:rsid w:val="00CF5FF5"/>
    <w:rsid w:val="00D11D5A"/>
    <w:rsid w:val="00D12FF4"/>
    <w:rsid w:val="00D21FD4"/>
    <w:rsid w:val="00D223E5"/>
    <w:rsid w:val="00D25B1C"/>
    <w:rsid w:val="00D35463"/>
    <w:rsid w:val="00D37506"/>
    <w:rsid w:val="00DA75B5"/>
    <w:rsid w:val="00DB6349"/>
    <w:rsid w:val="00DB7E3B"/>
    <w:rsid w:val="00DE160A"/>
    <w:rsid w:val="00DF32FB"/>
    <w:rsid w:val="00DF6C77"/>
    <w:rsid w:val="00E035C5"/>
    <w:rsid w:val="00E126F9"/>
    <w:rsid w:val="00E2218B"/>
    <w:rsid w:val="00E2776E"/>
    <w:rsid w:val="00E321D1"/>
    <w:rsid w:val="00E333EB"/>
    <w:rsid w:val="00E33D57"/>
    <w:rsid w:val="00E34989"/>
    <w:rsid w:val="00E60680"/>
    <w:rsid w:val="00E6732F"/>
    <w:rsid w:val="00E801B6"/>
    <w:rsid w:val="00E803A1"/>
    <w:rsid w:val="00E85ADF"/>
    <w:rsid w:val="00E860FF"/>
    <w:rsid w:val="00E91D84"/>
    <w:rsid w:val="00E94EF9"/>
    <w:rsid w:val="00E97E34"/>
    <w:rsid w:val="00EB1CC5"/>
    <w:rsid w:val="00EB7FD2"/>
    <w:rsid w:val="00EC65A1"/>
    <w:rsid w:val="00ED0297"/>
    <w:rsid w:val="00EE3914"/>
    <w:rsid w:val="00EF64B2"/>
    <w:rsid w:val="00F01753"/>
    <w:rsid w:val="00F11240"/>
    <w:rsid w:val="00F15C57"/>
    <w:rsid w:val="00F175A6"/>
    <w:rsid w:val="00F21D75"/>
    <w:rsid w:val="00F24C90"/>
    <w:rsid w:val="00F4163C"/>
    <w:rsid w:val="00F45F69"/>
    <w:rsid w:val="00F60549"/>
    <w:rsid w:val="00F6661F"/>
    <w:rsid w:val="00F67F35"/>
    <w:rsid w:val="00F71D21"/>
    <w:rsid w:val="00F73654"/>
    <w:rsid w:val="00F8509D"/>
    <w:rsid w:val="00FA5FF8"/>
    <w:rsid w:val="00FB0B9D"/>
    <w:rsid w:val="00FB15EE"/>
    <w:rsid w:val="00FF0D5B"/>
    <w:rsid w:val="1FF965F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7D5910"/>
  <w15:docId w15:val="{EDD3E0C6-55D3-42E4-B9AB-64F23F43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50F"/>
    <w:pPr>
      <w:spacing w:line="360" w:lineRule="auto"/>
      <w:jc w:val="center"/>
    </w:pPr>
    <w:rPr>
      <w:rFonts w:ascii="Arial" w:eastAsia="Calibri" w:hAnsi="Arial"/>
      <w:sz w:val="24"/>
      <w:szCs w:val="22"/>
      <w:lang w:eastAsia="en-US"/>
    </w:rPr>
  </w:style>
  <w:style w:type="paragraph" w:styleId="Ttulo1">
    <w:name w:val="heading 1"/>
    <w:basedOn w:val="Normal"/>
    <w:next w:val="Normal"/>
    <w:link w:val="Ttulo1Char"/>
    <w:uiPriority w:val="9"/>
    <w:qFormat/>
    <w:rsid w:val="00303D00"/>
    <w:pPr>
      <w:keepNext/>
      <w:spacing w:before="240" w:after="60"/>
      <w:outlineLvl w:val="0"/>
    </w:pPr>
    <w:rPr>
      <w:rFonts w:eastAsia="Times New Roman"/>
      <w:b/>
      <w:bCs/>
      <w:kern w:val="32"/>
      <w:sz w:val="32"/>
      <w:szCs w:val="32"/>
      <w:lang w:val="x-none"/>
    </w:rPr>
  </w:style>
  <w:style w:type="paragraph" w:styleId="Ttulo2">
    <w:name w:val="heading 2"/>
    <w:basedOn w:val="Normal"/>
    <w:next w:val="Normal"/>
    <w:link w:val="Ttulo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Ttulo3">
    <w:name w:val="heading 3"/>
    <w:basedOn w:val="Normal"/>
    <w:next w:val="Normal"/>
    <w:link w:val="Ttulo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Corpodetexto2">
    <w:name w:val="Body Text 2"/>
    <w:basedOn w:val="Normal"/>
    <w:link w:val="Corpodetexto2Char"/>
    <w:rsid w:val="00120898"/>
    <w:pPr>
      <w:jc w:val="both"/>
    </w:pPr>
    <w:rPr>
      <w:rFonts w:eastAsia="Times New Roman"/>
      <w:szCs w:val="20"/>
      <w:lang w:val="x-none" w:eastAsia="x-none"/>
    </w:rPr>
  </w:style>
  <w:style w:type="character" w:customStyle="1" w:styleId="Corpodetexto2Char">
    <w:name w:val="Corpo de texto 2 Char"/>
    <w:link w:val="Corpodetexto2"/>
    <w:rsid w:val="00120898"/>
    <w:rPr>
      <w:rFonts w:ascii="Arial" w:hAnsi="Arial"/>
      <w:sz w:val="24"/>
    </w:rPr>
  </w:style>
  <w:style w:type="character" w:styleId="Forte">
    <w:name w:val="Strong"/>
    <w:uiPriority w:val="22"/>
    <w:qFormat/>
    <w:rsid w:val="00802A2C"/>
    <w:rPr>
      <w:b/>
      <w:bCs/>
    </w:rPr>
  </w:style>
  <w:style w:type="table" w:styleId="Tabelacomgrade">
    <w:name w:val="Table Grid"/>
    <w:basedOn w:val="Tabelanormal"/>
    <w:uiPriority w:val="59"/>
    <w:rsid w:val="00303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03D00"/>
    <w:pPr>
      <w:spacing w:line="240" w:lineRule="auto"/>
    </w:pPr>
    <w:rPr>
      <w:rFonts w:ascii="Tahoma" w:hAnsi="Tahoma"/>
      <w:sz w:val="16"/>
      <w:szCs w:val="16"/>
      <w:lang w:val="x-none"/>
    </w:rPr>
  </w:style>
  <w:style w:type="character" w:customStyle="1" w:styleId="TextodebaloChar">
    <w:name w:val="Texto de balão Char"/>
    <w:link w:val="Textodebalo"/>
    <w:uiPriority w:val="99"/>
    <w:semiHidden/>
    <w:rsid w:val="00303D00"/>
    <w:rPr>
      <w:rFonts w:ascii="Tahoma" w:eastAsia="Calibri" w:hAnsi="Tahoma" w:cs="Tahoma"/>
      <w:sz w:val="16"/>
      <w:szCs w:val="16"/>
      <w:lang w:eastAsia="en-US"/>
    </w:rPr>
  </w:style>
  <w:style w:type="character" w:customStyle="1" w:styleId="Ttulo1Char">
    <w:name w:val="Título 1 Char"/>
    <w:link w:val="Ttulo1"/>
    <w:uiPriority w:val="9"/>
    <w:rsid w:val="00303D00"/>
    <w:rPr>
      <w:rFonts w:ascii="Arial" w:eastAsia="Times New Roman" w:hAnsi="Arial" w:cs="Times New Roman"/>
      <w:b/>
      <w:bCs/>
      <w:kern w:val="32"/>
      <w:sz w:val="32"/>
      <w:szCs w:val="32"/>
      <w:lang w:eastAsia="en-US"/>
    </w:rPr>
  </w:style>
  <w:style w:type="paragraph" w:styleId="Sumrio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Sumrio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Sumrio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Sumrio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Sumrio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tulo">
    <w:name w:val="Subtitle"/>
    <w:basedOn w:val="Normal"/>
    <w:next w:val="Normal"/>
    <w:link w:val="Subttulo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tuloChar">
    <w:name w:val="Subtítulo Char"/>
    <w:link w:val="Subttulo"/>
    <w:uiPriority w:val="99"/>
    <w:rsid w:val="00303D00"/>
    <w:rPr>
      <w:rFonts w:ascii="Cambria" w:hAnsi="Cambria"/>
      <w:sz w:val="24"/>
      <w:szCs w:val="24"/>
      <w:lang w:val="x-none"/>
    </w:rPr>
  </w:style>
  <w:style w:type="character" w:customStyle="1" w:styleId="Ttulo3Char">
    <w:name w:val="Título 3 Char"/>
    <w:link w:val="Ttulo3"/>
    <w:uiPriority w:val="9"/>
    <w:semiHidden/>
    <w:rsid w:val="00085639"/>
    <w:rPr>
      <w:rFonts w:ascii="Cambria" w:eastAsia="Times New Roman" w:hAnsi="Cambria" w:cs="Times New Roman"/>
      <w:b/>
      <w:bCs/>
      <w:sz w:val="26"/>
      <w:szCs w:val="26"/>
      <w:lang w:eastAsia="en-US"/>
    </w:rPr>
  </w:style>
  <w:style w:type="character" w:styleId="Refdecomentrio">
    <w:name w:val="annotation reference"/>
    <w:rsid w:val="00085639"/>
    <w:rPr>
      <w:sz w:val="16"/>
      <w:szCs w:val="16"/>
    </w:rPr>
  </w:style>
  <w:style w:type="paragraph" w:styleId="Textodecomentrio">
    <w:name w:val="annotation text"/>
    <w:basedOn w:val="Normal"/>
    <w:link w:val="TextodecomentrioChar"/>
    <w:uiPriority w:val="99"/>
    <w:rsid w:val="00085639"/>
    <w:pPr>
      <w:spacing w:line="240" w:lineRule="auto"/>
      <w:jc w:val="left"/>
    </w:pPr>
    <w:rPr>
      <w:rFonts w:ascii="Times New Roman" w:eastAsia="Times New Roman" w:hAnsi="Times New Roman"/>
      <w:sz w:val="20"/>
      <w:szCs w:val="20"/>
      <w:lang w:val="x-none"/>
    </w:rPr>
  </w:style>
  <w:style w:type="character" w:customStyle="1" w:styleId="TextodecomentrioChar">
    <w:name w:val="Texto de comentário Char"/>
    <w:link w:val="Textodecomentrio"/>
    <w:uiPriority w:val="99"/>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Assuntodocomentrio">
    <w:name w:val="annotation subject"/>
    <w:basedOn w:val="Textodecomentrio"/>
    <w:next w:val="Textodecomentrio"/>
    <w:link w:val="AssuntodocomentrioChar"/>
    <w:uiPriority w:val="99"/>
    <w:semiHidden/>
    <w:unhideWhenUsed/>
    <w:rsid w:val="0078044B"/>
    <w:pPr>
      <w:spacing w:line="360" w:lineRule="auto"/>
      <w:jc w:val="center"/>
    </w:pPr>
    <w:rPr>
      <w:rFonts w:ascii="Arial" w:eastAsia="Calibri" w:hAnsi="Arial"/>
      <w:b/>
      <w:bCs/>
    </w:rPr>
  </w:style>
  <w:style w:type="character" w:customStyle="1" w:styleId="AssuntodocomentrioChar">
    <w:name w:val="Assunto do comentário Char"/>
    <w:link w:val="Assuntodocomentrio"/>
    <w:uiPriority w:val="99"/>
    <w:semiHidden/>
    <w:rsid w:val="0078044B"/>
    <w:rPr>
      <w:rFonts w:ascii="Arial" w:eastAsia="Calibri" w:hAnsi="Arial"/>
      <w:b/>
      <w:bCs/>
      <w:lang w:eastAsia="en-US"/>
    </w:rPr>
  </w:style>
  <w:style w:type="paragraph" w:styleId="Cabealho">
    <w:name w:val="header"/>
    <w:basedOn w:val="Normal"/>
    <w:link w:val="CabealhoChar"/>
    <w:uiPriority w:val="99"/>
    <w:unhideWhenUsed/>
    <w:rsid w:val="002B093F"/>
    <w:pPr>
      <w:tabs>
        <w:tab w:val="center" w:pos="4252"/>
        <w:tab w:val="right" w:pos="8504"/>
      </w:tabs>
    </w:pPr>
    <w:rPr>
      <w:lang w:val="x-none"/>
    </w:rPr>
  </w:style>
  <w:style w:type="character" w:customStyle="1" w:styleId="CabealhoChar">
    <w:name w:val="Cabeçalho Char"/>
    <w:link w:val="Cabealho"/>
    <w:uiPriority w:val="99"/>
    <w:rsid w:val="002B093F"/>
    <w:rPr>
      <w:rFonts w:ascii="Arial" w:eastAsia="Calibri" w:hAnsi="Arial"/>
      <w:sz w:val="24"/>
      <w:szCs w:val="22"/>
      <w:lang w:eastAsia="en-US"/>
    </w:rPr>
  </w:style>
  <w:style w:type="paragraph" w:styleId="Rodap">
    <w:name w:val="footer"/>
    <w:basedOn w:val="Normal"/>
    <w:link w:val="RodapChar"/>
    <w:uiPriority w:val="99"/>
    <w:unhideWhenUsed/>
    <w:rsid w:val="002B093F"/>
    <w:pPr>
      <w:tabs>
        <w:tab w:val="center" w:pos="4252"/>
        <w:tab w:val="right" w:pos="8504"/>
      </w:tabs>
    </w:pPr>
    <w:rPr>
      <w:lang w:val="x-none"/>
    </w:rPr>
  </w:style>
  <w:style w:type="character" w:customStyle="1" w:styleId="RodapChar">
    <w:name w:val="Rodapé Char"/>
    <w:link w:val="Rodap"/>
    <w:uiPriority w:val="99"/>
    <w:rsid w:val="002B093F"/>
    <w:rPr>
      <w:rFonts w:ascii="Arial" w:eastAsia="Calibri" w:hAnsi="Arial"/>
      <w:sz w:val="24"/>
      <w:szCs w:val="22"/>
      <w:lang w:eastAsia="en-US"/>
    </w:rPr>
  </w:style>
  <w:style w:type="paragraph" w:styleId="PargrafodaLista">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Corpodetexto">
    <w:name w:val="Body Text"/>
    <w:basedOn w:val="Normal"/>
    <w:link w:val="CorpodetextoChar"/>
    <w:uiPriority w:val="99"/>
    <w:semiHidden/>
    <w:unhideWhenUsed/>
    <w:rsid w:val="000F50F2"/>
    <w:pPr>
      <w:spacing w:after="120"/>
    </w:pPr>
    <w:rPr>
      <w:lang w:val="x-none"/>
    </w:rPr>
  </w:style>
  <w:style w:type="character" w:customStyle="1" w:styleId="CorpodetextoChar">
    <w:name w:val="Corpo de texto Char"/>
    <w:link w:val="Corpodetexto"/>
    <w:uiPriority w:val="99"/>
    <w:semiHidden/>
    <w:rsid w:val="000F50F2"/>
    <w:rPr>
      <w:rFonts w:ascii="Arial" w:eastAsia="Calibri" w:hAnsi="Arial"/>
      <w:sz w:val="24"/>
      <w:szCs w:val="22"/>
      <w:lang w:eastAsia="en-US"/>
    </w:rPr>
  </w:style>
  <w:style w:type="character" w:customStyle="1" w:styleId="apple-converted-space">
    <w:name w:val="apple-converted-space"/>
    <w:basedOn w:val="Fontepargpadro"/>
    <w:rsid w:val="000F6931"/>
  </w:style>
  <w:style w:type="paragraph" w:styleId="Recuodecorpodetexto3">
    <w:name w:val="Body Text Indent 3"/>
    <w:basedOn w:val="Normal"/>
    <w:link w:val="Recuodecorpodetexto3Char"/>
    <w:uiPriority w:val="99"/>
    <w:semiHidden/>
    <w:unhideWhenUsed/>
    <w:rsid w:val="00340615"/>
    <w:pPr>
      <w:spacing w:after="120"/>
      <w:ind w:left="283"/>
    </w:pPr>
    <w:rPr>
      <w:sz w:val="16"/>
      <w:szCs w:val="16"/>
    </w:rPr>
  </w:style>
  <w:style w:type="character" w:customStyle="1" w:styleId="Recuodecorpodetexto3Char">
    <w:name w:val="Recuo de corpo de texto 3 Char"/>
    <w:link w:val="Recuodecorpodetexto3"/>
    <w:uiPriority w:val="99"/>
    <w:semiHidden/>
    <w:rsid w:val="00340615"/>
    <w:rPr>
      <w:rFonts w:ascii="Arial" w:eastAsia="Calibri" w:hAnsi="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448150">
      <w:bodyDiv w:val="1"/>
      <w:marLeft w:val="0"/>
      <w:marRight w:val="0"/>
      <w:marTop w:val="0"/>
      <w:marBottom w:val="0"/>
      <w:divBdr>
        <w:top w:val="none" w:sz="0" w:space="0" w:color="auto"/>
        <w:left w:val="none" w:sz="0" w:space="0" w:color="auto"/>
        <w:bottom w:val="none" w:sz="0" w:space="0" w:color="auto"/>
        <w:right w:val="none" w:sz="0" w:space="0" w:color="auto"/>
      </w:divBdr>
    </w:div>
    <w:div w:id="795176006">
      <w:bodyDiv w:val="1"/>
      <w:marLeft w:val="0"/>
      <w:marRight w:val="0"/>
      <w:marTop w:val="0"/>
      <w:marBottom w:val="0"/>
      <w:divBdr>
        <w:top w:val="none" w:sz="0" w:space="0" w:color="auto"/>
        <w:left w:val="none" w:sz="0" w:space="0" w:color="auto"/>
        <w:bottom w:val="none" w:sz="0" w:space="0" w:color="auto"/>
        <w:right w:val="none" w:sz="0" w:space="0" w:color="auto"/>
      </w:divBdr>
      <w:divsChild>
        <w:div w:id="1095708133">
          <w:marLeft w:val="0"/>
          <w:marRight w:val="0"/>
          <w:marTop w:val="0"/>
          <w:marBottom w:val="0"/>
          <w:divBdr>
            <w:top w:val="none" w:sz="0" w:space="0" w:color="auto"/>
            <w:left w:val="none" w:sz="0" w:space="0" w:color="auto"/>
            <w:bottom w:val="none" w:sz="0" w:space="0" w:color="auto"/>
            <w:right w:val="none" w:sz="0" w:space="0" w:color="auto"/>
          </w:divBdr>
          <w:divsChild>
            <w:div w:id="198009668">
              <w:marLeft w:val="0"/>
              <w:marRight w:val="0"/>
              <w:marTop w:val="0"/>
              <w:marBottom w:val="0"/>
              <w:divBdr>
                <w:top w:val="none" w:sz="0" w:space="0" w:color="auto"/>
                <w:left w:val="none" w:sz="0" w:space="0" w:color="auto"/>
                <w:bottom w:val="none" w:sz="0" w:space="0" w:color="auto"/>
                <w:right w:val="none" w:sz="0" w:space="0" w:color="auto"/>
              </w:divBdr>
              <w:divsChild>
                <w:div w:id="9034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282">
          <w:marLeft w:val="0"/>
          <w:marRight w:val="0"/>
          <w:marTop w:val="0"/>
          <w:marBottom w:val="0"/>
          <w:divBdr>
            <w:top w:val="none" w:sz="0" w:space="0" w:color="auto"/>
            <w:left w:val="none" w:sz="0" w:space="0" w:color="auto"/>
            <w:bottom w:val="none" w:sz="0" w:space="0" w:color="auto"/>
            <w:right w:val="none" w:sz="0" w:space="0" w:color="auto"/>
          </w:divBdr>
        </w:div>
      </w:divsChild>
    </w:div>
    <w:div w:id="1058090083">
      <w:bodyDiv w:val="1"/>
      <w:marLeft w:val="0"/>
      <w:marRight w:val="0"/>
      <w:marTop w:val="0"/>
      <w:marBottom w:val="0"/>
      <w:divBdr>
        <w:top w:val="none" w:sz="0" w:space="0" w:color="auto"/>
        <w:left w:val="none" w:sz="0" w:space="0" w:color="auto"/>
        <w:bottom w:val="none" w:sz="0" w:space="0" w:color="auto"/>
        <w:right w:val="none" w:sz="0" w:space="0" w:color="auto"/>
      </w:divBdr>
    </w:div>
    <w:div w:id="1212689919">
      <w:bodyDiv w:val="1"/>
      <w:marLeft w:val="0"/>
      <w:marRight w:val="0"/>
      <w:marTop w:val="0"/>
      <w:marBottom w:val="0"/>
      <w:divBdr>
        <w:top w:val="none" w:sz="0" w:space="0" w:color="auto"/>
        <w:left w:val="none" w:sz="0" w:space="0" w:color="auto"/>
        <w:bottom w:val="none" w:sz="0" w:space="0" w:color="auto"/>
        <w:right w:val="none" w:sz="0" w:space="0" w:color="auto"/>
      </w:divBdr>
      <w:divsChild>
        <w:div w:id="2077628782">
          <w:marLeft w:val="0"/>
          <w:marRight w:val="0"/>
          <w:marTop w:val="0"/>
          <w:marBottom w:val="0"/>
          <w:divBdr>
            <w:top w:val="none" w:sz="0" w:space="0" w:color="auto"/>
            <w:left w:val="none" w:sz="0" w:space="0" w:color="auto"/>
            <w:bottom w:val="none" w:sz="0" w:space="0" w:color="auto"/>
            <w:right w:val="none" w:sz="0" w:space="0" w:color="auto"/>
          </w:divBdr>
          <w:divsChild>
            <w:div w:id="1835997356">
              <w:marLeft w:val="0"/>
              <w:marRight w:val="0"/>
              <w:marTop w:val="0"/>
              <w:marBottom w:val="0"/>
              <w:divBdr>
                <w:top w:val="none" w:sz="0" w:space="0" w:color="auto"/>
                <w:left w:val="none" w:sz="0" w:space="0" w:color="auto"/>
                <w:bottom w:val="none" w:sz="0" w:space="0" w:color="auto"/>
                <w:right w:val="none" w:sz="0" w:space="0" w:color="auto"/>
              </w:divBdr>
              <w:divsChild>
                <w:div w:id="1109474041">
                  <w:marLeft w:val="0"/>
                  <w:marRight w:val="0"/>
                  <w:marTop w:val="0"/>
                  <w:marBottom w:val="0"/>
                  <w:divBdr>
                    <w:top w:val="none" w:sz="0" w:space="0" w:color="auto"/>
                    <w:left w:val="none" w:sz="0" w:space="0" w:color="auto"/>
                    <w:bottom w:val="none" w:sz="0" w:space="0" w:color="auto"/>
                    <w:right w:val="none" w:sz="0" w:space="0" w:color="auto"/>
                  </w:divBdr>
                  <w:divsChild>
                    <w:div w:id="1940680260">
                      <w:marLeft w:val="0"/>
                      <w:marRight w:val="0"/>
                      <w:marTop w:val="0"/>
                      <w:marBottom w:val="0"/>
                      <w:divBdr>
                        <w:top w:val="none" w:sz="0" w:space="0" w:color="auto"/>
                        <w:left w:val="none" w:sz="0" w:space="0" w:color="auto"/>
                        <w:bottom w:val="none" w:sz="0" w:space="0" w:color="auto"/>
                        <w:right w:val="none" w:sz="0" w:space="0" w:color="auto"/>
                      </w:divBdr>
                      <w:divsChild>
                        <w:div w:id="14014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33874">
          <w:marLeft w:val="0"/>
          <w:marRight w:val="0"/>
          <w:marTop w:val="0"/>
          <w:marBottom w:val="0"/>
          <w:divBdr>
            <w:top w:val="none" w:sz="0" w:space="0" w:color="auto"/>
            <w:left w:val="none" w:sz="0" w:space="0" w:color="auto"/>
            <w:bottom w:val="none" w:sz="0" w:space="0" w:color="auto"/>
            <w:right w:val="none" w:sz="0" w:space="0" w:color="auto"/>
          </w:divBdr>
        </w:div>
        <w:div w:id="210265048">
          <w:marLeft w:val="0"/>
          <w:marRight w:val="0"/>
          <w:marTop w:val="0"/>
          <w:marBottom w:val="0"/>
          <w:divBdr>
            <w:top w:val="none" w:sz="0" w:space="0" w:color="auto"/>
            <w:left w:val="none" w:sz="0" w:space="0" w:color="auto"/>
            <w:bottom w:val="none" w:sz="0" w:space="0" w:color="auto"/>
            <w:right w:val="none" w:sz="0" w:space="0" w:color="auto"/>
          </w:divBdr>
        </w:div>
        <w:div w:id="81950843">
          <w:marLeft w:val="0"/>
          <w:marRight w:val="0"/>
          <w:marTop w:val="0"/>
          <w:marBottom w:val="0"/>
          <w:divBdr>
            <w:top w:val="none" w:sz="0" w:space="0" w:color="auto"/>
            <w:left w:val="none" w:sz="0" w:space="0" w:color="auto"/>
            <w:bottom w:val="none" w:sz="0" w:space="0" w:color="auto"/>
            <w:right w:val="none" w:sz="0" w:space="0" w:color="auto"/>
          </w:divBdr>
        </w:div>
        <w:div w:id="1335186266">
          <w:marLeft w:val="0"/>
          <w:marRight w:val="0"/>
          <w:marTop w:val="0"/>
          <w:marBottom w:val="0"/>
          <w:divBdr>
            <w:top w:val="none" w:sz="0" w:space="0" w:color="auto"/>
            <w:left w:val="none" w:sz="0" w:space="0" w:color="auto"/>
            <w:bottom w:val="none" w:sz="0" w:space="0" w:color="auto"/>
            <w:right w:val="none" w:sz="0" w:space="0" w:color="auto"/>
          </w:divBdr>
          <w:divsChild>
            <w:div w:id="1587303278">
              <w:marLeft w:val="0"/>
              <w:marRight w:val="0"/>
              <w:marTop w:val="0"/>
              <w:marBottom w:val="0"/>
              <w:divBdr>
                <w:top w:val="none" w:sz="0" w:space="0" w:color="auto"/>
                <w:left w:val="none" w:sz="0" w:space="0" w:color="auto"/>
                <w:bottom w:val="none" w:sz="0" w:space="0" w:color="auto"/>
                <w:right w:val="none" w:sz="0" w:space="0" w:color="auto"/>
              </w:divBdr>
              <w:divsChild>
                <w:div w:id="448013624">
                  <w:marLeft w:val="0"/>
                  <w:marRight w:val="0"/>
                  <w:marTop w:val="0"/>
                  <w:marBottom w:val="0"/>
                  <w:divBdr>
                    <w:top w:val="none" w:sz="0" w:space="0" w:color="auto"/>
                    <w:left w:val="none" w:sz="0" w:space="0" w:color="auto"/>
                    <w:bottom w:val="none" w:sz="0" w:space="0" w:color="auto"/>
                    <w:right w:val="none" w:sz="0" w:space="0" w:color="auto"/>
                  </w:divBdr>
                  <w:divsChild>
                    <w:div w:id="881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6031">
      <w:bodyDiv w:val="1"/>
      <w:marLeft w:val="0"/>
      <w:marRight w:val="0"/>
      <w:marTop w:val="0"/>
      <w:marBottom w:val="0"/>
      <w:divBdr>
        <w:top w:val="none" w:sz="0" w:space="0" w:color="auto"/>
        <w:left w:val="none" w:sz="0" w:space="0" w:color="auto"/>
        <w:bottom w:val="none" w:sz="0" w:space="0" w:color="auto"/>
        <w:right w:val="none" w:sz="0" w:space="0" w:color="auto"/>
      </w:divBdr>
      <w:divsChild>
        <w:div w:id="1520123601">
          <w:marLeft w:val="0"/>
          <w:marRight w:val="0"/>
          <w:marTop w:val="0"/>
          <w:marBottom w:val="0"/>
          <w:divBdr>
            <w:top w:val="none" w:sz="0" w:space="0" w:color="auto"/>
            <w:left w:val="none" w:sz="0" w:space="0" w:color="auto"/>
            <w:bottom w:val="none" w:sz="0" w:space="0" w:color="auto"/>
            <w:right w:val="none" w:sz="0" w:space="0" w:color="auto"/>
          </w:divBdr>
        </w:div>
      </w:divsChild>
    </w:div>
    <w:div w:id="191531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who-umc.org/DynPage.aspx?id=98078&amp;mn1=7347&amp;mn2=7252&amp;mn3=7322"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http://www.fda.gov/AboutFDA/WhatWeDo/History/ProductRegulation/SulfanilamideDisaster/default.ht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portal.anvisa.gov.br/wps/content/Anvisa+Portal/Anvisa/Pos+-+Comercializacao+-+Pos+-+Uso/Farmacovigilancia/Assunto+de+Interesse/Farmacias+Notificadoras/01+Projeto+Farmacias+Notificadora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ho.int/medicines/areas/quality_safety/safety_efficacy/pharmvigi/en/" TargetMode="Externa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who-umc.org/graphics/32666.pdf"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54</Pages>
  <Words>15029</Words>
  <Characters>81162</Characters>
  <Application>Microsoft Office Word</Application>
  <DocSecurity>0</DocSecurity>
  <Lines>676</Lines>
  <Paragraphs>191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ufc</dc:creator>
  <cp:lastModifiedBy>Juvenia Bezerra Fontenele</cp:lastModifiedBy>
  <cp:revision>7</cp:revision>
  <dcterms:created xsi:type="dcterms:W3CDTF">2016-01-22T00:24:00Z</dcterms:created>
  <dcterms:modified xsi:type="dcterms:W3CDTF">2016-01-22T00:42:00Z</dcterms:modified>
</cp:coreProperties>
</file>