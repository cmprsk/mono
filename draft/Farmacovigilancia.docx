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DB" w:rsidRDefault="002910DB" w:rsidP="00291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43657">
        <w:rPr>
          <w:rFonts w:ascii="Times New Roman" w:hAnsi="Times New Roman" w:cs="Times New Roman"/>
          <w:b/>
          <w:sz w:val="24"/>
          <w:szCs w:val="24"/>
          <w:lang w:val="pt-PT"/>
        </w:rPr>
        <w:t>2.4 Farmacovigilância</w:t>
      </w:r>
    </w:p>
    <w:p w:rsidR="002910DB" w:rsidRPr="00243657" w:rsidRDefault="002910DB" w:rsidP="00291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22A68" w:rsidRPr="00351CC1" w:rsidRDefault="00F22A68" w:rsidP="00F22A6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51CC1">
        <w:rPr>
          <w:rFonts w:ascii="Times New Roman" w:hAnsi="Times New Roman" w:cs="Times New Roman"/>
          <w:sz w:val="24"/>
          <w:szCs w:val="24"/>
          <w:lang w:val="pt-PT"/>
        </w:rPr>
        <w:t>Farmacovigilância (</w:t>
      </w:r>
      <w:r>
        <w:rPr>
          <w:rFonts w:ascii="Times New Roman" w:hAnsi="Times New Roman" w:cs="Times New Roman"/>
          <w:sz w:val="24"/>
          <w:szCs w:val="24"/>
          <w:lang w:val="pt-PT"/>
        </w:rPr>
        <w:t>F</w:t>
      </w:r>
      <w:r w:rsidRPr="00351CC1">
        <w:rPr>
          <w:rFonts w:ascii="Times New Roman" w:hAnsi="Times New Roman" w:cs="Times New Roman"/>
          <w:sz w:val="24"/>
          <w:szCs w:val="24"/>
          <w:lang w:val="pt-PT"/>
        </w:rPr>
        <w:t>V), a vigilância sobre o uso seguro de medicamentos, adquiriu enorme importância especialmente depois de acontecimentos dramáticos, como a tragédia da talidomida na década de 1960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(MCBRIDE, 1961)</w:t>
      </w:r>
      <w:r w:rsidRPr="00351CC1">
        <w:rPr>
          <w:rFonts w:ascii="Times New Roman" w:hAnsi="Times New Roman" w:cs="Times New Roman"/>
          <w:sz w:val="24"/>
          <w:szCs w:val="24"/>
          <w:lang w:val="pt-PT"/>
        </w:rPr>
        <w:t>. Embora outros incidentes graves</w:t>
      </w:r>
      <w:r>
        <w:rPr>
          <w:rFonts w:ascii="Times New Roman" w:hAnsi="Times New Roman" w:cs="Times New Roman"/>
          <w:sz w:val="24"/>
          <w:szCs w:val="24"/>
          <w:lang w:val="pt-PT"/>
        </w:rPr>
        <w:t>, como os do dietilenoglicol,</w:t>
      </w:r>
      <w:r w:rsidRPr="00351CC1">
        <w:rPr>
          <w:rFonts w:ascii="Times New Roman" w:hAnsi="Times New Roman" w:cs="Times New Roman"/>
          <w:sz w:val="24"/>
          <w:szCs w:val="24"/>
          <w:lang w:val="pt-PT"/>
        </w:rPr>
        <w:t xml:space="preserve"> tenham sido registrados depois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(U.S. FDA, 1981 updated 2010; WOOLF, 1998)</w:t>
      </w:r>
      <w:r w:rsidRPr="00351CC1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351CC1">
        <w:rPr>
          <w:rFonts w:ascii="Times New Roman" w:hAnsi="Times New Roman" w:cs="Times New Roman"/>
          <w:sz w:val="24"/>
          <w:szCs w:val="24"/>
          <w:lang w:val="it-IT"/>
        </w:rPr>
        <w:t xml:space="preserve">este evento </w:t>
      </w:r>
      <w:r w:rsidRPr="00351CC1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considerado o gatilho para </w:t>
      </w:r>
      <w:r w:rsidR="002C2704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F</w:t>
      </w:r>
      <w:r w:rsidRPr="00351CC1">
        <w:rPr>
          <w:rFonts w:ascii="Times New Roman" w:hAnsi="Times New Roman" w:cs="Times New Roman"/>
          <w:sz w:val="24"/>
          <w:szCs w:val="24"/>
          <w:lang w:val="pt-PT"/>
        </w:rPr>
        <w:t>V moderna.</w:t>
      </w:r>
    </w:p>
    <w:p w:rsidR="00356957" w:rsidRDefault="002910DB" w:rsidP="002910D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910DB">
        <w:rPr>
          <w:rFonts w:ascii="Times New Roman" w:hAnsi="Times New Roman" w:cs="Times New Roman"/>
          <w:sz w:val="24"/>
          <w:szCs w:val="24"/>
          <w:lang w:val="pt-PT"/>
        </w:rPr>
        <w:t>A Organização Mundial da Saú</w:t>
      </w:r>
      <w:r w:rsidRPr="002910DB">
        <w:rPr>
          <w:rFonts w:ascii="Times New Roman" w:hAnsi="Times New Roman" w:cs="Times New Roman"/>
          <w:sz w:val="24"/>
          <w:szCs w:val="24"/>
          <w:lang w:val="es-ES_tradnl"/>
        </w:rPr>
        <w:t xml:space="preserve">de (OMS) define como </w:t>
      </w:r>
      <w:proofErr w:type="spellStart"/>
      <w:r w:rsidRPr="002910DB">
        <w:rPr>
          <w:rFonts w:ascii="Times New Roman" w:hAnsi="Times New Roman" w:cs="Times New Roman"/>
          <w:sz w:val="24"/>
          <w:szCs w:val="24"/>
          <w:lang w:val="es-ES_tradnl"/>
        </w:rPr>
        <w:t>farmacovigilância</w:t>
      </w:r>
      <w:proofErr w:type="spellEnd"/>
      <w:r w:rsidRPr="002910DB">
        <w:rPr>
          <w:rFonts w:ascii="Times New Roman" w:hAnsi="Times New Roman" w:cs="Times New Roman"/>
          <w:sz w:val="24"/>
          <w:szCs w:val="24"/>
          <w:lang w:val="es-ES_tradnl"/>
        </w:rPr>
        <w:t xml:space="preserve"> (FV)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2C2704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2C2704">
        <w:rPr>
          <w:rFonts w:ascii="Times New Roman" w:hAnsi="Times New Roman" w:cs="Times New Roman"/>
          <w:sz w:val="24"/>
          <w:szCs w:val="24"/>
        </w:rPr>
        <w:t>a</w:t>
      </w:r>
      <w:r w:rsidRPr="002910DB">
        <w:rPr>
          <w:rFonts w:ascii="Times New Roman" w:hAnsi="Times New Roman" w:cs="Times New Roman"/>
          <w:sz w:val="24"/>
          <w:szCs w:val="24"/>
          <w:lang w:val="ru-RU"/>
        </w:rPr>
        <w:t xml:space="preserve"> ci</w:t>
      </w:r>
      <w:r w:rsidRPr="002910DB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>ncia e as atividades de detecção, avaliação, compreensã</w:t>
      </w:r>
      <w:r w:rsidRPr="002910DB">
        <w:rPr>
          <w:rFonts w:ascii="Times New Roman" w:hAnsi="Times New Roman" w:cs="Times New Roman"/>
          <w:sz w:val="24"/>
          <w:szCs w:val="24"/>
          <w:lang w:val="it-IT"/>
        </w:rPr>
        <w:t>o e preven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>ção d</w:t>
      </w:r>
      <w:r w:rsidR="00C02557">
        <w:rPr>
          <w:rFonts w:ascii="Times New Roman" w:hAnsi="Times New Roman" w:cs="Times New Roman"/>
          <w:sz w:val="24"/>
          <w:szCs w:val="24"/>
          <w:lang w:val="pt-PT"/>
        </w:rPr>
        <w:t>os efeitos adversos ou quaisquer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 outro</w:t>
      </w:r>
      <w:r w:rsidR="00C0255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 problema</w:t>
      </w:r>
      <w:r w:rsidR="00C0255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 relacionado</w:t>
      </w:r>
      <w:r w:rsidR="00C0255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0255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medicamentos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>"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D73621">
        <w:rPr>
          <w:rFonts w:ascii="Times New Roman" w:hAnsi="Times New Roman" w:cs="Times New Roman"/>
          <w:sz w:val="24"/>
          <w:szCs w:val="24"/>
          <w:lang w:val="pt-PT"/>
        </w:rPr>
        <w:t>OMS</w:t>
      </w:r>
      <w:r>
        <w:rPr>
          <w:rFonts w:ascii="Times New Roman" w:hAnsi="Times New Roman" w:cs="Times New Roman"/>
          <w:sz w:val="24"/>
          <w:szCs w:val="24"/>
          <w:lang w:val="pt-PT"/>
        </w:rPr>
        <w:t>, 2002)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 xml:space="preserve">. Os ensaios clínicos não são capazes de descobrir totalmente ou prever todos os aspectos relacionados com a segurança e a toxicidade de uma nova droga, e a vigilância sobre o uso seguro de medicamentos </w:t>
      </w:r>
      <w:r w:rsidRPr="002910DB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2910DB">
        <w:rPr>
          <w:rFonts w:ascii="Times New Roman" w:hAnsi="Times New Roman" w:cs="Times New Roman"/>
          <w:sz w:val="24"/>
          <w:szCs w:val="24"/>
          <w:lang w:val="pt-PT"/>
        </w:rPr>
        <w:t>essencial na pós-comercialização.</w:t>
      </w:r>
    </w:p>
    <w:p w:rsidR="003A1841" w:rsidRPr="00A13CEC" w:rsidRDefault="003A1841" w:rsidP="003A184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13CEC">
        <w:rPr>
          <w:rFonts w:ascii="Times New Roman" w:hAnsi="Times New Roman" w:cs="Times New Roman"/>
          <w:sz w:val="24"/>
          <w:szCs w:val="24"/>
          <w:lang w:val="pt-PT"/>
        </w:rPr>
        <w:t>Com a F</w:t>
      </w:r>
      <w:r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2C2704">
        <w:rPr>
          <w:rFonts w:ascii="Times New Roman" w:hAnsi="Times New Roman" w:cs="Times New Roman"/>
          <w:sz w:val="24"/>
          <w:szCs w:val="24"/>
          <w:lang w:val="pt-PT"/>
        </w:rPr>
        <w:t xml:space="preserve"> podem ser gerados</w:t>
      </w:r>
      <w:r w:rsidRPr="00A13CEC">
        <w:rPr>
          <w:rFonts w:ascii="Times New Roman" w:hAnsi="Times New Roman" w:cs="Times New Roman"/>
          <w:sz w:val="24"/>
          <w:szCs w:val="24"/>
          <w:lang w:val="pt-PT"/>
        </w:rPr>
        <w:t xml:space="preserve"> o conhecimento da situação real em relação ao uso racional de medicamentos em uma determinada comunidade, detecçã</w:t>
      </w:r>
      <w:r w:rsidRPr="00A13CEC">
        <w:rPr>
          <w:rFonts w:ascii="Times New Roman" w:hAnsi="Times New Roman" w:cs="Times New Roman"/>
          <w:sz w:val="24"/>
          <w:szCs w:val="24"/>
          <w:lang w:val="es-ES_tradnl"/>
        </w:rPr>
        <w:t xml:space="preserve">o de </w:t>
      </w:r>
      <w:proofErr w:type="spellStart"/>
      <w:r w:rsidRPr="00A13CEC">
        <w:rPr>
          <w:rFonts w:ascii="Times New Roman" w:hAnsi="Times New Roman" w:cs="Times New Roman"/>
          <w:sz w:val="24"/>
          <w:szCs w:val="24"/>
          <w:lang w:val="es-ES_tradnl"/>
        </w:rPr>
        <w:t>reac</w:t>
      </w:r>
      <w:proofErr w:type="spellEnd"/>
      <w:r w:rsidRPr="00A13CEC">
        <w:rPr>
          <w:rFonts w:ascii="Times New Roman" w:hAnsi="Times New Roman" w:cs="Times New Roman"/>
          <w:sz w:val="24"/>
          <w:szCs w:val="24"/>
          <w:lang w:val="pt-PT"/>
        </w:rPr>
        <w:t>̧ões adversas mais frequentes e mais graves em uma regiã</w:t>
      </w:r>
      <w:r w:rsidRPr="00A13CEC">
        <w:rPr>
          <w:rFonts w:ascii="Times New Roman" w:hAnsi="Times New Roman" w:cs="Times New Roman"/>
          <w:sz w:val="24"/>
          <w:szCs w:val="24"/>
          <w:lang w:val="es-ES_tradnl"/>
        </w:rPr>
        <w:t xml:space="preserve">o, </w:t>
      </w:r>
      <w:proofErr w:type="spellStart"/>
      <w:r w:rsidRPr="00A13CEC">
        <w:rPr>
          <w:rFonts w:ascii="Times New Roman" w:hAnsi="Times New Roman" w:cs="Times New Roman"/>
          <w:sz w:val="24"/>
          <w:szCs w:val="24"/>
          <w:lang w:val="es-ES_tradnl"/>
        </w:rPr>
        <w:t>comparac</w:t>
      </w:r>
      <w:proofErr w:type="spellEnd"/>
      <w:r w:rsidRPr="00A13CEC">
        <w:rPr>
          <w:rFonts w:ascii="Times New Roman" w:hAnsi="Times New Roman" w:cs="Times New Roman"/>
          <w:sz w:val="24"/>
          <w:szCs w:val="24"/>
          <w:lang w:val="pt-PT"/>
        </w:rPr>
        <w:t>̧ão com a legislação nacional e condução de medidas internacionais, intervenção no sistema de cuidados através dos agentes de saúde, estudos farmacoeconômicos para determinar o custo social, número de leitos hospitalares ocupados decorrente de reações adversas a medicamentos, determinação de incapacidade e perda de tempo envidados pelos profissionais de laborató</w:t>
      </w:r>
      <w:r w:rsidRPr="00A13CEC">
        <w:rPr>
          <w:rFonts w:ascii="Times New Roman" w:hAnsi="Times New Roman" w:cs="Times New Roman"/>
          <w:sz w:val="24"/>
          <w:szCs w:val="24"/>
          <w:lang w:val="it-IT"/>
        </w:rPr>
        <w:t>rio ale</w:t>
      </w:r>
      <w:r w:rsidRPr="00A13CEC">
        <w:rPr>
          <w:rFonts w:ascii="Times New Roman" w:hAnsi="Times New Roman" w:cs="Times New Roman"/>
          <w:sz w:val="24"/>
          <w:szCs w:val="24"/>
          <w:lang w:val="pt-PT"/>
        </w:rPr>
        <w:t>́m do custo direto do tratamento necessário.</w:t>
      </w:r>
    </w:p>
    <w:p w:rsidR="00946B7D" w:rsidRPr="00946B7D" w:rsidRDefault="00946B7D" w:rsidP="00946B7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946B7D">
        <w:rPr>
          <w:rFonts w:ascii="Times New Roman" w:hAnsi="Times New Roman" w:cs="Times New Roman"/>
          <w:sz w:val="24"/>
          <w:szCs w:val="24"/>
          <w:lang w:val="pt-PT"/>
        </w:rPr>
        <w:t>FV como disciplina cientí</w:t>
      </w:r>
      <w:r w:rsidRPr="00946B7D">
        <w:rPr>
          <w:rFonts w:ascii="Times New Roman" w:hAnsi="Times New Roman" w:cs="Times New Roman"/>
          <w:sz w:val="24"/>
          <w:szCs w:val="24"/>
          <w:lang w:val="it-IT"/>
        </w:rPr>
        <w:t xml:space="preserve">fica </w:t>
      </w:r>
      <w:r w:rsidRPr="00946B7D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946B7D">
        <w:rPr>
          <w:rFonts w:ascii="Times New Roman" w:hAnsi="Times New Roman" w:cs="Times New Roman"/>
          <w:sz w:val="24"/>
          <w:szCs w:val="24"/>
          <w:lang w:val="pt-PT"/>
        </w:rPr>
        <w:t>bastante jovem, se pensarmos que o termo foi introduzido no dicionário MeSH</w:t>
      </w:r>
      <w:r w:rsidRPr="00B835DB">
        <w:rPr>
          <w:rFonts w:ascii="Times New Roman" w:hAnsi="Times New Roman" w:cs="Times New Roman"/>
          <w:sz w:val="24"/>
          <w:szCs w:val="24"/>
        </w:rPr>
        <w:t xml:space="preserve"> (Medical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Headings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) </w:t>
      </w:r>
      <w:r w:rsidRPr="00946B7D">
        <w:rPr>
          <w:rFonts w:ascii="Times New Roman" w:hAnsi="Times New Roman" w:cs="Times New Roman"/>
          <w:sz w:val="24"/>
          <w:szCs w:val="24"/>
          <w:lang w:val="pt-PT"/>
        </w:rPr>
        <w:t>somente em 2012, mostra</w:t>
      </w:r>
      <w:r w:rsidR="002C2704">
        <w:rPr>
          <w:rFonts w:ascii="Times New Roman" w:hAnsi="Times New Roman" w:cs="Times New Roman"/>
          <w:sz w:val="24"/>
          <w:szCs w:val="24"/>
          <w:lang w:val="pt-PT"/>
        </w:rPr>
        <w:t>ndo tanto o valor crescente 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C2704">
        <w:rPr>
          <w:rFonts w:ascii="Times New Roman" w:hAnsi="Times New Roman" w:cs="Times New Roman"/>
          <w:sz w:val="24"/>
          <w:szCs w:val="24"/>
          <w:lang w:val="pt-PT"/>
        </w:rPr>
        <w:t xml:space="preserve">V e </w:t>
      </w:r>
      <w:r w:rsidRPr="00946B7D">
        <w:rPr>
          <w:rFonts w:ascii="Times New Roman" w:hAnsi="Times New Roman" w:cs="Times New Roman"/>
          <w:sz w:val="24"/>
          <w:szCs w:val="24"/>
          <w:lang w:val="pt-PT"/>
        </w:rPr>
        <w:t>a falta de consci</w:t>
      </w:r>
      <w:r w:rsidRPr="00946B7D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946B7D">
        <w:rPr>
          <w:rFonts w:ascii="Times New Roman" w:hAnsi="Times New Roman" w:cs="Times New Roman"/>
          <w:sz w:val="24"/>
          <w:szCs w:val="24"/>
          <w:lang w:val="pt-PT"/>
        </w:rPr>
        <w:t>ncia em anos anteriores.</w:t>
      </w:r>
    </w:p>
    <w:p w:rsidR="00C02557" w:rsidRDefault="00C02557" w:rsidP="00C0255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02557">
        <w:rPr>
          <w:rFonts w:ascii="Times New Roman" w:hAnsi="Times New Roman" w:cs="Times New Roman"/>
          <w:sz w:val="24"/>
          <w:szCs w:val="24"/>
          <w:lang w:val="fr-FR"/>
        </w:rPr>
        <w:t xml:space="preserve">Recentemente, </w:t>
      </w:r>
      <w:r w:rsidRPr="00C02557">
        <w:rPr>
          <w:rFonts w:ascii="Times New Roman" w:hAnsi="Times New Roman" w:cs="Times New Roman"/>
          <w:sz w:val="24"/>
          <w:szCs w:val="24"/>
          <w:lang w:val="pt-PT"/>
        </w:rPr>
        <w:t xml:space="preserve">dentro da Comunidade Europeia, uma nova legislação introduziu uma série de melhorias com o objetivo de movimentar os Estados-Membros a sair de uma farmacovigilância passiva para uma ativa e mais estruturada. A nova legislação, em vigor desde </w:t>
      </w:r>
      <w:r w:rsidRPr="00C02557">
        <w:rPr>
          <w:rFonts w:ascii="Times New Roman" w:hAnsi="Times New Roman" w:cs="Times New Roman"/>
          <w:bCs/>
          <w:sz w:val="24"/>
          <w:szCs w:val="24"/>
          <w:lang w:val="pt-PT"/>
        </w:rPr>
        <w:t>Julho 2012 {regulamento [União Euro</w:t>
      </w:r>
      <w:r w:rsidR="00075D62">
        <w:rPr>
          <w:rFonts w:ascii="Times New Roman" w:hAnsi="Times New Roman" w:cs="Times New Roman"/>
          <w:bCs/>
          <w:sz w:val="24"/>
          <w:szCs w:val="24"/>
          <w:lang w:val="pt-PT"/>
        </w:rPr>
        <w:t>peia (UE)] No. 1235/2010 e Dire</w:t>
      </w:r>
      <w:r w:rsidRPr="00C0255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tiva 2010/84 / UE}, </w:t>
      </w:r>
      <w:r w:rsidRPr="00C02557">
        <w:rPr>
          <w:rFonts w:ascii="Times New Roman" w:hAnsi="Times New Roman" w:cs="Times New Roman"/>
          <w:sz w:val="24"/>
          <w:szCs w:val="24"/>
          <w:lang w:val="pt-PT"/>
        </w:rPr>
        <w:t>representa a maior mudança para a regulamentação dos medicamentos na União Europeia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desde 1995 (BALDO AND PAOLI, 2014).</w:t>
      </w:r>
    </w:p>
    <w:p w:rsidR="00C02557" w:rsidRPr="00B835DB" w:rsidRDefault="00C02557" w:rsidP="00C0255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</w:rPr>
        <w:t>Assim como na Europa, em 2007 a legislação dos EUA foi profundamente alterada por</w:t>
      </w:r>
      <w:del w:id="0" w:author="Juvenia Bezerra Fontenele" w:date="2016-01-19T17:43:00Z">
        <w:r w:rsidRPr="00B835DB" w:rsidDel="00075D62">
          <w:rPr>
            <w:rFonts w:ascii="Times New Roman" w:hAnsi="Times New Roman" w:cs="Times New Roman"/>
            <w:sz w:val="24"/>
            <w:szCs w:val="24"/>
          </w:rPr>
          <w:delText xml:space="preserve"> atos de</w:delText>
        </w:r>
      </w:del>
      <w:r w:rsidRPr="00B835DB">
        <w:rPr>
          <w:rFonts w:ascii="Times New Roman" w:hAnsi="Times New Roman" w:cs="Times New Roman"/>
          <w:sz w:val="24"/>
          <w:szCs w:val="24"/>
        </w:rPr>
        <w:t xml:space="preserve"> emendas </w:t>
      </w:r>
      <w:ins w:id="1" w:author="Juvenia Bezerra Fontenele" w:date="2016-01-19T17:44:00Z">
        <w:r w:rsidR="00075D62" w:rsidRPr="00B835DB">
          <w:rPr>
            <w:rFonts w:ascii="Times New Roman" w:hAnsi="Times New Roman" w:cs="Times New Roman"/>
            <w:sz w:val="24"/>
            <w:szCs w:val="24"/>
          </w:rPr>
          <w:t xml:space="preserve">à lei </w:t>
        </w:r>
      </w:ins>
      <w:r w:rsidRPr="00B835DB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(FDA). Através </w:t>
      </w:r>
      <w:r w:rsidRPr="00B835DB">
        <w:rPr>
          <w:rFonts w:ascii="Times New Roman" w:hAnsi="Times New Roman" w:cs="Times New Roman"/>
          <w:sz w:val="24"/>
          <w:szCs w:val="24"/>
        </w:rPr>
        <w:lastRenderedPageBreak/>
        <w:t>dest</w:t>
      </w:r>
      <w:ins w:id="2" w:author="Juvenia Bezerra Fontenele" w:date="2016-01-19T17:44:00Z">
        <w:r w:rsidR="00075D62" w:rsidRPr="00B835DB">
          <w:rPr>
            <w:rFonts w:ascii="Times New Roman" w:hAnsi="Times New Roman" w:cs="Times New Roman"/>
            <w:sz w:val="24"/>
            <w:szCs w:val="24"/>
          </w:rPr>
          <w:t>a</w:t>
        </w:r>
      </w:ins>
      <w:del w:id="3" w:author="Juvenia Bezerra Fontenele" w:date="2016-01-19T17:44:00Z">
        <w:r w:rsidRPr="00B835DB" w:rsidDel="00075D62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B835DB">
        <w:rPr>
          <w:rFonts w:ascii="Times New Roman" w:hAnsi="Times New Roman" w:cs="Times New Roman"/>
          <w:sz w:val="24"/>
          <w:szCs w:val="24"/>
        </w:rPr>
        <w:t xml:space="preserve">s </w:t>
      </w:r>
      <w:ins w:id="4" w:author="Juvenia Bezerra Fontenele" w:date="2016-01-19T17:44:00Z">
        <w:r w:rsidR="00075D62" w:rsidRPr="00B835DB">
          <w:rPr>
            <w:rFonts w:ascii="Times New Roman" w:hAnsi="Times New Roman" w:cs="Times New Roman"/>
            <w:sz w:val="24"/>
            <w:szCs w:val="24"/>
          </w:rPr>
          <w:t>emendas</w:t>
        </w:r>
      </w:ins>
      <w:del w:id="5" w:author="Juvenia Bezerra Fontenele" w:date="2016-01-19T17:44:00Z">
        <w:r w:rsidRPr="00B835DB" w:rsidDel="00075D62">
          <w:rPr>
            <w:rFonts w:ascii="Times New Roman" w:hAnsi="Times New Roman" w:cs="Times New Roman"/>
            <w:sz w:val="24"/>
            <w:szCs w:val="24"/>
          </w:rPr>
          <w:delText>atos</w:delText>
        </w:r>
      </w:del>
      <w:r w:rsidRPr="00B835DB">
        <w:rPr>
          <w:rFonts w:ascii="Times New Roman" w:hAnsi="Times New Roman" w:cs="Times New Roman"/>
          <w:sz w:val="24"/>
          <w:szCs w:val="24"/>
        </w:rPr>
        <w:t xml:space="preserve">, o FDA está autorizado a exigir que empresas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farmac</w:t>
      </w:r>
      <w:proofErr w:type="spellEnd"/>
      <w:r w:rsidRPr="00C02557">
        <w:rPr>
          <w:rFonts w:ascii="Times New Roman" w:hAnsi="Times New Roman" w:cs="Times New Roman"/>
          <w:sz w:val="24"/>
          <w:szCs w:val="24"/>
          <w:lang w:val="fr-FR"/>
        </w:rPr>
        <w:t>ê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uticas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criem novos ensaios ou estudos, ou enviem Avaliação de Riscos e Estratégia de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Mitigaçã</w:t>
      </w:r>
      <w:proofErr w:type="spellEnd"/>
      <w:r w:rsidRPr="00C02557">
        <w:rPr>
          <w:rFonts w:ascii="Times New Roman" w:hAnsi="Times New Roman" w:cs="Times New Roman"/>
          <w:sz w:val="24"/>
          <w:szCs w:val="24"/>
          <w:lang w:val="es-ES_tradnl"/>
        </w:rPr>
        <w:t xml:space="preserve">o, se a </w:t>
      </w:r>
      <w:proofErr w:type="spellStart"/>
      <w:r w:rsidRPr="00C02557">
        <w:rPr>
          <w:rFonts w:ascii="Times New Roman" w:hAnsi="Times New Roman" w:cs="Times New Roman"/>
          <w:sz w:val="24"/>
          <w:szCs w:val="24"/>
          <w:lang w:val="es-ES_tradnl"/>
        </w:rPr>
        <w:t>rela</w:t>
      </w:r>
      <w:r w:rsidRPr="00B835DB">
        <w:rPr>
          <w:rFonts w:ascii="Times New Roman" w:hAnsi="Times New Roman" w:cs="Times New Roman"/>
          <w:sz w:val="24"/>
          <w:szCs w:val="24"/>
        </w:rPr>
        <w:t>ção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benefício/risco de um medicamento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especí</w:t>
      </w:r>
      <w:proofErr w:type="spellEnd"/>
      <w:r w:rsidRPr="00C02557">
        <w:rPr>
          <w:rFonts w:ascii="Times New Roman" w:hAnsi="Times New Roman" w:cs="Times New Roman"/>
          <w:sz w:val="24"/>
          <w:szCs w:val="24"/>
          <w:lang w:val="it-IT"/>
        </w:rPr>
        <w:t>fico n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 for mais considerada </w:t>
      </w:r>
      <w:r w:rsidRPr="00C02557">
        <w:rPr>
          <w:rFonts w:ascii="Times New Roman" w:hAnsi="Times New Roman" w:cs="Times New Roman"/>
          <w:sz w:val="24"/>
          <w:szCs w:val="24"/>
          <w:lang w:val="es-ES_tradnl"/>
        </w:rPr>
        <w:t>segur</w:t>
      </w:r>
      <w:r w:rsidRPr="00B835DB">
        <w:rPr>
          <w:rFonts w:ascii="Times New Roman" w:hAnsi="Times New Roman" w:cs="Times New Roman"/>
          <w:sz w:val="24"/>
          <w:szCs w:val="24"/>
        </w:rPr>
        <w:t>a.</w:t>
      </w:r>
    </w:p>
    <w:p w:rsidR="00075D62" w:rsidRDefault="00FA0FB4" w:rsidP="00FA0FB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A0FB4">
        <w:rPr>
          <w:rFonts w:ascii="Times New Roman" w:hAnsi="Times New Roman" w:cs="Times New Roman"/>
          <w:sz w:val="24"/>
          <w:szCs w:val="24"/>
        </w:rPr>
        <w:t>A OMS coordena o sistema de quantificação e detecção de reações adversas, estabelecido em 1968. Inicialmente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B4">
        <w:rPr>
          <w:rFonts w:ascii="Times New Roman" w:hAnsi="Times New Roman" w:cs="Times New Roman"/>
          <w:sz w:val="24"/>
          <w:szCs w:val="24"/>
        </w:rPr>
        <w:t>foi implant</w:t>
      </w:r>
      <w:r>
        <w:rPr>
          <w:rFonts w:ascii="Times New Roman" w:hAnsi="Times New Roman" w:cs="Times New Roman"/>
          <w:sz w:val="24"/>
          <w:szCs w:val="24"/>
        </w:rPr>
        <w:t>ado um projeto piloto em 10 paí</w:t>
      </w:r>
      <w:r w:rsidRPr="00FA0FB4">
        <w:rPr>
          <w:rFonts w:ascii="Times New Roman" w:hAnsi="Times New Roman" w:cs="Times New Roman"/>
          <w:sz w:val="24"/>
          <w:szCs w:val="24"/>
        </w:rPr>
        <w:t>ses que dispunham de um sistema nacional de notifica</w:t>
      </w:r>
      <w:r>
        <w:rPr>
          <w:rFonts w:ascii="Times New Roman" w:hAnsi="Times New Roman" w:cs="Times New Roman"/>
          <w:sz w:val="24"/>
          <w:szCs w:val="24"/>
        </w:rPr>
        <w:t xml:space="preserve">ção de reações adversas </w:t>
      </w:r>
      <w:r w:rsidRPr="00FA0FB4">
        <w:rPr>
          <w:rFonts w:ascii="Times New Roman" w:hAnsi="Times New Roman" w:cs="Times New Roman"/>
          <w:sz w:val="24"/>
          <w:szCs w:val="24"/>
        </w:rPr>
        <w:t>(OMS, 2004; UMC, 2005). Atualmente,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B4">
        <w:rPr>
          <w:rFonts w:ascii="Times New Roman" w:hAnsi="Times New Roman" w:cs="Times New Roman"/>
          <w:sz w:val="24"/>
          <w:szCs w:val="24"/>
        </w:rPr>
        <w:t>o programa da OMS é coordenado pelo Centro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B4">
        <w:rPr>
          <w:rFonts w:ascii="Times New Roman" w:hAnsi="Times New Roman" w:cs="Times New Roman"/>
          <w:sz w:val="24"/>
          <w:szCs w:val="24"/>
        </w:rPr>
        <w:t xml:space="preserve">Colaborador do </w:t>
      </w:r>
      <w:proofErr w:type="spellStart"/>
      <w:r w:rsidRPr="00FA0FB4">
        <w:rPr>
          <w:rFonts w:ascii="Times New Roman" w:hAnsi="Times New Roman" w:cs="Times New Roman"/>
          <w:sz w:val="24"/>
          <w:szCs w:val="24"/>
        </w:rPr>
        <w:t>Uppsala</w:t>
      </w:r>
      <w:proofErr w:type="spellEnd"/>
      <w:r w:rsidRPr="00FA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FB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FA0FB4">
        <w:rPr>
          <w:rFonts w:ascii="Times New Roman" w:hAnsi="Times New Roman" w:cs="Times New Roman"/>
          <w:sz w:val="24"/>
          <w:szCs w:val="24"/>
        </w:rPr>
        <w:t xml:space="preserve"> Centre</w:t>
      </w:r>
      <w:r w:rsidR="00F22A68">
        <w:rPr>
          <w:rFonts w:ascii="Times New Roman" w:hAnsi="Times New Roman" w:cs="Times New Roman"/>
          <w:sz w:val="24"/>
          <w:szCs w:val="24"/>
        </w:rPr>
        <w:t xml:space="preserve"> (UMC)</w:t>
      </w:r>
      <w:r w:rsidRPr="00FA0FB4">
        <w:rPr>
          <w:rFonts w:ascii="Times New Roman" w:hAnsi="Times New Roman" w:cs="Times New Roman"/>
          <w:sz w:val="24"/>
          <w:szCs w:val="24"/>
        </w:rPr>
        <w:t>, em Uppsala,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B4">
        <w:rPr>
          <w:rFonts w:ascii="Times New Roman" w:hAnsi="Times New Roman" w:cs="Times New Roman"/>
          <w:sz w:val="24"/>
          <w:szCs w:val="24"/>
        </w:rPr>
        <w:t>Suécia, com a supervisão de um comitê internacional.</w:t>
      </w:r>
      <w:r>
        <w:rPr>
          <w:rFonts w:ascii="Times New Roman" w:hAnsi="Times New Roman" w:cs="Times New Roman"/>
          <w:sz w:val="24"/>
          <w:szCs w:val="24"/>
        </w:rPr>
        <w:t xml:space="preserve"> Em 2004, </w:t>
      </w:r>
      <w:r w:rsidRPr="00FA0FB4">
        <w:rPr>
          <w:rFonts w:ascii="Times New Roman" w:hAnsi="Times New Roman" w:cs="Times New Roman"/>
          <w:sz w:val="24"/>
          <w:szCs w:val="24"/>
        </w:rPr>
        <w:t>86 países participa</w:t>
      </w:r>
      <w:r>
        <w:rPr>
          <w:rFonts w:ascii="Times New Roman" w:hAnsi="Times New Roman" w:cs="Times New Roman"/>
          <w:sz w:val="24"/>
          <w:szCs w:val="24"/>
        </w:rPr>
        <w:t xml:space="preserve">vam </w:t>
      </w:r>
      <w:r w:rsidRPr="00FA0FB4">
        <w:rPr>
          <w:rFonts w:ascii="Times New Roman" w:hAnsi="Times New Roman" w:cs="Times New Roman"/>
          <w:sz w:val="24"/>
          <w:szCs w:val="24"/>
        </w:rPr>
        <w:t>do programa</w:t>
      </w:r>
      <w:r w:rsidR="007E527B">
        <w:rPr>
          <w:rFonts w:ascii="Times New Roman" w:hAnsi="Times New Roman" w:cs="Times New Roman"/>
          <w:sz w:val="24"/>
          <w:szCs w:val="24"/>
        </w:rPr>
        <w:t xml:space="preserve">, e hoje já se somam </w:t>
      </w:r>
      <w:r w:rsidR="00F22A68">
        <w:rPr>
          <w:rFonts w:ascii="Times New Roman" w:hAnsi="Times New Roman" w:cs="Times New Roman"/>
          <w:sz w:val="24"/>
          <w:szCs w:val="24"/>
        </w:rPr>
        <w:t>149</w:t>
      </w:r>
      <w:r w:rsidR="007E527B">
        <w:rPr>
          <w:rFonts w:ascii="Times New Roman" w:hAnsi="Times New Roman" w:cs="Times New Roman"/>
          <w:sz w:val="24"/>
          <w:szCs w:val="24"/>
        </w:rPr>
        <w:t xml:space="preserve"> países</w:t>
      </w:r>
      <w:r w:rsidR="00185FBD">
        <w:rPr>
          <w:rFonts w:ascii="Times New Roman" w:hAnsi="Times New Roman" w:cs="Times New Roman"/>
          <w:sz w:val="24"/>
          <w:szCs w:val="24"/>
        </w:rPr>
        <w:t>, sendo 121 membros oficiais e 28 membros associados</w:t>
      </w:r>
      <w:r w:rsidR="007E527B">
        <w:rPr>
          <w:rFonts w:ascii="Times New Roman" w:hAnsi="Times New Roman" w:cs="Times New Roman"/>
          <w:sz w:val="24"/>
          <w:szCs w:val="24"/>
        </w:rPr>
        <w:t xml:space="preserve"> fazendo parte desse programa da OMS</w:t>
      </w:r>
      <w:r w:rsidR="0075768E">
        <w:rPr>
          <w:rFonts w:ascii="Times New Roman" w:hAnsi="Times New Roman" w:cs="Times New Roman"/>
          <w:sz w:val="24"/>
          <w:szCs w:val="24"/>
        </w:rPr>
        <w:t xml:space="preserve"> (</w:t>
      </w:r>
      <w:r w:rsidR="00771D12">
        <w:rPr>
          <w:rFonts w:ascii="Times New Roman" w:hAnsi="Times New Roman" w:cs="Times New Roman"/>
          <w:sz w:val="24"/>
          <w:szCs w:val="24"/>
        </w:rPr>
        <w:t>UMC</w:t>
      </w:r>
      <w:r w:rsidR="0075768E">
        <w:rPr>
          <w:rFonts w:ascii="Times New Roman" w:hAnsi="Times New Roman" w:cs="Times New Roman"/>
          <w:sz w:val="24"/>
          <w:szCs w:val="24"/>
        </w:rPr>
        <w:t>, 20</w:t>
      </w:r>
      <w:r w:rsidR="00771D12">
        <w:rPr>
          <w:rFonts w:ascii="Times New Roman" w:hAnsi="Times New Roman" w:cs="Times New Roman"/>
          <w:sz w:val="24"/>
          <w:szCs w:val="24"/>
        </w:rPr>
        <w:t>15; WHO, 2016</w:t>
      </w:r>
      <w:r w:rsidR="0075768E">
        <w:rPr>
          <w:rFonts w:ascii="Times New Roman" w:hAnsi="Times New Roman" w:cs="Times New Roman"/>
          <w:sz w:val="24"/>
          <w:szCs w:val="24"/>
        </w:rPr>
        <w:t>)</w:t>
      </w:r>
      <w:r w:rsidR="007E527B">
        <w:rPr>
          <w:rFonts w:ascii="Times New Roman" w:hAnsi="Times New Roman" w:cs="Times New Roman"/>
          <w:sz w:val="24"/>
          <w:szCs w:val="24"/>
        </w:rPr>
        <w:t>.</w:t>
      </w:r>
      <w:r w:rsidRPr="00FA0FB4">
        <w:rPr>
          <w:rFonts w:ascii="Times New Roman" w:hAnsi="Times New Roman" w:cs="Times New Roman"/>
          <w:sz w:val="24"/>
          <w:szCs w:val="24"/>
        </w:rPr>
        <w:t xml:space="preserve"> O Brasil foi inserido neste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B4">
        <w:rPr>
          <w:rFonts w:ascii="Times New Roman" w:hAnsi="Times New Roman" w:cs="Times New Roman"/>
          <w:sz w:val="24"/>
          <w:szCs w:val="24"/>
        </w:rPr>
        <w:t>programa no ano de 2001, como o 62º membro oficial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B4">
        <w:rPr>
          <w:rFonts w:ascii="Times New Roman" w:hAnsi="Times New Roman" w:cs="Times New Roman"/>
          <w:sz w:val="24"/>
          <w:szCs w:val="24"/>
        </w:rPr>
        <w:t>(OPAS, 2002).</w:t>
      </w:r>
    </w:p>
    <w:p w:rsidR="00E208EF" w:rsidRPr="00E208EF" w:rsidRDefault="00E208EF" w:rsidP="00E208E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208EF">
        <w:rPr>
          <w:rFonts w:ascii="Times New Roman" w:hAnsi="Times New Roman" w:cs="Times New Roman"/>
          <w:sz w:val="24"/>
          <w:szCs w:val="24"/>
        </w:rPr>
        <w:t>Os primeiros esforços no sentido de abordar as questões relacionadas às r</w:t>
      </w:r>
      <w:r>
        <w:rPr>
          <w:rFonts w:ascii="Times New Roman" w:hAnsi="Times New Roman" w:cs="Times New Roman"/>
          <w:sz w:val="24"/>
          <w:szCs w:val="24"/>
        </w:rPr>
        <w:t xml:space="preserve">eações adversas ocorreram na década de setenta. </w:t>
      </w:r>
      <w:r w:rsidRPr="00E208EF">
        <w:rPr>
          <w:rFonts w:ascii="Times New Roman" w:hAnsi="Times New Roman" w:cs="Times New Roman"/>
          <w:sz w:val="24"/>
          <w:szCs w:val="24"/>
        </w:rPr>
        <w:t>Foram editadas algumas legislações,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que podem ser consideradas tentativas infrutíferas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desenvolvimento da </w:t>
      </w:r>
      <w:proofErr w:type="spellStart"/>
      <w:r w:rsidRPr="00E208E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E208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Todavia, um importante referencial foi a Política Nacional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de Medicamentos aprovada em 1998 (OPAS, 2002).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Esta teve como propósito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08EF">
        <w:rPr>
          <w:rFonts w:ascii="Times New Roman" w:hAnsi="Times New Roman" w:cs="Times New Roman"/>
          <w:sz w:val="24"/>
          <w:szCs w:val="24"/>
        </w:rPr>
        <w:t xml:space="preserve"> garantir a necessária segurança, eficácia e qualidade dos medicamentos, a promoção do uso racional e o acesso da população àqueles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considerados essenciais (BRASIL, 2001 </w:t>
      </w:r>
      <w:r w:rsidRPr="00D73621">
        <w:rPr>
          <w:rFonts w:ascii="Times New Roman" w:hAnsi="Times New Roman" w:cs="Times New Roman"/>
          <w:sz w:val="24"/>
          <w:szCs w:val="24"/>
        </w:rPr>
        <w:t>apud</w:t>
      </w:r>
      <w:r w:rsidRPr="00D736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OPAS,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2002).</w:t>
      </w:r>
    </w:p>
    <w:p w:rsidR="00E208EF" w:rsidRPr="00E208EF" w:rsidRDefault="00E208EF" w:rsidP="00E208E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208EF">
        <w:rPr>
          <w:rFonts w:ascii="Times New Roman" w:hAnsi="Times New Roman" w:cs="Times New Roman"/>
          <w:sz w:val="24"/>
          <w:szCs w:val="24"/>
        </w:rPr>
        <w:t>Durante as décadas de 80 e 90, a consciência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E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E208EF">
        <w:rPr>
          <w:rFonts w:ascii="Times New Roman" w:hAnsi="Times New Roman" w:cs="Times New Roman"/>
          <w:sz w:val="24"/>
          <w:szCs w:val="24"/>
        </w:rPr>
        <w:t xml:space="preserve"> começou a ser formada nas escolas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de saúde, grupos de defesa do consumidor, centros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informações sobre me</w:t>
      </w:r>
      <w:r>
        <w:rPr>
          <w:rFonts w:ascii="Times New Roman" w:hAnsi="Times New Roman" w:cs="Times New Roman"/>
          <w:sz w:val="24"/>
          <w:szCs w:val="24"/>
        </w:rPr>
        <w:t>dicamentos e associações de saú</w:t>
      </w:r>
      <w:r w:rsidRPr="00E208EF">
        <w:rPr>
          <w:rFonts w:ascii="Times New Roman" w:hAnsi="Times New Roman" w:cs="Times New Roman"/>
          <w:sz w:val="24"/>
          <w:szCs w:val="24"/>
        </w:rPr>
        <w:t>de do profissional (DIAS, 2002). Em abril de 1995, ocorreu,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em Buenos Aires (Argentina), a I reunião para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Elaboração de Estratégias para a Implementação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Sistemas de </w:t>
      </w:r>
      <w:proofErr w:type="spellStart"/>
      <w:r w:rsidRPr="00E208E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E208EF">
        <w:rPr>
          <w:rFonts w:ascii="Times New Roman" w:hAnsi="Times New Roman" w:cs="Times New Roman"/>
          <w:sz w:val="24"/>
          <w:szCs w:val="24"/>
        </w:rPr>
        <w:t xml:space="preserve"> na América Latina, organizada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pela </w:t>
      </w:r>
      <w:proofErr w:type="spellStart"/>
      <w:r w:rsidRPr="00357774">
        <w:rPr>
          <w:rFonts w:ascii="Times New Roman" w:hAnsi="Times New Roman" w:cs="Times New Roman"/>
          <w:i/>
          <w:sz w:val="24"/>
          <w:szCs w:val="24"/>
        </w:rPr>
        <w:t>Administración</w:t>
      </w:r>
      <w:proofErr w:type="spellEnd"/>
      <w:r w:rsidRPr="00357774">
        <w:rPr>
          <w:rFonts w:ascii="Times New Roman" w:hAnsi="Times New Roman" w:cs="Times New Roman"/>
          <w:i/>
          <w:sz w:val="24"/>
          <w:szCs w:val="24"/>
        </w:rPr>
        <w:t xml:space="preserve"> Nacional de Medicamentos, Alimentos y </w:t>
      </w:r>
      <w:proofErr w:type="spellStart"/>
      <w:r w:rsidRPr="00357774">
        <w:rPr>
          <w:rFonts w:ascii="Times New Roman" w:hAnsi="Times New Roman" w:cs="Times New Roman"/>
          <w:i/>
          <w:sz w:val="24"/>
          <w:szCs w:val="24"/>
        </w:rPr>
        <w:t>Tecnología</w:t>
      </w:r>
      <w:proofErr w:type="spellEnd"/>
      <w:r w:rsidRPr="003577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7774">
        <w:rPr>
          <w:rFonts w:ascii="Times New Roman" w:hAnsi="Times New Roman" w:cs="Times New Roman"/>
          <w:i/>
          <w:sz w:val="24"/>
          <w:szCs w:val="24"/>
        </w:rPr>
        <w:t>Médica-Ministerio</w:t>
      </w:r>
      <w:proofErr w:type="spellEnd"/>
      <w:r w:rsidRPr="00357774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357774">
        <w:rPr>
          <w:rFonts w:ascii="Times New Roman" w:hAnsi="Times New Roman" w:cs="Times New Roman"/>
          <w:i/>
          <w:sz w:val="24"/>
          <w:szCs w:val="24"/>
        </w:rPr>
        <w:t>Salud</w:t>
      </w:r>
      <w:proofErr w:type="spellEnd"/>
      <w:r w:rsidRPr="00357774">
        <w:rPr>
          <w:rFonts w:ascii="Times New Roman" w:hAnsi="Times New Roman" w:cs="Times New Roman"/>
          <w:i/>
          <w:sz w:val="24"/>
          <w:szCs w:val="24"/>
        </w:rPr>
        <w:t xml:space="preserve"> Y Ambiente de </w:t>
      </w:r>
      <w:proofErr w:type="spellStart"/>
      <w:r w:rsidRPr="00357774">
        <w:rPr>
          <w:rFonts w:ascii="Times New Roman" w:hAnsi="Times New Roman" w:cs="Times New Roman"/>
          <w:i/>
          <w:sz w:val="24"/>
          <w:szCs w:val="24"/>
        </w:rPr>
        <w:t>la</w:t>
      </w:r>
      <w:proofErr w:type="spellEnd"/>
      <w:r w:rsidRPr="003577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7774">
        <w:rPr>
          <w:rFonts w:ascii="Times New Roman" w:hAnsi="Times New Roman" w:cs="Times New Roman"/>
          <w:i/>
          <w:sz w:val="24"/>
          <w:szCs w:val="24"/>
        </w:rPr>
        <w:t>Nacion</w:t>
      </w:r>
      <w:proofErr w:type="spellEnd"/>
      <w:r w:rsidRPr="00E208EF">
        <w:rPr>
          <w:rFonts w:ascii="Times New Roman" w:hAnsi="Times New Roman" w:cs="Times New Roman"/>
          <w:sz w:val="24"/>
          <w:szCs w:val="24"/>
        </w:rPr>
        <w:t xml:space="preserve">, com o apoio da Organização Mundial da Saúde e da Organização </w:t>
      </w:r>
      <w:r w:rsidR="00357774" w:rsidRPr="00E208EF">
        <w:rPr>
          <w:rFonts w:ascii="Times New Roman" w:hAnsi="Times New Roman" w:cs="Times New Roman"/>
          <w:sz w:val="24"/>
          <w:szCs w:val="24"/>
        </w:rPr>
        <w:t>Pan-americana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de Saúde, da qual participaram representantes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de toda América Latina. </w:t>
      </w:r>
      <w:r w:rsidR="00357774">
        <w:rPr>
          <w:rFonts w:ascii="Times New Roman" w:hAnsi="Times New Roman" w:cs="Times New Roman"/>
          <w:sz w:val="24"/>
          <w:szCs w:val="24"/>
        </w:rPr>
        <w:t xml:space="preserve">Nessa reunião foi proposto a criação de um </w:t>
      </w:r>
      <w:r w:rsidR="00357774" w:rsidRPr="00357774">
        <w:rPr>
          <w:rFonts w:ascii="Times New Roman" w:hAnsi="Times New Roman" w:cs="Times New Roman"/>
          <w:sz w:val="24"/>
          <w:szCs w:val="24"/>
        </w:rPr>
        <w:t xml:space="preserve">Sistema Nacional de </w:t>
      </w:r>
      <w:proofErr w:type="spellStart"/>
      <w:r w:rsidR="00357774" w:rsidRPr="00357774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="00357774" w:rsidRPr="00357774">
        <w:rPr>
          <w:rFonts w:ascii="Times New Roman" w:hAnsi="Times New Roman" w:cs="Times New Roman"/>
          <w:sz w:val="24"/>
          <w:szCs w:val="24"/>
        </w:rPr>
        <w:t>,</w:t>
      </w:r>
      <w:r w:rsidR="00357774">
        <w:rPr>
          <w:rFonts w:ascii="Times New Roman" w:hAnsi="Times New Roman" w:cs="Times New Roman"/>
          <w:sz w:val="24"/>
          <w:szCs w:val="24"/>
        </w:rPr>
        <w:t xml:space="preserve"> e </w:t>
      </w:r>
      <w:r w:rsidRPr="00E208EF">
        <w:rPr>
          <w:rFonts w:ascii="Times New Roman" w:hAnsi="Times New Roman" w:cs="Times New Roman"/>
          <w:sz w:val="24"/>
          <w:szCs w:val="24"/>
        </w:rPr>
        <w:t>foi decidida a realização de uma fase piloto da implantação do Sistema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Notificação Voluntária de Reações Adversas a Medicamentos</w:t>
      </w:r>
      <w:r w:rsidR="00C248BB"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(ARRAIS, 1996). </w:t>
      </w:r>
      <w:r w:rsidR="00C248BB">
        <w:rPr>
          <w:rFonts w:ascii="Times New Roman" w:hAnsi="Times New Roman" w:cs="Times New Roman"/>
          <w:sz w:val="24"/>
          <w:szCs w:val="24"/>
        </w:rPr>
        <w:t xml:space="preserve">Infelizmente esse </w:t>
      </w:r>
      <w:r w:rsidRPr="00E208EF">
        <w:rPr>
          <w:rFonts w:ascii="Times New Roman" w:hAnsi="Times New Roman" w:cs="Times New Roman"/>
          <w:sz w:val="24"/>
          <w:szCs w:val="24"/>
        </w:rPr>
        <w:t>projeto não foi adiante</w:t>
      </w:r>
      <w:r w:rsidR="00C248BB">
        <w:rPr>
          <w:rFonts w:ascii="Times New Roman" w:hAnsi="Times New Roman" w:cs="Times New Roman"/>
          <w:sz w:val="24"/>
          <w:szCs w:val="24"/>
        </w:rPr>
        <w:t xml:space="preserve">, </w:t>
      </w:r>
      <w:r w:rsidR="00C248BB">
        <w:rPr>
          <w:rFonts w:ascii="Times New Roman" w:hAnsi="Times New Roman" w:cs="Times New Roman"/>
          <w:sz w:val="24"/>
          <w:szCs w:val="24"/>
        </w:rPr>
        <w:lastRenderedPageBreak/>
        <w:t xml:space="preserve">entretanto </w:t>
      </w:r>
      <w:r w:rsidRPr="00E208EF">
        <w:rPr>
          <w:rFonts w:ascii="Times New Roman" w:hAnsi="Times New Roman" w:cs="Times New Roman"/>
          <w:sz w:val="24"/>
          <w:szCs w:val="24"/>
        </w:rPr>
        <w:t>durante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a década de 90, ocorreram iniciativas pioneiras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alguns estados como Ceará, Paraná, São Paulo, Mato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Grosso do Sul, entre outros (OPAS, 2002).</w:t>
      </w:r>
    </w:p>
    <w:p w:rsidR="00C248BB" w:rsidRDefault="00E208EF" w:rsidP="00B661F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208EF">
        <w:rPr>
          <w:rFonts w:ascii="Times New Roman" w:hAnsi="Times New Roman" w:cs="Times New Roman"/>
          <w:sz w:val="24"/>
          <w:szCs w:val="24"/>
        </w:rPr>
        <w:t>Nesse período, destaca-se o Sistema Estadual de</w:t>
      </w:r>
      <w:r w:rsidR="00B66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8E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E208EF">
        <w:rPr>
          <w:rFonts w:ascii="Times New Roman" w:hAnsi="Times New Roman" w:cs="Times New Roman"/>
          <w:sz w:val="24"/>
          <w:szCs w:val="24"/>
        </w:rPr>
        <w:t xml:space="preserve"> do Ceará, criado em novembro de</w:t>
      </w:r>
      <w:r w:rsidR="00B661FD"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1996, a partir de um convênio realizado entre a Universidade</w:t>
      </w:r>
      <w:r w:rsidR="00B661FD"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Federal do Ceará</w:t>
      </w:r>
      <w:r w:rsidR="00C248BB">
        <w:rPr>
          <w:rFonts w:ascii="Times New Roman" w:hAnsi="Times New Roman" w:cs="Times New Roman"/>
          <w:sz w:val="24"/>
          <w:szCs w:val="24"/>
        </w:rPr>
        <w:t xml:space="preserve"> (UFC)</w:t>
      </w:r>
      <w:r w:rsidRPr="00E208EF">
        <w:rPr>
          <w:rFonts w:ascii="Times New Roman" w:hAnsi="Times New Roman" w:cs="Times New Roman"/>
          <w:sz w:val="24"/>
          <w:szCs w:val="24"/>
        </w:rPr>
        <w:t xml:space="preserve"> e a Secretaria de </w:t>
      </w:r>
      <w:r w:rsidR="006D5F9F" w:rsidRPr="00E208EF">
        <w:rPr>
          <w:rFonts w:ascii="Times New Roman" w:hAnsi="Times New Roman" w:cs="Times New Roman"/>
          <w:sz w:val="24"/>
          <w:szCs w:val="24"/>
        </w:rPr>
        <w:t xml:space="preserve">Saúde </w:t>
      </w:r>
      <w:r w:rsidR="006D5F9F">
        <w:rPr>
          <w:rFonts w:ascii="Times New Roman" w:hAnsi="Times New Roman" w:cs="Times New Roman"/>
          <w:sz w:val="24"/>
          <w:szCs w:val="24"/>
        </w:rPr>
        <w:t xml:space="preserve">do </w:t>
      </w:r>
      <w:r w:rsidRPr="00E208EF">
        <w:rPr>
          <w:rFonts w:ascii="Times New Roman" w:hAnsi="Times New Roman" w:cs="Times New Roman"/>
          <w:sz w:val="24"/>
          <w:szCs w:val="24"/>
        </w:rPr>
        <w:t>Estado</w:t>
      </w:r>
      <w:r w:rsidR="00B661FD"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>do Ceará, tendo com órgão executor o Grupo</w:t>
      </w:r>
      <w:r w:rsidR="00B661FD">
        <w:rPr>
          <w:rFonts w:ascii="Times New Roman" w:hAnsi="Times New Roman" w:cs="Times New Roman"/>
          <w:sz w:val="24"/>
          <w:szCs w:val="24"/>
        </w:rPr>
        <w:t xml:space="preserve"> </w:t>
      </w:r>
      <w:r w:rsidRPr="00E208EF">
        <w:rPr>
          <w:rFonts w:ascii="Times New Roman" w:hAnsi="Times New Roman" w:cs="Times New Roman"/>
          <w:sz w:val="24"/>
          <w:szCs w:val="24"/>
        </w:rPr>
        <w:t xml:space="preserve">de Prevenção ao Uso Indevido de Medicamentos </w:t>
      </w:r>
      <w:r w:rsidR="00C248BB">
        <w:rPr>
          <w:rFonts w:ascii="Times New Roman" w:hAnsi="Times New Roman" w:cs="Times New Roman"/>
          <w:sz w:val="24"/>
          <w:szCs w:val="24"/>
        </w:rPr>
        <w:t xml:space="preserve">(GPUIM) </w:t>
      </w:r>
      <w:r w:rsidR="00AE7072">
        <w:rPr>
          <w:rFonts w:ascii="Times New Roman" w:hAnsi="Times New Roman" w:cs="Times New Roman"/>
          <w:sz w:val="24"/>
          <w:szCs w:val="24"/>
        </w:rPr>
        <w:t>(COÊ</w:t>
      </w:r>
      <w:r w:rsidRPr="00E208EF">
        <w:rPr>
          <w:rFonts w:ascii="Times New Roman" w:hAnsi="Times New Roman" w:cs="Times New Roman"/>
          <w:sz w:val="24"/>
          <w:szCs w:val="24"/>
        </w:rPr>
        <w:t>LHO</w:t>
      </w:r>
      <w:r w:rsidR="00AE7072">
        <w:rPr>
          <w:rFonts w:ascii="Times New Roman" w:hAnsi="Times New Roman" w:cs="Times New Roman"/>
          <w:sz w:val="24"/>
          <w:szCs w:val="24"/>
        </w:rPr>
        <w:t>, ARRAIS AND GOMES</w:t>
      </w:r>
      <w:r w:rsidRPr="00E208EF">
        <w:rPr>
          <w:rFonts w:ascii="Times New Roman" w:hAnsi="Times New Roman" w:cs="Times New Roman"/>
          <w:sz w:val="24"/>
          <w:szCs w:val="24"/>
        </w:rPr>
        <w:t>, 199</w:t>
      </w:r>
      <w:r w:rsidR="00C248BB">
        <w:rPr>
          <w:rFonts w:ascii="Times New Roman" w:hAnsi="Times New Roman" w:cs="Times New Roman"/>
          <w:sz w:val="24"/>
          <w:szCs w:val="24"/>
        </w:rPr>
        <w:t>9).</w:t>
      </w:r>
    </w:p>
    <w:p w:rsidR="002B35E8" w:rsidRDefault="00E208EF" w:rsidP="002B35E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208EF">
        <w:rPr>
          <w:rFonts w:ascii="Times New Roman" w:hAnsi="Times New Roman" w:cs="Times New Roman"/>
          <w:sz w:val="24"/>
          <w:szCs w:val="24"/>
        </w:rPr>
        <w:t>Em 1999</w:t>
      </w:r>
      <w:r w:rsidR="00B661FD">
        <w:rPr>
          <w:rFonts w:ascii="Times New Roman" w:hAnsi="Times New Roman" w:cs="Times New Roman"/>
          <w:sz w:val="24"/>
          <w:szCs w:val="24"/>
        </w:rPr>
        <w:t xml:space="preserve"> </w:t>
      </w:r>
      <w:r w:rsidR="00B661FD" w:rsidRPr="00B661FD">
        <w:rPr>
          <w:rFonts w:ascii="Times New Roman" w:hAnsi="Times New Roman" w:cs="Times New Roman"/>
          <w:sz w:val="24"/>
          <w:szCs w:val="24"/>
        </w:rPr>
        <w:t xml:space="preserve">foi criada a </w:t>
      </w:r>
      <w:r w:rsidR="002B35E8" w:rsidRPr="00B661FD">
        <w:rPr>
          <w:rFonts w:ascii="Times New Roman" w:hAnsi="Times New Roman" w:cs="Times New Roman"/>
          <w:sz w:val="24"/>
          <w:szCs w:val="24"/>
        </w:rPr>
        <w:t>Agência Nacional de Vigilância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2B35E8" w:rsidRPr="00B661FD">
        <w:rPr>
          <w:rFonts w:ascii="Times New Roman" w:hAnsi="Times New Roman" w:cs="Times New Roman"/>
          <w:sz w:val="24"/>
          <w:szCs w:val="24"/>
        </w:rPr>
        <w:t xml:space="preserve">Sanitária </w:t>
      </w:r>
      <w:r w:rsidR="002B35E8">
        <w:rPr>
          <w:rFonts w:ascii="Times New Roman" w:hAnsi="Times New Roman" w:cs="Times New Roman"/>
          <w:sz w:val="24"/>
          <w:szCs w:val="24"/>
        </w:rPr>
        <w:t>(</w:t>
      </w:r>
      <w:r w:rsidR="002B35E8" w:rsidRPr="00B661FD">
        <w:rPr>
          <w:rFonts w:ascii="Times New Roman" w:hAnsi="Times New Roman" w:cs="Times New Roman"/>
          <w:sz w:val="24"/>
          <w:szCs w:val="24"/>
        </w:rPr>
        <w:t>ANVISA</w:t>
      </w:r>
      <w:r w:rsidR="002B35E8">
        <w:rPr>
          <w:rFonts w:ascii="Times New Roman" w:hAnsi="Times New Roman" w:cs="Times New Roman"/>
          <w:sz w:val="24"/>
          <w:szCs w:val="24"/>
        </w:rPr>
        <w:t xml:space="preserve">) </w:t>
      </w:r>
      <w:r w:rsidR="00B661FD" w:rsidRPr="00B661FD">
        <w:rPr>
          <w:rFonts w:ascii="Times New Roman" w:hAnsi="Times New Roman" w:cs="Times New Roman"/>
          <w:sz w:val="24"/>
          <w:szCs w:val="24"/>
        </w:rPr>
        <w:t>(OPAS,2002; DIAS, 2002) e com ela, o Sistema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B661FD" w:rsidRPr="00B661FD">
        <w:rPr>
          <w:rFonts w:ascii="Times New Roman" w:hAnsi="Times New Roman" w:cs="Times New Roman"/>
          <w:sz w:val="24"/>
          <w:szCs w:val="24"/>
        </w:rPr>
        <w:t xml:space="preserve">Nacional de </w:t>
      </w:r>
      <w:proofErr w:type="spellStart"/>
      <w:r w:rsidR="00B661FD" w:rsidRPr="00B661FD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="00B661FD" w:rsidRPr="00B661FD">
        <w:rPr>
          <w:rFonts w:ascii="Times New Roman" w:hAnsi="Times New Roman" w:cs="Times New Roman"/>
          <w:sz w:val="24"/>
          <w:szCs w:val="24"/>
        </w:rPr>
        <w:t>, gerenciado pela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B661FD" w:rsidRPr="00B661FD">
        <w:rPr>
          <w:rFonts w:ascii="Times New Roman" w:hAnsi="Times New Roman" w:cs="Times New Roman"/>
          <w:sz w:val="24"/>
          <w:szCs w:val="24"/>
        </w:rPr>
        <w:t xml:space="preserve">Unidade de </w:t>
      </w:r>
      <w:proofErr w:type="spellStart"/>
      <w:r w:rsidR="00B661FD" w:rsidRPr="00B661FD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="00B661FD" w:rsidRPr="00B661FD">
        <w:rPr>
          <w:rFonts w:ascii="Times New Roman" w:hAnsi="Times New Roman" w:cs="Times New Roman"/>
          <w:sz w:val="24"/>
          <w:szCs w:val="24"/>
        </w:rPr>
        <w:t xml:space="preserve"> (UFARM), unidade esta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B661FD" w:rsidRPr="00B661FD">
        <w:rPr>
          <w:rFonts w:ascii="Times New Roman" w:hAnsi="Times New Roman" w:cs="Times New Roman"/>
          <w:sz w:val="24"/>
          <w:szCs w:val="24"/>
        </w:rPr>
        <w:t>integrante da nova Gerência Geral de Segurança Sanitária de Produtos de Saúde Pós-Comercialização (DIAS,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B661FD" w:rsidRPr="00B661FD">
        <w:rPr>
          <w:rFonts w:ascii="Times New Roman" w:hAnsi="Times New Roman" w:cs="Times New Roman"/>
          <w:sz w:val="24"/>
          <w:szCs w:val="24"/>
        </w:rPr>
        <w:t>2005).</w:t>
      </w:r>
      <w:r w:rsidR="002B35E8">
        <w:rPr>
          <w:rFonts w:ascii="Times New Roman" w:hAnsi="Times New Roman" w:cs="Times New Roman"/>
          <w:sz w:val="24"/>
          <w:szCs w:val="24"/>
        </w:rPr>
        <w:t xml:space="preserve"> A </w:t>
      </w:r>
      <w:r w:rsidR="002B35E8" w:rsidRPr="00B661FD">
        <w:rPr>
          <w:rFonts w:ascii="Times New Roman" w:hAnsi="Times New Roman" w:cs="Times New Roman"/>
          <w:sz w:val="24"/>
          <w:szCs w:val="24"/>
        </w:rPr>
        <w:t xml:space="preserve">principal </w:t>
      </w:r>
      <w:r w:rsidR="002B35E8">
        <w:rPr>
          <w:rFonts w:ascii="Times New Roman" w:hAnsi="Times New Roman" w:cs="Times New Roman"/>
          <w:sz w:val="24"/>
          <w:szCs w:val="24"/>
        </w:rPr>
        <w:t xml:space="preserve">função da UFARM é a </w:t>
      </w:r>
      <w:r w:rsidR="002B35E8" w:rsidRPr="00B661FD">
        <w:rPr>
          <w:rFonts w:ascii="Times New Roman" w:hAnsi="Times New Roman" w:cs="Times New Roman"/>
          <w:sz w:val="24"/>
          <w:szCs w:val="24"/>
        </w:rPr>
        <w:t>análise das in</w:t>
      </w:r>
      <w:r w:rsidR="002B35E8">
        <w:rPr>
          <w:rFonts w:ascii="Times New Roman" w:hAnsi="Times New Roman" w:cs="Times New Roman"/>
          <w:sz w:val="24"/>
          <w:szCs w:val="24"/>
        </w:rPr>
        <w:t xml:space="preserve">formações recebidas, e </w:t>
      </w:r>
      <w:r w:rsidR="00F22A68">
        <w:rPr>
          <w:rFonts w:ascii="Times New Roman" w:hAnsi="Times New Roman" w:cs="Times New Roman"/>
          <w:sz w:val="24"/>
          <w:szCs w:val="24"/>
        </w:rPr>
        <w:t>encaminhamento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2B35E8" w:rsidRPr="00B661FD">
        <w:rPr>
          <w:rFonts w:ascii="Times New Roman" w:hAnsi="Times New Roman" w:cs="Times New Roman"/>
          <w:sz w:val="24"/>
          <w:szCs w:val="24"/>
        </w:rPr>
        <w:t>ao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2B35E8" w:rsidRPr="00B661FD">
        <w:rPr>
          <w:rFonts w:ascii="Times New Roman" w:hAnsi="Times New Roman" w:cs="Times New Roman"/>
          <w:sz w:val="24"/>
          <w:szCs w:val="24"/>
        </w:rPr>
        <w:t>banco de dados do Programa Internacional de Monitoramento</w:t>
      </w:r>
      <w:r w:rsidR="002B35E8">
        <w:rPr>
          <w:rFonts w:ascii="Times New Roman" w:hAnsi="Times New Roman" w:cs="Times New Roman"/>
          <w:sz w:val="24"/>
          <w:szCs w:val="24"/>
        </w:rPr>
        <w:t xml:space="preserve"> </w:t>
      </w:r>
      <w:r w:rsidR="002B35E8" w:rsidRPr="00B661FD">
        <w:rPr>
          <w:rFonts w:ascii="Times New Roman" w:hAnsi="Times New Roman" w:cs="Times New Roman"/>
          <w:sz w:val="24"/>
          <w:szCs w:val="24"/>
        </w:rPr>
        <w:t>de Medicamentos da OMS</w:t>
      </w:r>
      <w:r w:rsidR="002B35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35E8" w:rsidRPr="002B35E8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2B35E8" w:rsidRPr="002B35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35E8" w:rsidRPr="002B35E8">
        <w:rPr>
          <w:rFonts w:ascii="Times New Roman" w:hAnsi="Times New Roman" w:cs="Times New Roman"/>
          <w:i/>
          <w:sz w:val="24"/>
          <w:szCs w:val="24"/>
        </w:rPr>
        <w:t>Uppsala</w:t>
      </w:r>
      <w:proofErr w:type="spellEnd"/>
      <w:r w:rsidR="002B35E8" w:rsidRPr="002B35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35E8" w:rsidRPr="002B35E8">
        <w:rPr>
          <w:rFonts w:ascii="Times New Roman" w:hAnsi="Times New Roman" w:cs="Times New Roman"/>
          <w:i/>
          <w:sz w:val="24"/>
          <w:szCs w:val="24"/>
        </w:rPr>
        <w:t>Monitoring</w:t>
      </w:r>
      <w:proofErr w:type="spellEnd"/>
      <w:r w:rsidR="002B35E8" w:rsidRPr="002B35E8">
        <w:rPr>
          <w:rFonts w:ascii="Times New Roman" w:hAnsi="Times New Roman" w:cs="Times New Roman"/>
          <w:i/>
          <w:sz w:val="24"/>
          <w:szCs w:val="24"/>
        </w:rPr>
        <w:t xml:space="preserve"> Centre</w:t>
      </w:r>
      <w:r w:rsidR="002B35E8">
        <w:rPr>
          <w:rFonts w:ascii="Times New Roman" w:hAnsi="Times New Roman" w:cs="Times New Roman"/>
          <w:sz w:val="24"/>
          <w:szCs w:val="24"/>
        </w:rPr>
        <w:t>)</w:t>
      </w:r>
      <w:r w:rsidR="002B35E8" w:rsidRPr="00B661FD">
        <w:rPr>
          <w:rFonts w:ascii="Times New Roman" w:hAnsi="Times New Roman" w:cs="Times New Roman"/>
          <w:sz w:val="24"/>
          <w:szCs w:val="24"/>
        </w:rPr>
        <w:t xml:space="preserve"> (EDWARDS, 2000).</w:t>
      </w:r>
    </w:p>
    <w:p w:rsidR="0026256F" w:rsidRPr="00B661FD" w:rsidRDefault="0026256F" w:rsidP="002B35E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6256F">
        <w:rPr>
          <w:rFonts w:ascii="Times New Roman" w:hAnsi="Times New Roman" w:cs="Times New Roman"/>
          <w:sz w:val="24"/>
          <w:szCs w:val="24"/>
        </w:rPr>
        <w:t xml:space="preserve">A proposta inicial da UFARM envolvia a participação de Centros de </w:t>
      </w:r>
      <w:proofErr w:type="spellStart"/>
      <w:r w:rsidRPr="0026256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26256F">
        <w:rPr>
          <w:rFonts w:ascii="Times New Roman" w:hAnsi="Times New Roman" w:cs="Times New Roman"/>
          <w:sz w:val="24"/>
          <w:szCs w:val="24"/>
        </w:rPr>
        <w:t xml:space="preserve"> Regionais, já implantados ou em implantação, Hospitais </w:t>
      </w:r>
      <w:r>
        <w:rPr>
          <w:rFonts w:ascii="Times New Roman" w:hAnsi="Times New Roman" w:cs="Times New Roman"/>
          <w:sz w:val="24"/>
          <w:szCs w:val="24"/>
        </w:rPr>
        <w:t xml:space="preserve">Sentinelas e Médicos Sentinelas. </w:t>
      </w:r>
      <w:r w:rsidRPr="0026256F">
        <w:rPr>
          <w:rFonts w:ascii="Times New Roman" w:hAnsi="Times New Roman" w:cs="Times New Roman"/>
          <w:sz w:val="24"/>
          <w:szCs w:val="24"/>
        </w:rPr>
        <w:t xml:space="preserve">A UFARM optou por iniciar a construção do Sistema Nacional de </w:t>
      </w:r>
      <w:proofErr w:type="spellStart"/>
      <w:r w:rsidRPr="0026256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6256F">
        <w:rPr>
          <w:rFonts w:ascii="Times New Roman" w:hAnsi="Times New Roman" w:cs="Times New Roman"/>
          <w:sz w:val="24"/>
          <w:szCs w:val="24"/>
        </w:rPr>
        <w:t>SINFAV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6256F">
        <w:rPr>
          <w:rFonts w:ascii="Times New Roman" w:hAnsi="Times New Roman" w:cs="Times New Roman"/>
          <w:sz w:val="24"/>
          <w:szCs w:val="24"/>
        </w:rPr>
        <w:t xml:space="preserve"> com a implantação de Hospitais Sentinelas que é uma rede nacional constituída por cem grandes hospitais, motivada para a notificação de efeitos adversos advindos do uso de produtos de saúde, com vistas para obter a informação para a regularização do mercado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56F">
        <w:rPr>
          <w:rFonts w:ascii="Times New Roman" w:hAnsi="Times New Roman" w:cs="Times New Roman"/>
          <w:sz w:val="24"/>
          <w:szCs w:val="24"/>
        </w:rPr>
        <w:t>(ARRAIS, 2002).</w:t>
      </w:r>
    </w:p>
    <w:p w:rsidR="00B661FD" w:rsidRPr="00B661FD" w:rsidRDefault="00B661FD" w:rsidP="00B661F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661FD">
        <w:rPr>
          <w:rFonts w:ascii="Times New Roman" w:hAnsi="Times New Roman" w:cs="Times New Roman"/>
          <w:sz w:val="24"/>
          <w:szCs w:val="24"/>
        </w:rPr>
        <w:t>Entre 2001 e 2003, a UFARM recebeu 3</w:t>
      </w:r>
      <w:r w:rsidR="00F22A68">
        <w:rPr>
          <w:rFonts w:ascii="Times New Roman" w:hAnsi="Times New Roman" w:cs="Times New Roman"/>
          <w:sz w:val="24"/>
          <w:szCs w:val="24"/>
        </w:rPr>
        <w:t>.</w:t>
      </w:r>
      <w:r w:rsidRPr="00B661FD">
        <w:rPr>
          <w:rFonts w:ascii="Times New Roman" w:hAnsi="Times New Roman" w:cs="Times New Roman"/>
          <w:sz w:val="24"/>
          <w:szCs w:val="24"/>
        </w:rPr>
        <w:t>540 solicitações por e-mail de informações sobre medicamentos</w:t>
      </w:r>
      <w:r w:rsidR="00716CC4">
        <w:rPr>
          <w:rFonts w:ascii="Times New Roman" w:hAnsi="Times New Roman" w:cs="Times New Roman"/>
          <w:sz w:val="24"/>
          <w:szCs w:val="24"/>
        </w:rPr>
        <w:t xml:space="preserve"> </w:t>
      </w:r>
      <w:r w:rsidRPr="00B661FD">
        <w:rPr>
          <w:rFonts w:ascii="Times New Roman" w:hAnsi="Times New Roman" w:cs="Times New Roman"/>
          <w:sz w:val="24"/>
          <w:szCs w:val="24"/>
        </w:rPr>
        <w:t xml:space="preserve">e os temas mais destacados foram: legislação, </w:t>
      </w:r>
      <w:r w:rsidR="00F22A68">
        <w:rPr>
          <w:rFonts w:ascii="Times New Roman" w:hAnsi="Times New Roman" w:cs="Times New Roman"/>
          <w:sz w:val="24"/>
          <w:szCs w:val="24"/>
        </w:rPr>
        <w:t>reação adversa a medicamento (</w:t>
      </w:r>
      <w:r w:rsidRPr="00B661FD">
        <w:rPr>
          <w:rFonts w:ascii="Times New Roman" w:hAnsi="Times New Roman" w:cs="Times New Roman"/>
          <w:sz w:val="24"/>
          <w:szCs w:val="24"/>
        </w:rPr>
        <w:t>RAM</w:t>
      </w:r>
      <w:r w:rsidR="00F22A68">
        <w:rPr>
          <w:rFonts w:ascii="Times New Roman" w:hAnsi="Times New Roman" w:cs="Times New Roman"/>
          <w:sz w:val="24"/>
          <w:szCs w:val="24"/>
        </w:rPr>
        <w:t>)</w:t>
      </w:r>
      <w:r w:rsidR="00716CC4">
        <w:rPr>
          <w:rFonts w:ascii="Times New Roman" w:hAnsi="Times New Roman" w:cs="Times New Roman"/>
          <w:sz w:val="24"/>
          <w:szCs w:val="24"/>
        </w:rPr>
        <w:t xml:space="preserve"> </w:t>
      </w:r>
      <w:r w:rsidRPr="00B661FD">
        <w:rPr>
          <w:rFonts w:ascii="Times New Roman" w:hAnsi="Times New Roman" w:cs="Times New Roman"/>
          <w:sz w:val="24"/>
          <w:szCs w:val="24"/>
        </w:rPr>
        <w:t>ou queixa técnica e restrição ou proibição de medicamentos</w:t>
      </w:r>
      <w:r w:rsidR="00716CC4">
        <w:rPr>
          <w:rFonts w:ascii="Times New Roman" w:hAnsi="Times New Roman" w:cs="Times New Roman"/>
          <w:sz w:val="24"/>
          <w:szCs w:val="24"/>
        </w:rPr>
        <w:t xml:space="preserve"> </w:t>
      </w:r>
      <w:r w:rsidRPr="00B661FD">
        <w:rPr>
          <w:rFonts w:ascii="Times New Roman" w:hAnsi="Times New Roman" w:cs="Times New Roman"/>
          <w:sz w:val="24"/>
          <w:szCs w:val="24"/>
        </w:rPr>
        <w:t>(LACERDA</w:t>
      </w:r>
      <w:r w:rsidR="001A478A">
        <w:rPr>
          <w:rFonts w:ascii="Times New Roman" w:hAnsi="Times New Roman" w:cs="Times New Roman"/>
          <w:sz w:val="24"/>
          <w:szCs w:val="24"/>
        </w:rPr>
        <w:t xml:space="preserve"> </w:t>
      </w:r>
      <w:r w:rsidRPr="001A478A">
        <w:rPr>
          <w:rFonts w:ascii="Times New Roman" w:hAnsi="Times New Roman" w:cs="Times New Roman"/>
          <w:i/>
          <w:sz w:val="24"/>
          <w:szCs w:val="24"/>
        </w:rPr>
        <w:t>et al.,</w:t>
      </w:r>
      <w:r w:rsidRPr="00B661FD">
        <w:rPr>
          <w:rFonts w:ascii="Times New Roman" w:hAnsi="Times New Roman" w:cs="Times New Roman"/>
          <w:sz w:val="24"/>
          <w:szCs w:val="24"/>
        </w:rPr>
        <w:t xml:space="preserve"> 2004). Em 2003, 60% das</w:t>
      </w:r>
      <w:r w:rsidR="00716CC4">
        <w:rPr>
          <w:rFonts w:ascii="Times New Roman" w:hAnsi="Times New Roman" w:cs="Times New Roman"/>
          <w:sz w:val="24"/>
          <w:szCs w:val="24"/>
        </w:rPr>
        <w:t xml:space="preserve"> </w:t>
      </w:r>
      <w:r w:rsidRPr="00B661FD">
        <w:rPr>
          <w:rFonts w:ascii="Times New Roman" w:hAnsi="Times New Roman" w:cs="Times New Roman"/>
          <w:sz w:val="24"/>
          <w:szCs w:val="24"/>
        </w:rPr>
        <w:t>notificações recebidas pela UFARM foram dos hospitais</w:t>
      </w:r>
      <w:r w:rsidR="00716CC4">
        <w:rPr>
          <w:rFonts w:ascii="Times New Roman" w:hAnsi="Times New Roman" w:cs="Times New Roman"/>
          <w:sz w:val="24"/>
          <w:szCs w:val="24"/>
        </w:rPr>
        <w:t xml:space="preserve"> </w:t>
      </w:r>
      <w:r w:rsidRPr="00B661FD">
        <w:rPr>
          <w:rFonts w:ascii="Times New Roman" w:hAnsi="Times New Roman" w:cs="Times New Roman"/>
          <w:sz w:val="24"/>
          <w:szCs w:val="24"/>
        </w:rPr>
        <w:t>sentinelas (</w:t>
      </w:r>
      <w:r w:rsidR="00716CC4" w:rsidRPr="00B661FD">
        <w:rPr>
          <w:rFonts w:ascii="Times New Roman" w:hAnsi="Times New Roman" w:cs="Times New Roman"/>
          <w:sz w:val="24"/>
          <w:szCs w:val="24"/>
        </w:rPr>
        <w:t>ANVISA</w:t>
      </w:r>
      <w:r w:rsidR="00716CC4">
        <w:rPr>
          <w:rFonts w:ascii="Times New Roman" w:hAnsi="Times New Roman" w:cs="Times New Roman"/>
          <w:sz w:val="24"/>
          <w:szCs w:val="24"/>
        </w:rPr>
        <w:t>), de um total de 1</w:t>
      </w:r>
      <w:r w:rsidR="002A49DA">
        <w:rPr>
          <w:rFonts w:ascii="Times New Roman" w:hAnsi="Times New Roman" w:cs="Times New Roman"/>
          <w:sz w:val="24"/>
          <w:szCs w:val="24"/>
        </w:rPr>
        <w:t>.</w:t>
      </w:r>
      <w:r w:rsidR="00716CC4">
        <w:rPr>
          <w:rFonts w:ascii="Times New Roman" w:hAnsi="Times New Roman" w:cs="Times New Roman"/>
          <w:sz w:val="24"/>
          <w:szCs w:val="24"/>
        </w:rPr>
        <w:t>983 notifica</w:t>
      </w:r>
      <w:r w:rsidRPr="00B661FD">
        <w:rPr>
          <w:rFonts w:ascii="Times New Roman" w:hAnsi="Times New Roman" w:cs="Times New Roman"/>
          <w:sz w:val="24"/>
          <w:szCs w:val="24"/>
        </w:rPr>
        <w:t xml:space="preserve">ções (Souza </w:t>
      </w:r>
      <w:r w:rsidRPr="002A49DA">
        <w:rPr>
          <w:rFonts w:ascii="Times New Roman" w:hAnsi="Times New Roman" w:cs="Times New Roman"/>
          <w:i/>
          <w:sz w:val="24"/>
          <w:szCs w:val="24"/>
        </w:rPr>
        <w:t>et al.,</w:t>
      </w:r>
      <w:r w:rsidRPr="00B661FD">
        <w:rPr>
          <w:rFonts w:ascii="Times New Roman" w:hAnsi="Times New Roman" w:cs="Times New Roman"/>
          <w:sz w:val="24"/>
          <w:szCs w:val="24"/>
        </w:rPr>
        <w:t xml:space="preserve"> 2004b) e, até agosto de 2004, o</w:t>
      </w:r>
      <w:r w:rsidR="00716CC4">
        <w:rPr>
          <w:rFonts w:ascii="Times New Roman" w:hAnsi="Times New Roman" w:cs="Times New Roman"/>
          <w:sz w:val="24"/>
          <w:szCs w:val="24"/>
        </w:rPr>
        <w:t xml:space="preserve"> </w:t>
      </w:r>
      <w:r w:rsidR="00AE648C" w:rsidRPr="00AE648C">
        <w:rPr>
          <w:rFonts w:ascii="Times New Roman" w:hAnsi="Times New Roman" w:cs="Times New Roman"/>
          <w:sz w:val="24"/>
          <w:szCs w:val="24"/>
        </w:rPr>
        <w:t xml:space="preserve">Centro Nacional de Monitorização de Medicamentos (CNMM) </w:t>
      </w:r>
      <w:r w:rsidRPr="00B661FD">
        <w:rPr>
          <w:rFonts w:ascii="Times New Roman" w:hAnsi="Times New Roman" w:cs="Times New Roman"/>
          <w:sz w:val="24"/>
          <w:szCs w:val="24"/>
        </w:rPr>
        <w:t>acumulou 4</w:t>
      </w:r>
      <w:r w:rsidR="002A49DA">
        <w:rPr>
          <w:rFonts w:ascii="Times New Roman" w:hAnsi="Times New Roman" w:cs="Times New Roman"/>
          <w:sz w:val="24"/>
          <w:szCs w:val="24"/>
        </w:rPr>
        <w:t>.</w:t>
      </w:r>
      <w:r w:rsidRPr="00B661FD">
        <w:rPr>
          <w:rFonts w:ascii="Times New Roman" w:hAnsi="Times New Roman" w:cs="Times New Roman"/>
          <w:sz w:val="24"/>
          <w:szCs w:val="24"/>
        </w:rPr>
        <w:t xml:space="preserve">876 notificações (SOUZA </w:t>
      </w:r>
      <w:r w:rsidRPr="001A478A">
        <w:rPr>
          <w:rFonts w:ascii="Times New Roman" w:hAnsi="Times New Roman" w:cs="Times New Roman"/>
          <w:i/>
          <w:sz w:val="24"/>
          <w:szCs w:val="24"/>
        </w:rPr>
        <w:t>et al.,</w:t>
      </w:r>
      <w:r w:rsidRPr="00B661FD">
        <w:rPr>
          <w:rFonts w:ascii="Times New Roman" w:hAnsi="Times New Roman" w:cs="Times New Roman"/>
          <w:sz w:val="24"/>
          <w:szCs w:val="24"/>
        </w:rPr>
        <w:t>2004a).</w:t>
      </w:r>
    </w:p>
    <w:p w:rsidR="00D93E9A" w:rsidRDefault="00AE648C" w:rsidP="00B661F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2006</w:t>
      </w:r>
      <w:r w:rsidR="00B661FD" w:rsidRPr="00B661FD">
        <w:rPr>
          <w:rFonts w:ascii="Times New Roman" w:hAnsi="Times New Roman" w:cs="Times New Roman"/>
          <w:sz w:val="24"/>
          <w:szCs w:val="24"/>
        </w:rPr>
        <w:t xml:space="preserve">, </w:t>
      </w:r>
      <w:r w:rsidR="00D93E9A">
        <w:rPr>
          <w:rFonts w:ascii="Times New Roman" w:hAnsi="Times New Roman" w:cs="Times New Roman"/>
          <w:sz w:val="24"/>
          <w:szCs w:val="24"/>
        </w:rPr>
        <w:t>através da RDC nº 40 e da Portaria</w:t>
      </w:r>
      <w:r w:rsidR="00D93E9A" w:rsidRPr="00AE648C">
        <w:rPr>
          <w:rFonts w:ascii="Times New Roman" w:hAnsi="Times New Roman" w:cs="Times New Roman"/>
          <w:sz w:val="24"/>
          <w:szCs w:val="24"/>
        </w:rPr>
        <w:t xml:space="preserve"> nº 96</w:t>
      </w:r>
      <w:r w:rsidR="00D93E9A">
        <w:rPr>
          <w:rFonts w:ascii="Times New Roman" w:hAnsi="Times New Roman" w:cs="Times New Roman"/>
          <w:sz w:val="24"/>
          <w:szCs w:val="24"/>
        </w:rPr>
        <w:t xml:space="preserve">, </w:t>
      </w:r>
      <w:r w:rsidR="00D93E9A" w:rsidRPr="00AE648C">
        <w:rPr>
          <w:rFonts w:ascii="Times New Roman" w:hAnsi="Times New Roman" w:cs="Times New Roman"/>
          <w:sz w:val="24"/>
          <w:szCs w:val="24"/>
        </w:rPr>
        <w:t>de 08 de março de 2006</w:t>
      </w:r>
      <w:r w:rsidR="00D93E9A">
        <w:rPr>
          <w:rFonts w:ascii="Times New Roman" w:hAnsi="Times New Roman" w:cs="Times New Roman"/>
          <w:sz w:val="24"/>
          <w:szCs w:val="24"/>
        </w:rPr>
        <w:t xml:space="preserve"> </w:t>
      </w:r>
      <w:r w:rsidR="00B661FD" w:rsidRPr="00B661FD">
        <w:rPr>
          <w:rFonts w:ascii="Times New Roman" w:hAnsi="Times New Roman" w:cs="Times New Roman"/>
          <w:sz w:val="24"/>
          <w:szCs w:val="24"/>
        </w:rPr>
        <w:t xml:space="preserve">a ANVISA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E648C">
        <w:rPr>
          <w:rFonts w:ascii="Times New Roman" w:hAnsi="Times New Roman" w:cs="Times New Roman"/>
          <w:sz w:val="24"/>
          <w:szCs w:val="24"/>
        </w:rPr>
        <w:t>nstitui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E6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designou os membros d</w:t>
      </w:r>
      <w:r w:rsidRPr="00AE648C">
        <w:rPr>
          <w:rFonts w:ascii="Times New Roman" w:hAnsi="Times New Roman" w:cs="Times New Roman"/>
          <w:sz w:val="24"/>
          <w:szCs w:val="24"/>
        </w:rPr>
        <w:t>o Comitê Assessor do Programa Farmácias Notificadoras</w:t>
      </w:r>
      <w:r w:rsidR="001A478A">
        <w:rPr>
          <w:rFonts w:ascii="Times New Roman" w:hAnsi="Times New Roman" w:cs="Times New Roman"/>
          <w:sz w:val="24"/>
          <w:szCs w:val="24"/>
        </w:rPr>
        <w:t>.</w:t>
      </w:r>
    </w:p>
    <w:p w:rsidR="00D93E9A" w:rsidRPr="00D93E9A" w:rsidRDefault="00D93E9A" w:rsidP="00D93E9A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93E9A">
        <w:rPr>
          <w:rFonts w:ascii="Times New Roman" w:hAnsi="Times New Roman" w:cs="Times New Roman"/>
          <w:sz w:val="24"/>
          <w:szCs w:val="24"/>
        </w:rPr>
        <w:t xml:space="preserve">A </w:t>
      </w:r>
      <w:r w:rsidR="001A478A" w:rsidRPr="00D93E9A">
        <w:rPr>
          <w:rFonts w:ascii="Times New Roman" w:hAnsi="Times New Roman" w:cs="Times New Roman"/>
          <w:sz w:val="24"/>
          <w:szCs w:val="24"/>
        </w:rPr>
        <w:t>ANVISA</w:t>
      </w:r>
      <w:r w:rsidRPr="00D93E9A">
        <w:rPr>
          <w:rFonts w:ascii="Times New Roman" w:hAnsi="Times New Roman" w:cs="Times New Roman"/>
          <w:sz w:val="24"/>
          <w:szCs w:val="24"/>
        </w:rPr>
        <w:t xml:space="preserve">, ao lançar o projeto Farmácias Notificadoras, pretende ampliar as fontes de notificação de casos suspeitos de efeitos adversos a medicamentos e de queixas técnicas de medicamentos, em parceria com o Centro de Vigilância Sanitária e </w:t>
      </w:r>
      <w:r w:rsidRPr="00D93E9A">
        <w:rPr>
          <w:rFonts w:ascii="Times New Roman" w:hAnsi="Times New Roman" w:cs="Times New Roman"/>
          <w:sz w:val="24"/>
          <w:szCs w:val="24"/>
        </w:rPr>
        <w:lastRenderedPageBreak/>
        <w:t xml:space="preserve">o Conselho Regional de Farmácia de cada estado, estimulando o desenvolvimento de ações de saúde em farmácias e drogarias. </w:t>
      </w:r>
    </w:p>
    <w:p w:rsidR="00D93E9A" w:rsidRPr="00D93E9A" w:rsidRDefault="00D93E9A" w:rsidP="00D93E9A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93E9A">
        <w:rPr>
          <w:rFonts w:ascii="Times New Roman" w:hAnsi="Times New Roman" w:cs="Times New Roman"/>
          <w:sz w:val="24"/>
          <w:szCs w:val="24"/>
        </w:rPr>
        <w:t>A nova proposta é que a farmácia, pública ou particular, deixe de ser estabelecimento meramente comercial e agregue o valor de utilidade pública. O farmacêutico, ante as queixas dos consumidores, deve notificar, ao C</w:t>
      </w:r>
      <w:r>
        <w:rPr>
          <w:rFonts w:ascii="Times New Roman" w:hAnsi="Times New Roman" w:cs="Times New Roman"/>
          <w:sz w:val="24"/>
          <w:szCs w:val="24"/>
        </w:rPr>
        <w:t>NMM</w:t>
      </w:r>
      <w:r w:rsidRPr="00D93E9A">
        <w:rPr>
          <w:rFonts w:ascii="Times New Roman" w:hAnsi="Times New Roman" w:cs="Times New Roman"/>
          <w:sz w:val="24"/>
          <w:szCs w:val="24"/>
        </w:rPr>
        <w:t xml:space="preserve">, problemas relacionados a medicamentos. Com essa nova postura, </w:t>
      </w:r>
      <w:r>
        <w:rPr>
          <w:rFonts w:ascii="Times New Roman" w:hAnsi="Times New Roman" w:cs="Times New Roman"/>
          <w:sz w:val="24"/>
          <w:szCs w:val="24"/>
        </w:rPr>
        <w:t xml:space="preserve">a farmácia, e consequentemente o farmacêutico, </w:t>
      </w:r>
      <w:r w:rsidRPr="00D93E9A">
        <w:rPr>
          <w:rFonts w:ascii="Times New Roman" w:hAnsi="Times New Roman" w:cs="Times New Roman"/>
          <w:sz w:val="24"/>
          <w:szCs w:val="24"/>
        </w:rPr>
        <w:t>torna-se el</w:t>
      </w:r>
      <w:r>
        <w:rPr>
          <w:rFonts w:ascii="Times New Roman" w:hAnsi="Times New Roman" w:cs="Times New Roman"/>
          <w:sz w:val="24"/>
          <w:szCs w:val="24"/>
        </w:rPr>
        <w:t>o entre a população e o Governo (ANVISA, 2016).</w:t>
      </w:r>
    </w:p>
    <w:p w:rsidR="00E208EF" w:rsidRDefault="00E208EF" w:rsidP="002910D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2910DB" w:rsidRDefault="00075D62" w:rsidP="00075D6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pt-PT"/>
        </w:rPr>
      </w:pPr>
      <w:r w:rsidRPr="00075D62">
        <w:rPr>
          <w:rFonts w:ascii="Times New Roman" w:hAnsi="Times New Roman" w:cs="Times New Roman"/>
          <w:i/>
          <w:sz w:val="24"/>
          <w:szCs w:val="24"/>
          <w:lang w:val="pt-PT"/>
        </w:rPr>
        <w:t>2.4.1 Farmacovigilância em Oncologia</w:t>
      </w:r>
    </w:p>
    <w:p w:rsidR="00075D62" w:rsidRPr="00075D62" w:rsidRDefault="00075D62" w:rsidP="00075D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86A45" w:rsidRDefault="00902AFB" w:rsidP="00902AFB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ins w:id="6" w:author="Juvenia Bezerra Fontenele" w:date="2016-01-19T16:09:00Z">
        <w:r w:rsidRPr="00902AFB">
          <w:rPr>
            <w:rFonts w:ascii="Times New Roman" w:hAnsi="Times New Roman" w:cs="Times New Roman"/>
            <w:sz w:val="24"/>
            <w:szCs w:val="24"/>
          </w:rPr>
          <w:t>Os agentes antineoplásicos</w:t>
        </w:r>
      </w:ins>
      <w:r>
        <w:rPr>
          <w:rFonts w:ascii="Times New Roman" w:hAnsi="Times New Roman" w:cs="Times New Roman"/>
          <w:sz w:val="24"/>
          <w:szCs w:val="24"/>
        </w:rPr>
        <w:t xml:space="preserve">, apesar de bem estudados e extremamente benéficos no tratamento do câncer, são utilizados com cautela, </w:t>
      </w:r>
      <w:r w:rsidRPr="00902AFB">
        <w:rPr>
          <w:rFonts w:ascii="Times New Roman" w:hAnsi="Times New Roman" w:cs="Times New Roman"/>
          <w:sz w:val="24"/>
          <w:szCs w:val="24"/>
          <w:lang w:val="pt-PT"/>
        </w:rPr>
        <w:t xml:space="preserve">devido à sua alta toxicidade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ins w:id="7" w:author="Juvenia Bezerra Fontenele" w:date="2016-01-19T16:09:00Z">
        <w:r w:rsidRPr="00902AFB">
          <w:rPr>
            <w:rFonts w:ascii="Times New Roman" w:hAnsi="Times New Roman" w:cs="Times New Roman"/>
            <w:sz w:val="24"/>
            <w:szCs w:val="24"/>
          </w:rPr>
          <w:t>janela terapêutica estreita</w:t>
        </w:r>
      </w:ins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02AFB">
        <w:rPr>
          <w:rFonts w:ascii="Times New Roman" w:hAnsi="Times New Roman" w:cs="Times New Roman"/>
          <w:sz w:val="24"/>
          <w:szCs w:val="24"/>
        </w:rPr>
        <w:t xml:space="preserve">GANDHI </w:t>
      </w:r>
      <w:r w:rsidRPr="00902AFB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902AFB">
        <w:rPr>
          <w:rFonts w:ascii="Times New Roman" w:hAnsi="Times New Roman" w:cs="Times New Roman"/>
          <w:sz w:val="24"/>
          <w:szCs w:val="24"/>
        </w:rPr>
        <w:t>, 2005</w:t>
      </w:r>
      <w:r>
        <w:rPr>
          <w:rFonts w:ascii="Times New Roman" w:hAnsi="Times New Roman" w:cs="Times New Roman"/>
          <w:sz w:val="24"/>
          <w:szCs w:val="24"/>
        </w:rPr>
        <w:t>)</w:t>
      </w:r>
      <w:r w:rsidR="003A1841">
        <w:rPr>
          <w:rFonts w:ascii="Times New Roman" w:hAnsi="Times New Roman" w:cs="Times New Roman"/>
          <w:sz w:val="24"/>
          <w:szCs w:val="24"/>
        </w:rPr>
        <w:t>.</w:t>
      </w:r>
    </w:p>
    <w:p w:rsidR="00D809CA" w:rsidRDefault="00D809CA" w:rsidP="00D809CA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AND DOOLEY</w:t>
      </w:r>
      <w:r w:rsidRPr="0038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</w:t>
      </w:r>
      <w:r w:rsidRPr="00386A45">
        <w:rPr>
          <w:rFonts w:ascii="Times New Roman" w:hAnsi="Times New Roman" w:cs="Times New Roman"/>
          <w:sz w:val="24"/>
          <w:szCs w:val="24"/>
        </w:rPr>
        <w:t xml:space="preserve">4) demostraram uma alta frequência de reações adversas em pacientes oncológicos hospitalizados, sendo que constipação, náusea e vômito, fadiga, alopecia, sonolência, </w:t>
      </w:r>
      <w:proofErr w:type="spellStart"/>
      <w:r w:rsidRPr="00386A45">
        <w:rPr>
          <w:rFonts w:ascii="Times New Roman" w:hAnsi="Times New Roman" w:cs="Times New Roman"/>
          <w:sz w:val="24"/>
          <w:szCs w:val="24"/>
        </w:rPr>
        <w:t>mielossupressão</w:t>
      </w:r>
      <w:proofErr w:type="spellEnd"/>
      <w:r w:rsidRPr="00386A45">
        <w:rPr>
          <w:rFonts w:ascii="Times New Roman" w:hAnsi="Times New Roman" w:cs="Times New Roman"/>
          <w:sz w:val="24"/>
          <w:szCs w:val="24"/>
        </w:rPr>
        <w:t xml:space="preserve">, anorexia, reações dermatológicas, </w:t>
      </w:r>
      <w:proofErr w:type="spellStart"/>
      <w:r w:rsidRPr="00386A45">
        <w:rPr>
          <w:rFonts w:ascii="Times New Roman" w:hAnsi="Times New Roman" w:cs="Times New Roman"/>
          <w:sz w:val="24"/>
          <w:szCs w:val="24"/>
        </w:rPr>
        <w:t>mucosite</w:t>
      </w:r>
      <w:proofErr w:type="spellEnd"/>
      <w:r w:rsidRPr="00386A45">
        <w:rPr>
          <w:rFonts w:ascii="Times New Roman" w:hAnsi="Times New Roman" w:cs="Times New Roman"/>
          <w:sz w:val="24"/>
          <w:szCs w:val="24"/>
        </w:rPr>
        <w:t xml:space="preserve"> e diarreia foram as dez mais comuns. Ainda, MIRANDA </w:t>
      </w:r>
      <w:r w:rsidRPr="00FA0D3E">
        <w:rPr>
          <w:rFonts w:ascii="Times New Roman" w:hAnsi="Times New Roman" w:cs="Times New Roman"/>
          <w:i/>
          <w:sz w:val="24"/>
          <w:szCs w:val="24"/>
        </w:rPr>
        <w:t>et al.</w:t>
      </w:r>
      <w:r w:rsidRPr="00386A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2011</w:t>
      </w:r>
      <w:r w:rsidRPr="00386A45">
        <w:rPr>
          <w:rFonts w:ascii="Times New Roman" w:hAnsi="Times New Roman" w:cs="Times New Roman"/>
          <w:sz w:val="24"/>
          <w:szCs w:val="24"/>
        </w:rPr>
        <w:t xml:space="preserve">) estudaram reações adversas como causa de hospitalização de pacientes com câncer, verificando que 13,1% das admissões estavam relacionadas à toxicidade, principalmente à </w:t>
      </w:r>
      <w:proofErr w:type="spellStart"/>
      <w:r w:rsidRPr="00386A45">
        <w:rPr>
          <w:rFonts w:ascii="Times New Roman" w:hAnsi="Times New Roman" w:cs="Times New Roman"/>
          <w:sz w:val="24"/>
          <w:szCs w:val="24"/>
        </w:rPr>
        <w:t>neutropenia</w:t>
      </w:r>
      <w:proofErr w:type="spellEnd"/>
      <w:r w:rsidRPr="00386A45">
        <w:rPr>
          <w:rFonts w:ascii="Times New Roman" w:hAnsi="Times New Roman" w:cs="Times New Roman"/>
          <w:sz w:val="24"/>
          <w:szCs w:val="24"/>
        </w:rPr>
        <w:t xml:space="preserve"> febri</w:t>
      </w:r>
      <w:r>
        <w:rPr>
          <w:rFonts w:ascii="Times New Roman" w:hAnsi="Times New Roman" w:cs="Times New Roman"/>
          <w:sz w:val="24"/>
          <w:szCs w:val="24"/>
        </w:rPr>
        <w:t>l após quimioterapia sistêmica.</w:t>
      </w:r>
    </w:p>
    <w:p w:rsidR="00D809CA" w:rsidRPr="00C560B2" w:rsidRDefault="00D809CA" w:rsidP="00D809CA">
      <w:pPr>
        <w:tabs>
          <w:tab w:val="left" w:pos="3790"/>
        </w:tabs>
        <w:spacing w:after="0" w:line="360" w:lineRule="auto"/>
        <w:ind w:firstLine="1134"/>
        <w:jc w:val="both"/>
        <w:rPr>
          <w:ins w:id="8" w:author="Juvenia Bezerra Fontenele" w:date="2016-01-19T16:09:00Z"/>
          <w:rFonts w:ascii="Times New Roman" w:hAnsi="Times New Roman" w:cs="Times New Roman"/>
          <w:sz w:val="24"/>
          <w:szCs w:val="24"/>
        </w:rPr>
      </w:pPr>
      <w:ins w:id="9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>Uma terapêutica farmacológica pediátrica é, geralmente, baseada na extrapolação de dados conseguidos em estudos realizados em adultos e que foram devidamente aprovados para a aquisição do registro do medicamento</w:t>
        </w:r>
      </w:ins>
      <w:r w:rsidR="006D5F9F">
        <w:rPr>
          <w:rFonts w:ascii="Times New Roman" w:hAnsi="Times New Roman" w:cs="Times New Roman"/>
          <w:sz w:val="24"/>
          <w:szCs w:val="24"/>
        </w:rPr>
        <w:t>.</w:t>
      </w:r>
      <w:ins w:id="10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D5F9F">
        <w:rPr>
          <w:rFonts w:ascii="Times New Roman" w:hAnsi="Times New Roman" w:cs="Times New Roman"/>
          <w:sz w:val="24"/>
          <w:szCs w:val="24"/>
        </w:rPr>
        <w:t>N</w:t>
      </w:r>
      <w:ins w:id="11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o entanto, isso pode comprometer a segurança e os resultados dos tratamentos em pediatria. Devido aos parâmetros fisiológicos e farmacocinéticos peculiares, crianças tornam-se mais susceptíveis aos efeitos tóxicos da terapia farmacológica. Uma RAM é mais fácil </w:t>
        </w:r>
      </w:ins>
      <w:r w:rsidR="006D5F9F">
        <w:rPr>
          <w:rFonts w:ascii="Times New Roman" w:hAnsi="Times New Roman" w:cs="Times New Roman"/>
          <w:sz w:val="24"/>
          <w:szCs w:val="24"/>
        </w:rPr>
        <w:t xml:space="preserve">de </w:t>
      </w:r>
      <w:ins w:id="12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ocorrer em pacientes que utilizam vários medicamentos, e também </w:t>
        </w:r>
      </w:ins>
      <w:r w:rsidR="001108C2">
        <w:rPr>
          <w:rFonts w:ascii="Times New Roman" w:hAnsi="Times New Roman" w:cs="Times New Roman"/>
          <w:sz w:val="24"/>
          <w:szCs w:val="24"/>
        </w:rPr>
        <w:t xml:space="preserve">está relacionada </w:t>
      </w:r>
      <w:ins w:id="13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>ao uso de medicamentos não licenciados para uso pediátrico e o uso diferente das especificações de registro (</w:t>
        </w:r>
        <w:proofErr w:type="gramStart"/>
        <w:r w:rsidRPr="00C560B2">
          <w:rPr>
            <w:rFonts w:ascii="Times New Roman" w:hAnsi="Times New Roman" w:cs="Times New Roman"/>
            <w:i/>
            <w:sz w:val="24"/>
            <w:szCs w:val="24"/>
          </w:rPr>
          <w:t>off</w:t>
        </w:r>
        <w:proofErr w:type="gramEnd"/>
        <w:r w:rsidRPr="00C560B2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C560B2">
          <w:rPr>
            <w:rFonts w:ascii="Times New Roman" w:hAnsi="Times New Roman" w:cs="Times New Roman"/>
            <w:i/>
            <w:sz w:val="24"/>
            <w:szCs w:val="24"/>
          </w:rPr>
          <w:t>label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). As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RAMs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 prolongam a internação/permanência de pacientes pediátricos em hospitais (SANTOS, COELHO, 2004; DOS SANTOS </w:t>
        </w:r>
        <w:r w:rsidRPr="00C560B2">
          <w:rPr>
            <w:rFonts w:ascii="Times New Roman" w:hAnsi="Times New Roman" w:cs="Times New Roman"/>
            <w:i/>
            <w:sz w:val="24"/>
            <w:szCs w:val="24"/>
          </w:rPr>
          <w:t>et al.,</w:t>
        </w:r>
        <w:r w:rsidRPr="00C560B2">
          <w:rPr>
            <w:rFonts w:ascii="Times New Roman" w:hAnsi="Times New Roman" w:cs="Times New Roman"/>
            <w:sz w:val="24"/>
            <w:szCs w:val="24"/>
          </w:rPr>
          <w:t xml:space="preserve"> 2009). </w:t>
        </w:r>
      </w:ins>
    </w:p>
    <w:p w:rsidR="00D809CA" w:rsidRPr="00C560B2" w:rsidRDefault="00D809CA" w:rsidP="00D809CA">
      <w:pPr>
        <w:tabs>
          <w:tab w:val="left" w:pos="3790"/>
        </w:tabs>
        <w:spacing w:after="0" w:line="360" w:lineRule="auto"/>
        <w:ind w:firstLine="1134"/>
        <w:jc w:val="both"/>
        <w:rPr>
          <w:ins w:id="14" w:author="Juvenia Bezerra Fontenele" w:date="2016-01-19T16:09:00Z"/>
          <w:rFonts w:ascii="Times New Roman" w:hAnsi="Times New Roman" w:cs="Times New Roman"/>
          <w:sz w:val="24"/>
          <w:szCs w:val="24"/>
        </w:rPr>
      </w:pPr>
      <w:ins w:id="15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A imaturidade fisiológica, especialmente no primeiro ano de vida, o uso de polifarmácia, o tempo de internação hospitalar, o uso de fármacos sem aprovação ou estudos clínicos com evidências clínicas deficientes, sendo prescritos fora das </w:t>
        </w:r>
        <w:r w:rsidRPr="00C560B2">
          <w:rPr>
            <w:rFonts w:ascii="Times New Roman" w:hAnsi="Times New Roman" w:cs="Times New Roman"/>
            <w:sz w:val="24"/>
            <w:szCs w:val="24"/>
          </w:rPr>
          <w:lastRenderedPageBreak/>
          <w:t xml:space="preserve">indicações aprovadas, entre outros, são fatores de risco que predispõem o desencadeamento de RAM em crianças (JONVILLE-BÉRA </w:t>
        </w:r>
        <w:r w:rsidRPr="001108C2">
          <w:rPr>
            <w:rFonts w:ascii="Times New Roman" w:hAnsi="Times New Roman" w:cs="Times New Roman"/>
            <w:i/>
            <w:sz w:val="24"/>
            <w:szCs w:val="24"/>
          </w:rPr>
          <w:t>et al,</w:t>
        </w:r>
        <w:r w:rsidRPr="00C560B2">
          <w:rPr>
            <w:rFonts w:ascii="Times New Roman" w:hAnsi="Times New Roman" w:cs="Times New Roman"/>
            <w:sz w:val="24"/>
            <w:szCs w:val="24"/>
          </w:rPr>
          <w:t xml:space="preserve"> 2002; SANTOS e COELHO, 2004; FATTAHI </w:t>
        </w:r>
        <w:proofErr w:type="spellStart"/>
        <w:r w:rsidRPr="001108C2">
          <w:rPr>
            <w:rFonts w:ascii="Times New Roman" w:hAnsi="Times New Roman" w:cs="Times New Roman"/>
            <w:i/>
            <w:sz w:val="24"/>
            <w:szCs w:val="24"/>
          </w:rPr>
          <w:t>et</w:t>
        </w:r>
        <w:proofErr w:type="spellEnd"/>
        <w:r w:rsidRPr="001108C2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1108C2">
          <w:rPr>
            <w:rFonts w:ascii="Times New Roman" w:hAnsi="Times New Roman" w:cs="Times New Roman"/>
            <w:i/>
            <w:sz w:val="24"/>
            <w:szCs w:val="24"/>
          </w:rPr>
          <w:t>al</w:t>
        </w:r>
        <w:proofErr w:type="spellEnd"/>
        <w:r w:rsidRPr="001108C2">
          <w:rPr>
            <w:rFonts w:ascii="Times New Roman" w:hAnsi="Times New Roman" w:cs="Times New Roman"/>
            <w:i/>
            <w:sz w:val="24"/>
            <w:szCs w:val="24"/>
          </w:rPr>
          <w:t>,</w:t>
        </w:r>
        <w:r w:rsidRPr="00C560B2">
          <w:rPr>
            <w:rFonts w:ascii="Times New Roman" w:hAnsi="Times New Roman" w:cs="Times New Roman"/>
            <w:sz w:val="24"/>
            <w:szCs w:val="24"/>
          </w:rPr>
          <w:t xml:space="preserve"> 2005;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DELL</w:t>
        </w:r>
      </w:ins>
      <w:r w:rsidR="001108C2">
        <w:rPr>
          <w:rFonts w:ascii="Times New Roman" w:hAnsi="Times New Roman" w:cs="Times New Roman"/>
          <w:sz w:val="24"/>
          <w:szCs w:val="24"/>
        </w:rPr>
        <w:t>’</w:t>
      </w:r>
      <w:ins w:id="16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>AERA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108C2">
          <w:rPr>
            <w:rFonts w:ascii="Times New Roman" w:hAnsi="Times New Roman" w:cs="Times New Roman"/>
            <w:i/>
            <w:sz w:val="24"/>
            <w:szCs w:val="24"/>
          </w:rPr>
          <w:t>et</w:t>
        </w:r>
        <w:proofErr w:type="spellEnd"/>
        <w:r w:rsidRPr="001108C2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1108C2">
          <w:rPr>
            <w:rFonts w:ascii="Times New Roman" w:hAnsi="Times New Roman" w:cs="Times New Roman"/>
            <w:i/>
            <w:sz w:val="24"/>
            <w:szCs w:val="24"/>
          </w:rPr>
          <w:t>al</w:t>
        </w:r>
        <w:proofErr w:type="spellEnd"/>
        <w:r w:rsidRPr="001108C2">
          <w:rPr>
            <w:rFonts w:ascii="Times New Roman" w:hAnsi="Times New Roman" w:cs="Times New Roman"/>
            <w:i/>
            <w:sz w:val="24"/>
            <w:szCs w:val="24"/>
          </w:rPr>
          <w:t>,</w:t>
        </w:r>
        <w:r w:rsidRPr="00C560B2">
          <w:rPr>
            <w:rFonts w:ascii="Times New Roman" w:hAnsi="Times New Roman" w:cs="Times New Roman"/>
            <w:sz w:val="24"/>
            <w:szCs w:val="24"/>
          </w:rPr>
          <w:t xml:space="preserve"> 2007; OMS, 2007).</w:t>
        </w:r>
      </w:ins>
    </w:p>
    <w:p w:rsidR="00D809CA" w:rsidRPr="00C560B2" w:rsidRDefault="00D809CA" w:rsidP="00D809CA">
      <w:pPr>
        <w:tabs>
          <w:tab w:val="left" w:pos="3790"/>
        </w:tabs>
        <w:spacing w:after="0" w:line="360" w:lineRule="auto"/>
        <w:ind w:firstLine="1134"/>
        <w:jc w:val="both"/>
        <w:rPr>
          <w:ins w:id="17" w:author="Juvenia Bezerra Fontenele" w:date="2016-01-19T16:09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evidente a</w:t>
      </w:r>
      <w:ins w:id="18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 importância do esclarecimento ao paciente das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RAMs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 por parte dos farmacêuticos e a necessidade crescente da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farmacovigilância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 por parte da equipe de farmacêuticos clínicos e hospitalares, cuja demanda está crescendo a cada dia, não só a nível hospitalar quanto na atenção básica à saúde. Os farmacêuticos clínicos devem estar preparados para </w:t>
        </w:r>
      </w:ins>
      <w:r w:rsidR="006D5F9F">
        <w:rPr>
          <w:rFonts w:ascii="Times New Roman" w:hAnsi="Times New Roman" w:cs="Times New Roman"/>
          <w:sz w:val="24"/>
          <w:szCs w:val="24"/>
        </w:rPr>
        <w:t>a</w:t>
      </w:r>
      <w:ins w:id="19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s notificações das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RAMs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, daí a importância cada vez maior destes profissionais serem inseridos no contexto da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oncovigilância</w:t>
        </w:r>
      </w:ins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ins w:id="20" w:author="Juvenia Bezerra Fontenele" w:date="2016-01-19T16:09:00Z">
        <w:r w:rsidRPr="00C560B2">
          <w:rPr>
            <w:rFonts w:ascii="Times New Roman" w:hAnsi="Times New Roman" w:cs="Times New Roman"/>
            <w:sz w:val="24"/>
            <w:szCs w:val="24"/>
          </w:rPr>
          <w:t xml:space="preserve"> pois a detecção de </w:t>
        </w:r>
        <w:proofErr w:type="spellStart"/>
        <w:r w:rsidRPr="00C560B2">
          <w:rPr>
            <w:rFonts w:ascii="Times New Roman" w:hAnsi="Times New Roman" w:cs="Times New Roman"/>
            <w:sz w:val="24"/>
            <w:szCs w:val="24"/>
          </w:rPr>
          <w:t>RAMs</w:t>
        </w:r>
        <w:proofErr w:type="spellEnd"/>
        <w:r w:rsidRPr="00C560B2">
          <w:rPr>
            <w:rFonts w:ascii="Times New Roman" w:hAnsi="Times New Roman" w:cs="Times New Roman"/>
            <w:sz w:val="24"/>
            <w:szCs w:val="24"/>
          </w:rPr>
          <w:t xml:space="preserve"> e seu diagnóstico diferencial dependem da presença e do grau de atenção do profissional farmacêutico para o problema.</w:t>
        </w:r>
      </w:ins>
    </w:p>
    <w:p w:rsidR="00386A45" w:rsidRPr="00386A45" w:rsidRDefault="00386A45" w:rsidP="00386A45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902AFB" w:rsidRPr="00902AFB">
        <w:rPr>
          <w:rFonts w:ascii="Times New Roman" w:hAnsi="Times New Roman" w:cs="Times New Roman"/>
          <w:sz w:val="24"/>
          <w:szCs w:val="24"/>
          <w:lang w:val="pt-PT"/>
        </w:rPr>
        <w:t xml:space="preserve">studos de farmacovigilância são </w:t>
      </w:r>
      <w:r w:rsidRPr="00386A45">
        <w:rPr>
          <w:rFonts w:ascii="Times New Roman" w:hAnsi="Times New Roman" w:cs="Times New Roman"/>
          <w:sz w:val="24"/>
          <w:szCs w:val="24"/>
        </w:rPr>
        <w:t>imprescindíveis em oncologia</w:t>
      </w:r>
      <w:r>
        <w:rPr>
          <w:rFonts w:ascii="Times New Roman" w:hAnsi="Times New Roman" w:cs="Times New Roman"/>
          <w:sz w:val="24"/>
          <w:szCs w:val="24"/>
        </w:rPr>
        <w:t>, visto que os p</w:t>
      </w:r>
      <w:r w:rsidRPr="00386A45">
        <w:rPr>
          <w:rFonts w:ascii="Times New Roman" w:hAnsi="Times New Roman" w:cs="Times New Roman"/>
          <w:sz w:val="24"/>
          <w:szCs w:val="24"/>
        </w:rPr>
        <w:t xml:space="preserve">acientes com câncer são um dos grupos com maior risco de desenvolvimento de </w:t>
      </w:r>
      <w:r>
        <w:rPr>
          <w:rFonts w:ascii="Times New Roman" w:hAnsi="Times New Roman" w:cs="Times New Roman"/>
          <w:sz w:val="24"/>
          <w:szCs w:val="24"/>
        </w:rPr>
        <w:t xml:space="preserve">problemas relacionados a medicamentos </w:t>
      </w:r>
      <w:r w:rsidR="00826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636B">
        <w:rPr>
          <w:rFonts w:ascii="Times New Roman" w:hAnsi="Times New Roman" w:cs="Times New Roman"/>
          <w:sz w:val="24"/>
          <w:szCs w:val="24"/>
        </w:rPr>
        <w:t>PRMs</w:t>
      </w:r>
      <w:proofErr w:type="spellEnd"/>
      <w:r w:rsidR="0082636B">
        <w:rPr>
          <w:rFonts w:ascii="Times New Roman" w:hAnsi="Times New Roman" w:cs="Times New Roman"/>
          <w:sz w:val="24"/>
          <w:szCs w:val="24"/>
        </w:rPr>
        <w:t xml:space="preserve">) </w:t>
      </w:r>
      <w:r w:rsidR="00B95FC0">
        <w:rPr>
          <w:rFonts w:ascii="Times New Roman" w:hAnsi="Times New Roman" w:cs="Times New Roman"/>
          <w:sz w:val="24"/>
          <w:szCs w:val="24"/>
        </w:rPr>
        <w:t>(LIEKWEG</w:t>
      </w:r>
      <w:r w:rsidR="00B95FC0" w:rsidRPr="00B95FC0">
        <w:rPr>
          <w:rFonts w:ascii="Times New Roman" w:hAnsi="Times New Roman" w:cs="Times New Roman"/>
          <w:sz w:val="24"/>
          <w:szCs w:val="24"/>
        </w:rPr>
        <w:t xml:space="preserve">, WESTFELD </w:t>
      </w:r>
      <w:r w:rsidR="00B95FC0">
        <w:rPr>
          <w:rFonts w:ascii="Times New Roman" w:hAnsi="Times New Roman" w:cs="Times New Roman"/>
          <w:sz w:val="24"/>
          <w:szCs w:val="24"/>
        </w:rPr>
        <w:t>AND</w:t>
      </w:r>
      <w:r w:rsidR="00B95FC0" w:rsidRPr="00B95FC0">
        <w:rPr>
          <w:rFonts w:ascii="Times New Roman" w:hAnsi="Times New Roman" w:cs="Times New Roman"/>
          <w:sz w:val="24"/>
          <w:szCs w:val="24"/>
        </w:rPr>
        <w:t xml:space="preserve"> JAEHDE</w:t>
      </w:r>
      <w:r w:rsidR="00B95FC0">
        <w:rPr>
          <w:rFonts w:ascii="Times New Roman" w:hAnsi="Times New Roman" w:cs="Times New Roman"/>
          <w:sz w:val="24"/>
          <w:szCs w:val="24"/>
        </w:rPr>
        <w:t xml:space="preserve">, 2004; </w:t>
      </w:r>
      <w:r w:rsidR="00B95FC0" w:rsidRPr="00B95FC0">
        <w:rPr>
          <w:rFonts w:ascii="Times New Roman" w:hAnsi="Times New Roman" w:cs="Times New Roman"/>
          <w:sz w:val="24"/>
          <w:szCs w:val="24"/>
        </w:rPr>
        <w:t>CAVACO</w:t>
      </w:r>
      <w:r w:rsidR="00B95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C0">
        <w:rPr>
          <w:rFonts w:ascii="Times New Roman" w:hAnsi="Times New Roman" w:cs="Times New Roman"/>
          <w:i/>
          <w:sz w:val="24"/>
          <w:szCs w:val="24"/>
        </w:rPr>
        <w:t>et</w:t>
      </w:r>
      <w:proofErr w:type="spellEnd"/>
      <w:r w:rsidR="00B95FC0">
        <w:rPr>
          <w:rFonts w:ascii="Times New Roman" w:hAnsi="Times New Roman" w:cs="Times New Roman"/>
          <w:i/>
          <w:sz w:val="24"/>
          <w:szCs w:val="24"/>
        </w:rPr>
        <w:t xml:space="preserve"> al., </w:t>
      </w:r>
      <w:r w:rsidR="00B95FC0">
        <w:rPr>
          <w:rFonts w:ascii="Times New Roman" w:hAnsi="Times New Roman" w:cs="Times New Roman"/>
          <w:sz w:val="24"/>
          <w:szCs w:val="24"/>
        </w:rPr>
        <w:t>2012).</w:t>
      </w:r>
    </w:p>
    <w:p w:rsidR="003A1841" w:rsidRDefault="003A1841" w:rsidP="003A184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41">
        <w:rPr>
          <w:rFonts w:ascii="Times New Roman" w:hAnsi="Times New Roman" w:cs="Times New Roman"/>
          <w:sz w:val="24"/>
          <w:szCs w:val="24"/>
        </w:rPr>
        <w:t xml:space="preserve">Pode-se dizer que os objetivos específicos da </w:t>
      </w:r>
      <w:proofErr w:type="spellStart"/>
      <w:r w:rsidRPr="003A1841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3A1841">
        <w:rPr>
          <w:rFonts w:ascii="Times New Roman" w:hAnsi="Times New Roman" w:cs="Times New Roman"/>
          <w:sz w:val="24"/>
          <w:szCs w:val="24"/>
        </w:rPr>
        <w:t xml:space="preserve"> são a melhora do cuidado e a segurança do paciente, melhora da saúde pública e contribuição na avaliação risco-benefício em relação ao uso de medicamentos. Muitos subsistemas de monitorização de medicamentos derivados da </w:t>
      </w:r>
      <w:proofErr w:type="spellStart"/>
      <w:r w:rsidRPr="003A1841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3A1841">
        <w:rPr>
          <w:rFonts w:ascii="Times New Roman" w:hAnsi="Times New Roman" w:cs="Times New Roman"/>
          <w:sz w:val="24"/>
          <w:szCs w:val="24"/>
        </w:rPr>
        <w:t xml:space="preserve"> foram desenvolvidos, por exemplo, a </w:t>
      </w:r>
      <w:proofErr w:type="spellStart"/>
      <w:r w:rsidRPr="003A1841">
        <w:rPr>
          <w:rFonts w:ascii="Times New Roman" w:hAnsi="Times New Roman" w:cs="Times New Roman"/>
          <w:sz w:val="24"/>
          <w:szCs w:val="24"/>
        </w:rPr>
        <w:t>oncovigilância</w:t>
      </w:r>
      <w:proofErr w:type="spellEnd"/>
      <w:r w:rsidRPr="003A1841">
        <w:rPr>
          <w:rFonts w:ascii="Times New Roman" w:hAnsi="Times New Roman" w:cs="Times New Roman"/>
          <w:sz w:val="24"/>
          <w:szCs w:val="24"/>
        </w:rPr>
        <w:t xml:space="preserve">, </w:t>
      </w:r>
      <w:r w:rsidR="001108C2">
        <w:rPr>
          <w:rFonts w:ascii="Times New Roman" w:hAnsi="Times New Roman" w:cs="Times New Roman"/>
          <w:sz w:val="24"/>
          <w:szCs w:val="24"/>
        </w:rPr>
        <w:t xml:space="preserve">que monitora o aparecimento de </w:t>
      </w:r>
      <w:r w:rsidRPr="003A1841">
        <w:rPr>
          <w:rFonts w:ascii="Times New Roman" w:hAnsi="Times New Roman" w:cs="Times New Roman"/>
          <w:sz w:val="24"/>
          <w:szCs w:val="24"/>
        </w:rPr>
        <w:t>reações adversas aos antineoplásicos citotóxicos</w:t>
      </w:r>
      <w:r w:rsidR="00B95FC0">
        <w:rPr>
          <w:rFonts w:ascii="Times New Roman" w:hAnsi="Times New Roman" w:cs="Times New Roman"/>
          <w:sz w:val="24"/>
          <w:szCs w:val="24"/>
        </w:rPr>
        <w:t xml:space="preserve"> (DIAS, 2008)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ins w:id="21" w:author="Juvenia Bezerra Fontenele" w:date="2016-01-19T16:09:00Z">
        <w:r w:rsidRPr="00902AFB">
          <w:rPr>
            <w:rFonts w:ascii="Times New Roman" w:hAnsi="Times New Roman" w:cs="Times New Roman"/>
            <w:sz w:val="24"/>
            <w:szCs w:val="24"/>
          </w:rPr>
          <w:t xml:space="preserve">Tais reações adversas podem ser assistidas pela equipe multidisciplinar (VISACRI </w:t>
        </w:r>
        <w:r w:rsidRPr="00902AFB">
          <w:rPr>
            <w:rFonts w:ascii="Times New Roman" w:hAnsi="Times New Roman" w:cs="Times New Roman"/>
            <w:i/>
            <w:sz w:val="24"/>
            <w:szCs w:val="24"/>
          </w:rPr>
          <w:t>et al</w:t>
        </w:r>
        <w:r w:rsidRPr="00902AFB">
          <w:rPr>
            <w:rFonts w:ascii="Times New Roman" w:hAnsi="Times New Roman" w:cs="Times New Roman"/>
            <w:sz w:val="24"/>
            <w:szCs w:val="24"/>
          </w:rPr>
          <w:t>., 2014).</w:t>
        </w:r>
      </w:ins>
    </w:p>
    <w:p w:rsidR="00386A45" w:rsidRDefault="00386A45" w:rsidP="00386A45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86A45">
        <w:rPr>
          <w:rFonts w:ascii="Times New Roman" w:hAnsi="Times New Roman" w:cs="Times New Roman"/>
          <w:sz w:val="24"/>
          <w:szCs w:val="24"/>
        </w:rPr>
        <w:t xml:space="preserve">As reações adversas representam um grupo particular dentre os </w:t>
      </w:r>
      <w:proofErr w:type="spellStart"/>
      <w:r w:rsidRPr="00386A45">
        <w:rPr>
          <w:rFonts w:ascii="Times New Roman" w:hAnsi="Times New Roman" w:cs="Times New Roman"/>
          <w:sz w:val="24"/>
          <w:szCs w:val="24"/>
        </w:rPr>
        <w:t>PRMs</w:t>
      </w:r>
      <w:proofErr w:type="spellEnd"/>
      <w:r w:rsidRPr="00386A45">
        <w:rPr>
          <w:rFonts w:ascii="Times New Roman" w:hAnsi="Times New Roman" w:cs="Times New Roman"/>
          <w:sz w:val="24"/>
          <w:szCs w:val="24"/>
        </w:rPr>
        <w:t>, e são tão comuns e previsíveis em oncologia, que passaram a ser vistas como componente inevitável do tratamento (</w:t>
      </w:r>
      <w:r w:rsidR="00FA0D3E">
        <w:rPr>
          <w:rFonts w:ascii="Times New Roman" w:hAnsi="Times New Roman" w:cs="Times New Roman"/>
          <w:sz w:val="24"/>
          <w:szCs w:val="24"/>
        </w:rPr>
        <w:t>LAU, KAY AND DOOLEY, 2004</w:t>
      </w:r>
      <w:r w:rsidRPr="00386A45">
        <w:rPr>
          <w:rFonts w:ascii="Times New Roman" w:hAnsi="Times New Roman" w:cs="Times New Roman"/>
          <w:sz w:val="24"/>
          <w:szCs w:val="24"/>
        </w:rPr>
        <w:t>). Segundo a OMS, reação adversa consiste em qualquer evento nocivo e não intencional ocorrido na vigência do uso de medicamento, em doses normalmente usadas em humanos, com finalidade pr</w:t>
      </w:r>
      <w:r w:rsidR="00FA0D3E">
        <w:rPr>
          <w:rFonts w:ascii="Times New Roman" w:hAnsi="Times New Roman" w:cs="Times New Roman"/>
          <w:sz w:val="24"/>
          <w:szCs w:val="24"/>
        </w:rPr>
        <w:t>ofilática</w:t>
      </w:r>
      <w:r w:rsidR="00A40DD8">
        <w:rPr>
          <w:rFonts w:ascii="Times New Roman" w:hAnsi="Times New Roman" w:cs="Times New Roman"/>
          <w:sz w:val="24"/>
          <w:szCs w:val="24"/>
        </w:rPr>
        <w:t>,</w:t>
      </w:r>
      <w:r w:rsidR="00FA0D3E">
        <w:rPr>
          <w:rFonts w:ascii="Times New Roman" w:hAnsi="Times New Roman" w:cs="Times New Roman"/>
          <w:sz w:val="24"/>
          <w:szCs w:val="24"/>
        </w:rPr>
        <w:t xml:space="preserve"> diagnóstica</w:t>
      </w:r>
      <w:r w:rsidR="00A40DD8">
        <w:rPr>
          <w:rFonts w:ascii="Times New Roman" w:hAnsi="Times New Roman" w:cs="Times New Roman"/>
          <w:sz w:val="24"/>
          <w:szCs w:val="24"/>
        </w:rPr>
        <w:t xml:space="preserve"> ou terapêutica </w:t>
      </w:r>
      <w:r w:rsidR="00A40DD8" w:rsidRPr="00B835DB">
        <w:rPr>
          <w:rFonts w:ascii="Times New Roman" w:hAnsi="Times New Roman" w:cs="Times New Roman"/>
          <w:sz w:val="24"/>
          <w:szCs w:val="24"/>
        </w:rPr>
        <w:t xml:space="preserve">de doenças ou para a modificação de funções fisiológicas (WHO, 1972; </w:t>
      </w:r>
      <w:r w:rsidR="00FA0D3E">
        <w:rPr>
          <w:rFonts w:ascii="Times New Roman" w:hAnsi="Times New Roman" w:cs="Times New Roman"/>
          <w:sz w:val="24"/>
          <w:szCs w:val="24"/>
        </w:rPr>
        <w:t xml:space="preserve">MIRANDA </w:t>
      </w:r>
      <w:r w:rsidR="00FA0D3E">
        <w:rPr>
          <w:rFonts w:ascii="Times New Roman" w:hAnsi="Times New Roman" w:cs="Times New Roman"/>
          <w:i/>
          <w:sz w:val="24"/>
          <w:szCs w:val="24"/>
        </w:rPr>
        <w:t>et al.,</w:t>
      </w:r>
      <w:r w:rsidR="00FA0D3E">
        <w:rPr>
          <w:rFonts w:ascii="Times New Roman" w:hAnsi="Times New Roman" w:cs="Times New Roman"/>
          <w:sz w:val="24"/>
          <w:szCs w:val="24"/>
        </w:rPr>
        <w:t xml:space="preserve"> 2011).</w:t>
      </w:r>
    </w:p>
    <w:p w:rsidR="00A40DD8" w:rsidRPr="00E329F4" w:rsidRDefault="00A40DD8" w:rsidP="00386A45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Edwards </w:t>
      </w:r>
      <w:r w:rsidR="00CF24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Times New Roman" w:hAnsi="Times New Roman" w:cs="Times New Roman"/>
          <w:sz w:val="24"/>
          <w:szCs w:val="24"/>
        </w:rPr>
        <w:t>A</w:t>
      </w:r>
      <w:r w:rsidR="00CF246F" w:rsidRPr="00CF246F">
        <w:rPr>
          <w:rFonts w:ascii="Times New Roman" w:hAnsi="Times New Roman" w:cs="Times New Roman"/>
          <w:iCs/>
          <w:sz w:val="24"/>
          <w:szCs w:val="24"/>
        </w:rPr>
        <w:t>ronson</w:t>
      </w:r>
      <w:r w:rsidR="00CF246F">
        <w:rPr>
          <w:rFonts w:ascii="Times New Roman" w:hAnsi="Times New Roman" w:cs="Times New Roman"/>
          <w:iCs/>
          <w:sz w:val="24"/>
          <w:szCs w:val="24"/>
        </w:rPr>
        <w:t xml:space="preserve"> (2000), essa definição é incompleta visto que não contempla os erros de medicação como fonte de efeitos adversos, </w:t>
      </w:r>
      <w:r w:rsidR="006D5F9F">
        <w:rPr>
          <w:rFonts w:ascii="Times New Roman" w:hAnsi="Times New Roman" w:cs="Times New Roman"/>
          <w:iCs/>
          <w:sz w:val="24"/>
          <w:szCs w:val="24"/>
        </w:rPr>
        <w:t xml:space="preserve">e </w:t>
      </w:r>
      <w:r w:rsidR="00CF246F">
        <w:rPr>
          <w:rFonts w:ascii="Times New Roman" w:hAnsi="Times New Roman" w:cs="Times New Roman"/>
          <w:iCs/>
          <w:sz w:val="24"/>
          <w:szCs w:val="24"/>
        </w:rPr>
        <w:t>excluem reações devido a contaminantes, e aos excipientes dito “inertes” que compõem</w:t>
      </w:r>
      <w:r w:rsidR="00FB2418">
        <w:rPr>
          <w:rFonts w:ascii="Times New Roman" w:hAnsi="Times New Roman" w:cs="Times New Roman"/>
          <w:iCs/>
          <w:sz w:val="24"/>
          <w:szCs w:val="24"/>
        </w:rPr>
        <w:t xml:space="preserve"> os medicamentos e que são passí</w:t>
      </w:r>
      <w:r w:rsidR="00CF246F">
        <w:rPr>
          <w:rFonts w:ascii="Times New Roman" w:hAnsi="Times New Roman" w:cs="Times New Roman"/>
          <w:iCs/>
          <w:sz w:val="24"/>
          <w:szCs w:val="24"/>
        </w:rPr>
        <w:t>veis de provocar diversos efeitos adversos</w:t>
      </w:r>
      <w:r w:rsidR="00E329F4">
        <w:rPr>
          <w:rFonts w:ascii="Times New Roman" w:hAnsi="Times New Roman" w:cs="Times New Roman"/>
          <w:iCs/>
          <w:sz w:val="24"/>
          <w:szCs w:val="24"/>
        </w:rPr>
        <w:t xml:space="preserve"> (AAP, 1997; DA SILVA </w:t>
      </w:r>
      <w:proofErr w:type="gramStart"/>
      <w:r w:rsidR="00E329F4">
        <w:rPr>
          <w:rFonts w:ascii="Times New Roman" w:hAnsi="Times New Roman" w:cs="Times New Roman"/>
          <w:i/>
          <w:iCs/>
          <w:sz w:val="24"/>
          <w:szCs w:val="24"/>
        </w:rPr>
        <w:t>et</w:t>
      </w:r>
      <w:proofErr w:type="gramEnd"/>
      <w:r w:rsidR="00E329F4">
        <w:rPr>
          <w:rFonts w:ascii="Times New Roman" w:hAnsi="Times New Roman" w:cs="Times New Roman"/>
          <w:i/>
          <w:iCs/>
          <w:sz w:val="24"/>
          <w:szCs w:val="24"/>
        </w:rPr>
        <w:t xml:space="preserve"> al., </w:t>
      </w:r>
      <w:r w:rsidR="00E329F4" w:rsidRPr="00E329F4">
        <w:rPr>
          <w:rFonts w:ascii="Times New Roman" w:hAnsi="Times New Roman" w:cs="Times New Roman"/>
          <w:iCs/>
          <w:sz w:val="24"/>
          <w:szCs w:val="24"/>
        </w:rPr>
        <w:t>2008).</w:t>
      </w:r>
    </w:p>
    <w:p w:rsidR="00E329F4" w:rsidRPr="006D5F9F" w:rsidRDefault="00E329F4" w:rsidP="006D5F9F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835DB">
        <w:rPr>
          <w:rFonts w:ascii="Times New Roman" w:hAnsi="Times New Roman" w:cs="Times New Roman"/>
          <w:sz w:val="24"/>
          <w:szCs w:val="24"/>
        </w:rPr>
        <w:lastRenderedPageBreak/>
        <w:t>Os termos "reação adversa" e "efeito adverso</w:t>
      </w:r>
      <w:r w:rsidRPr="00E329F4">
        <w:rPr>
          <w:rFonts w:ascii="Times New Roman" w:hAnsi="Times New Roman" w:cs="Times New Roman"/>
          <w:sz w:val="24"/>
          <w:szCs w:val="24"/>
          <w:lang w:val="ru-RU"/>
        </w:rPr>
        <w:t>" s</w:t>
      </w:r>
      <w:r w:rsidRPr="00B835DB">
        <w:rPr>
          <w:rFonts w:ascii="Times New Roman" w:hAnsi="Times New Roman" w:cs="Times New Roman"/>
          <w:sz w:val="24"/>
          <w:szCs w:val="24"/>
        </w:rPr>
        <w:t>ã</w:t>
      </w:r>
      <w:r w:rsidRPr="00E329F4">
        <w:rPr>
          <w:rFonts w:ascii="Times New Roman" w:hAnsi="Times New Roman" w:cs="Times New Roman"/>
          <w:sz w:val="24"/>
          <w:szCs w:val="24"/>
          <w:lang w:val="it-IT"/>
        </w:rPr>
        <w:t xml:space="preserve">o </w:t>
      </w:r>
      <w:r w:rsidR="00FB2418">
        <w:rPr>
          <w:rFonts w:ascii="Times New Roman" w:hAnsi="Times New Roman" w:cs="Times New Roman"/>
          <w:sz w:val="24"/>
          <w:szCs w:val="24"/>
          <w:lang w:val="it-IT"/>
        </w:rPr>
        <w:t>intercambiáveis</w:t>
      </w:r>
      <w:r w:rsidRPr="00B835DB">
        <w:rPr>
          <w:rFonts w:ascii="Times New Roman" w:hAnsi="Times New Roman" w:cs="Times New Roman"/>
          <w:sz w:val="24"/>
          <w:szCs w:val="24"/>
        </w:rPr>
        <w:t xml:space="preserve">. Entretanto,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efeito </w:t>
      </w:r>
      <w:r w:rsidR="006D5F9F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dverso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 xml:space="preserve"> é um termo preferível a outros termos como ef</w:t>
      </w:r>
      <w:r w:rsidR="00CA2F43">
        <w:rPr>
          <w:rFonts w:ascii="Times New Roman" w:hAnsi="Times New Roman" w:cs="Times New Roman"/>
          <w:sz w:val="24"/>
          <w:szCs w:val="24"/>
          <w:lang w:val="pt-PT"/>
        </w:rPr>
        <w:t>eito colateral ou efeito tóxico.</w:t>
      </w:r>
      <w:r w:rsidR="006D5F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>
        <w:rPr>
          <w:rFonts w:ascii="Times New Roman" w:hAnsi="Times New Roman" w:cs="Times New Roman"/>
          <w:sz w:val="24"/>
          <w:szCs w:val="24"/>
          <w:lang w:val="pt-PT"/>
        </w:rPr>
        <w:t>efeito tóxico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329F4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>aquele que ocorre como um exagero do efeito terap</w:t>
      </w:r>
      <w:r w:rsidRPr="00E329F4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 xml:space="preserve">utico desejado, e que não </w:t>
      </w:r>
      <w:r w:rsidRPr="00E329F4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>comum em doses normais. Por exemplo, uma dor de cabeça devido a um antagonista do cá</w:t>
      </w:r>
      <w:r w:rsidRPr="00E329F4">
        <w:rPr>
          <w:rFonts w:ascii="Times New Roman" w:hAnsi="Times New Roman" w:cs="Times New Roman"/>
          <w:sz w:val="24"/>
          <w:szCs w:val="24"/>
          <w:lang w:val="it-IT"/>
        </w:rPr>
        <w:t xml:space="preserve">lcio </w:t>
      </w:r>
      <w:r w:rsidRPr="00E329F4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 xml:space="preserve">um efeito tóxico, que ocorre pelo mesmo mecanismo que o efeito </w:t>
      </w:r>
      <w:r w:rsidR="00FB2418">
        <w:rPr>
          <w:rFonts w:ascii="Times New Roman" w:hAnsi="Times New Roman" w:cs="Times New Roman"/>
          <w:sz w:val="24"/>
          <w:szCs w:val="24"/>
          <w:lang w:val="pt-PT"/>
        </w:rPr>
        <w:t xml:space="preserve">terapêutico </w:t>
      </w:r>
      <w:r w:rsidRPr="00E329F4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spellStart"/>
      <w:r w:rsidR="00FB2418">
        <w:rPr>
          <w:rFonts w:ascii="Times New Roman" w:hAnsi="Times New Roman" w:cs="Times New Roman"/>
          <w:sz w:val="24"/>
          <w:szCs w:val="24"/>
          <w:lang w:val="es-ES_tradnl"/>
        </w:rPr>
        <w:t>vasodilatação</w:t>
      </w:r>
      <w:proofErr w:type="spellEnd"/>
      <w:r w:rsidR="00FB2418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E329F4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CA2F43">
        <w:rPr>
          <w:rFonts w:ascii="Times New Roman" w:hAnsi="Times New Roman" w:cs="Times New Roman"/>
          <w:sz w:val="24"/>
          <w:szCs w:val="24"/>
          <w:lang w:val="pt-PT"/>
        </w:rPr>
        <w:t xml:space="preserve"> Está sempre relacionado à dose (</w:t>
      </w:r>
      <w:r w:rsidR="00CA2F43">
        <w:rPr>
          <w:rFonts w:ascii="Times New Roman" w:hAnsi="Times New Roman" w:cs="Times New Roman"/>
          <w:sz w:val="24"/>
          <w:szCs w:val="24"/>
        </w:rPr>
        <w:t xml:space="preserve">EDWARDS </w:t>
      </w:r>
      <w:r w:rsidR="00FB2418">
        <w:rPr>
          <w:rFonts w:ascii="Times New Roman" w:hAnsi="Times New Roman" w:cs="Times New Roman"/>
          <w:sz w:val="24"/>
          <w:szCs w:val="24"/>
        </w:rPr>
        <w:t>AND</w:t>
      </w:r>
      <w:r w:rsidR="00CA2F43">
        <w:rPr>
          <w:rFonts w:ascii="Times New Roman" w:hAnsi="Times New Roman" w:cs="Times New Roman"/>
          <w:sz w:val="24"/>
          <w:szCs w:val="24"/>
        </w:rPr>
        <w:t xml:space="preserve"> </w:t>
      </w:r>
      <w:r w:rsidR="00CA2F43" w:rsidRPr="00CF246F">
        <w:rPr>
          <w:rFonts w:ascii="Times New Roman" w:hAnsi="Times New Roman" w:cs="Times New Roman"/>
          <w:sz w:val="24"/>
          <w:szCs w:val="24"/>
        </w:rPr>
        <w:t>A</w:t>
      </w:r>
      <w:r w:rsidR="00CA2F43" w:rsidRPr="00CF246F">
        <w:rPr>
          <w:rFonts w:ascii="Times New Roman" w:hAnsi="Times New Roman" w:cs="Times New Roman"/>
          <w:iCs/>
          <w:sz w:val="24"/>
          <w:szCs w:val="24"/>
        </w:rPr>
        <w:t>RONSON</w:t>
      </w:r>
      <w:r w:rsidR="00CA2F43">
        <w:rPr>
          <w:rFonts w:ascii="Times New Roman" w:hAnsi="Times New Roman" w:cs="Times New Roman"/>
          <w:iCs/>
          <w:sz w:val="24"/>
          <w:szCs w:val="24"/>
        </w:rPr>
        <w:t>, 2000).</w:t>
      </w:r>
    </w:p>
    <w:p w:rsidR="00CA2F43" w:rsidRDefault="00CA2F43" w:rsidP="00CA2F43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CA2F43">
        <w:rPr>
          <w:rFonts w:ascii="Times New Roman" w:hAnsi="Times New Roman" w:cs="Times New Roman"/>
          <w:sz w:val="24"/>
          <w:szCs w:val="24"/>
          <w:lang w:val="pt-PT"/>
        </w:rPr>
        <w:t>feito colateral indesejável ocorre através de outro mecanismo (diferente do mecanismo de ação) e pode estar ou não relacionado com a dose. Por exemplo, o efeito anticoliné</w:t>
      </w:r>
      <w:r w:rsidRPr="00CA2F43">
        <w:rPr>
          <w:rFonts w:ascii="Times New Roman" w:hAnsi="Times New Roman" w:cs="Times New Roman"/>
          <w:sz w:val="24"/>
          <w:szCs w:val="24"/>
          <w:lang w:val="it-IT"/>
        </w:rPr>
        <w:t>rgico</w:t>
      </w:r>
      <w:r w:rsidRPr="00CA2F43">
        <w:rPr>
          <w:rFonts w:ascii="Times New Roman" w:hAnsi="Times New Roman" w:cs="Times New Roman"/>
          <w:sz w:val="24"/>
          <w:szCs w:val="24"/>
          <w:lang w:val="pt-PT"/>
        </w:rPr>
        <w:t xml:space="preserve"> dose-dependente </w:t>
      </w:r>
      <w:r>
        <w:rPr>
          <w:rFonts w:ascii="Times New Roman" w:hAnsi="Times New Roman" w:cs="Times New Roman"/>
          <w:sz w:val="24"/>
          <w:szCs w:val="24"/>
          <w:lang w:val="pt-PT"/>
        </w:rPr>
        <w:t>de um anti</w:t>
      </w:r>
      <w:r w:rsidRPr="00CA2F43">
        <w:rPr>
          <w:rFonts w:ascii="Times New Roman" w:hAnsi="Times New Roman" w:cs="Times New Roman"/>
          <w:sz w:val="24"/>
          <w:szCs w:val="24"/>
          <w:lang w:val="pt-PT"/>
        </w:rPr>
        <w:t>depressivo tricí</w:t>
      </w:r>
      <w:r w:rsidRPr="00CA2F43">
        <w:rPr>
          <w:rFonts w:ascii="Times New Roman" w:hAnsi="Times New Roman" w:cs="Times New Roman"/>
          <w:sz w:val="24"/>
          <w:szCs w:val="24"/>
          <w:lang w:val="it-IT"/>
        </w:rPr>
        <w:t xml:space="preserve">clico </w:t>
      </w:r>
      <w:r w:rsidRPr="00CA2F43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CA2F43">
        <w:rPr>
          <w:rFonts w:ascii="Times New Roman" w:hAnsi="Times New Roman" w:cs="Times New Roman"/>
          <w:sz w:val="24"/>
          <w:szCs w:val="24"/>
          <w:lang w:val="pt-PT"/>
        </w:rPr>
        <w:t>um efeito colateral, uma vez que esta ação não está associada com o efeito terap</w:t>
      </w:r>
      <w:r w:rsidRPr="00CA2F43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CA2F43">
        <w:rPr>
          <w:rFonts w:ascii="Times New Roman" w:hAnsi="Times New Roman" w:cs="Times New Roman"/>
          <w:sz w:val="24"/>
          <w:szCs w:val="24"/>
          <w:lang w:val="it-IT"/>
        </w:rPr>
        <w:t xml:space="preserve">utico; </w:t>
      </w:r>
      <w:r w:rsidRPr="00CA2F43">
        <w:rPr>
          <w:rFonts w:ascii="Times New Roman" w:hAnsi="Times New Roman" w:cs="Times New Roman"/>
          <w:sz w:val="24"/>
          <w:szCs w:val="24"/>
          <w:lang w:val="pt-PT"/>
        </w:rPr>
        <w:t xml:space="preserve">da mesma forma, a anafilaxia não dose-dependente associada </w:t>
      </w:r>
      <w:r w:rsidR="00B835DB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CA2F43">
        <w:rPr>
          <w:rFonts w:ascii="Times New Roman" w:hAnsi="Times New Roman" w:cs="Times New Roman"/>
          <w:sz w:val="24"/>
          <w:szCs w:val="24"/>
          <w:lang w:val="pt-PT"/>
        </w:rPr>
        <w:t xml:space="preserve"> penicilina </w:t>
      </w:r>
      <w:r w:rsidRPr="00CA2F43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>
        <w:rPr>
          <w:rFonts w:ascii="Times New Roman" w:hAnsi="Times New Roman" w:cs="Times New Roman"/>
          <w:sz w:val="24"/>
          <w:szCs w:val="24"/>
          <w:lang w:val="pt-PT"/>
        </w:rPr>
        <w:t>um efeito colateral (</w:t>
      </w:r>
      <w:r w:rsidRPr="00CA2F43">
        <w:rPr>
          <w:rFonts w:ascii="Times New Roman" w:hAnsi="Times New Roman" w:cs="Times New Roman"/>
          <w:sz w:val="24"/>
          <w:szCs w:val="24"/>
        </w:rPr>
        <w:t>STEPHENS</w:t>
      </w:r>
      <w:r>
        <w:rPr>
          <w:rFonts w:ascii="Times New Roman" w:hAnsi="Times New Roman" w:cs="Times New Roman"/>
          <w:sz w:val="24"/>
          <w:szCs w:val="24"/>
        </w:rPr>
        <w:t>, 1998).</w:t>
      </w:r>
    </w:p>
    <w:p w:rsidR="00CA2F43" w:rsidRPr="00CA2F43" w:rsidRDefault="00CA2F43" w:rsidP="00D809CA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A2F43">
        <w:rPr>
          <w:rFonts w:ascii="Times New Roman" w:hAnsi="Times New Roman" w:cs="Times New Roman"/>
          <w:sz w:val="24"/>
          <w:szCs w:val="24"/>
        </w:rPr>
        <w:t>No entanto, os termos</w:t>
      </w:r>
      <w:r w:rsidR="00B835DB">
        <w:rPr>
          <w:rFonts w:ascii="Times New Roman" w:hAnsi="Times New Roman" w:cs="Times New Roman"/>
          <w:sz w:val="24"/>
          <w:szCs w:val="24"/>
        </w:rPr>
        <w:t>,</w:t>
      </w:r>
      <w:r w:rsidRPr="00CA2F43">
        <w:rPr>
          <w:rFonts w:ascii="Times New Roman" w:hAnsi="Times New Roman" w:cs="Times New Roman"/>
          <w:sz w:val="24"/>
          <w:szCs w:val="24"/>
        </w:rPr>
        <w:t xml:space="preserve"> reaç</w:t>
      </w:r>
      <w:r w:rsidR="00B835DB">
        <w:rPr>
          <w:rFonts w:ascii="Times New Roman" w:hAnsi="Times New Roman" w:cs="Times New Roman"/>
          <w:sz w:val="24"/>
          <w:szCs w:val="24"/>
        </w:rPr>
        <w:t>ão</w:t>
      </w:r>
      <w:r w:rsidRPr="00CA2F43">
        <w:rPr>
          <w:rFonts w:ascii="Times New Roman" w:hAnsi="Times New Roman" w:cs="Times New Roman"/>
          <w:sz w:val="24"/>
          <w:szCs w:val="24"/>
        </w:rPr>
        <w:t xml:space="preserve"> adversa, efeito </w:t>
      </w:r>
      <w:r w:rsidR="00F94BD6">
        <w:rPr>
          <w:rFonts w:ascii="Times New Roman" w:hAnsi="Times New Roman" w:cs="Times New Roman"/>
          <w:sz w:val="24"/>
          <w:szCs w:val="24"/>
        </w:rPr>
        <w:t>adverso</w:t>
      </w:r>
      <w:r w:rsidRPr="00CA2F43">
        <w:rPr>
          <w:rFonts w:ascii="Times New Roman" w:hAnsi="Times New Roman" w:cs="Times New Roman"/>
          <w:sz w:val="24"/>
          <w:szCs w:val="24"/>
        </w:rPr>
        <w:t xml:space="preserve"> e efeito tóxico devem ser </w:t>
      </w:r>
      <w:r w:rsidRPr="00CA2F43">
        <w:rPr>
          <w:rFonts w:ascii="Times New Roman" w:hAnsi="Times New Roman" w:cs="Times New Roman"/>
          <w:sz w:val="24"/>
          <w:szCs w:val="24"/>
          <w:lang w:val="es-ES_tradnl"/>
        </w:rPr>
        <w:t>diferenciado</w:t>
      </w:r>
      <w:r w:rsidRPr="00CA2F43">
        <w:rPr>
          <w:rFonts w:ascii="Times New Roman" w:hAnsi="Times New Roman" w:cs="Times New Roman"/>
          <w:sz w:val="24"/>
          <w:szCs w:val="24"/>
        </w:rPr>
        <w:t>s</w:t>
      </w:r>
      <w:r w:rsidRPr="00CA2F43">
        <w:rPr>
          <w:rFonts w:ascii="Times New Roman" w:hAnsi="Times New Roman" w:cs="Times New Roman"/>
          <w:sz w:val="24"/>
          <w:szCs w:val="24"/>
          <w:lang w:val="ru-RU"/>
        </w:rPr>
        <w:t xml:space="preserve"> de "</w:t>
      </w:r>
      <w:r w:rsidRPr="00CA2F43">
        <w:rPr>
          <w:rFonts w:ascii="Times New Roman" w:hAnsi="Times New Roman" w:cs="Times New Roman"/>
          <w:sz w:val="24"/>
          <w:szCs w:val="24"/>
        </w:rPr>
        <w:t>evento adverso".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F43">
        <w:rPr>
          <w:rFonts w:ascii="Times New Roman" w:hAnsi="Times New Roman" w:cs="Times New Roman"/>
          <w:sz w:val="24"/>
          <w:szCs w:val="24"/>
        </w:rPr>
        <w:t xml:space="preserve">Um efeito adverso é um resultado adverso que pode ser atribuído </w:t>
      </w:r>
      <w:proofErr w:type="gramStart"/>
      <w:r w:rsidRPr="00CA2F4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A2F43">
        <w:rPr>
          <w:rFonts w:ascii="Times New Roman" w:hAnsi="Times New Roman" w:cs="Times New Roman"/>
          <w:sz w:val="24"/>
          <w:szCs w:val="24"/>
        </w:rPr>
        <w:t xml:space="preserve"> ação de um fármaco; um </w:t>
      </w:r>
      <w:r w:rsidR="00F94BD6">
        <w:rPr>
          <w:rFonts w:ascii="Times New Roman" w:hAnsi="Times New Roman" w:cs="Times New Roman"/>
          <w:sz w:val="24"/>
          <w:szCs w:val="24"/>
        </w:rPr>
        <w:t>evento adverso</w:t>
      </w:r>
      <w:r w:rsidRPr="00CA2F43">
        <w:rPr>
          <w:rFonts w:ascii="Times New Roman" w:hAnsi="Times New Roman" w:cs="Times New Roman"/>
          <w:sz w:val="24"/>
          <w:szCs w:val="24"/>
        </w:rPr>
        <w:t xml:space="preserve"> é um resultado adverso que ocorre quando um paciente está tomando uma droga, mas não é necessariamente atribuível à droga. Esta distinção é importante, por exemplo, em ensaios clínicos, em que </w:t>
      </w:r>
      <w:r w:rsidR="00F94BD6">
        <w:rPr>
          <w:rFonts w:ascii="Times New Roman" w:hAnsi="Times New Roman" w:cs="Times New Roman"/>
          <w:sz w:val="24"/>
          <w:szCs w:val="24"/>
        </w:rPr>
        <w:t>nem</w:t>
      </w:r>
      <w:r w:rsidRPr="00CA2F43">
        <w:rPr>
          <w:rFonts w:ascii="Times New Roman" w:hAnsi="Times New Roman" w:cs="Times New Roman"/>
          <w:sz w:val="24"/>
          <w:szCs w:val="24"/>
        </w:rPr>
        <w:t xml:space="preserve"> todos os eventos são necessariamente relacionados com a droga</w:t>
      </w:r>
      <w:r w:rsidR="00D809CA">
        <w:rPr>
          <w:rFonts w:ascii="Times New Roman" w:hAnsi="Times New Roman" w:cs="Times New Roman"/>
          <w:sz w:val="24"/>
          <w:szCs w:val="24"/>
        </w:rPr>
        <w:t xml:space="preserve"> </w:t>
      </w:r>
      <w:r w:rsidR="00D809CA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D809CA">
        <w:rPr>
          <w:rFonts w:ascii="Times New Roman" w:hAnsi="Times New Roman" w:cs="Times New Roman"/>
          <w:sz w:val="24"/>
          <w:szCs w:val="24"/>
        </w:rPr>
        <w:t xml:space="preserve">EDWARDS </w:t>
      </w:r>
      <w:r w:rsidR="00FB2418">
        <w:rPr>
          <w:rFonts w:ascii="Times New Roman" w:hAnsi="Times New Roman" w:cs="Times New Roman"/>
          <w:sz w:val="24"/>
          <w:szCs w:val="24"/>
        </w:rPr>
        <w:t>AND</w:t>
      </w:r>
      <w:r w:rsidR="00D809CA">
        <w:rPr>
          <w:rFonts w:ascii="Times New Roman" w:hAnsi="Times New Roman" w:cs="Times New Roman"/>
          <w:sz w:val="24"/>
          <w:szCs w:val="24"/>
        </w:rPr>
        <w:t xml:space="preserve"> </w:t>
      </w:r>
      <w:r w:rsidR="00D809CA" w:rsidRPr="00CF246F">
        <w:rPr>
          <w:rFonts w:ascii="Times New Roman" w:hAnsi="Times New Roman" w:cs="Times New Roman"/>
          <w:sz w:val="24"/>
          <w:szCs w:val="24"/>
        </w:rPr>
        <w:t>A</w:t>
      </w:r>
      <w:r w:rsidR="00D809CA" w:rsidRPr="00CF246F">
        <w:rPr>
          <w:rFonts w:ascii="Times New Roman" w:hAnsi="Times New Roman" w:cs="Times New Roman"/>
          <w:iCs/>
          <w:sz w:val="24"/>
          <w:szCs w:val="24"/>
        </w:rPr>
        <w:t>RONSON</w:t>
      </w:r>
      <w:r w:rsidR="00D809CA">
        <w:rPr>
          <w:rFonts w:ascii="Times New Roman" w:hAnsi="Times New Roman" w:cs="Times New Roman"/>
          <w:iCs/>
          <w:sz w:val="24"/>
          <w:szCs w:val="24"/>
        </w:rPr>
        <w:t xml:space="preserve">, 2000). </w:t>
      </w:r>
      <w:r w:rsidRPr="00CA2F43">
        <w:rPr>
          <w:rFonts w:ascii="Times New Roman" w:hAnsi="Times New Roman" w:cs="Times New Roman"/>
          <w:sz w:val="24"/>
          <w:szCs w:val="24"/>
        </w:rPr>
        <w:t>Ao descrever os resultados adversos como eventos ao invés de efeitos (</w:t>
      </w:r>
      <w:r w:rsidR="00F94BD6">
        <w:rPr>
          <w:rFonts w:ascii="Times New Roman" w:hAnsi="Times New Roman" w:cs="Times New Roman"/>
          <w:sz w:val="24"/>
          <w:szCs w:val="24"/>
        </w:rPr>
        <w:t>relacionados a droga</w:t>
      </w:r>
      <w:r w:rsidRPr="00CA2F43">
        <w:rPr>
          <w:rFonts w:ascii="Times New Roman" w:hAnsi="Times New Roman" w:cs="Times New Roman"/>
          <w:sz w:val="24"/>
          <w:szCs w:val="24"/>
        </w:rPr>
        <w:t xml:space="preserve">), os investigadores reconhecem que </w:t>
      </w:r>
      <w:r w:rsidR="00F94BD6">
        <w:rPr>
          <w:rFonts w:ascii="Times New Roman" w:hAnsi="Times New Roman" w:cs="Times New Roman"/>
          <w:sz w:val="24"/>
          <w:szCs w:val="24"/>
        </w:rPr>
        <w:t>nem</w:t>
      </w:r>
      <w:r w:rsidRPr="00CA2F43">
        <w:rPr>
          <w:rFonts w:ascii="Times New Roman" w:hAnsi="Times New Roman" w:cs="Times New Roman"/>
          <w:sz w:val="24"/>
          <w:szCs w:val="24"/>
        </w:rPr>
        <w:t xml:space="preserve"> sempre é possível atribuir </w:t>
      </w:r>
      <w:r w:rsidR="00F94BD6" w:rsidRPr="00CA2F43">
        <w:rPr>
          <w:rFonts w:ascii="Times New Roman" w:hAnsi="Times New Roman" w:cs="Times New Roman"/>
          <w:sz w:val="24"/>
          <w:szCs w:val="24"/>
        </w:rPr>
        <w:t>causalidade</w:t>
      </w:r>
      <w:r w:rsidRPr="00CA2F43">
        <w:rPr>
          <w:rFonts w:ascii="Times New Roman" w:hAnsi="Times New Roman" w:cs="Times New Roman"/>
          <w:sz w:val="24"/>
          <w:szCs w:val="24"/>
        </w:rPr>
        <w:t>.</w:t>
      </w:r>
    </w:p>
    <w:p w:rsidR="006776C2" w:rsidRDefault="006776C2" w:rsidP="006776C2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776C2">
        <w:rPr>
          <w:rFonts w:ascii="Times New Roman" w:hAnsi="Times New Roman" w:cs="Times New Roman"/>
          <w:sz w:val="24"/>
          <w:szCs w:val="24"/>
          <w:lang w:val="pt-PT"/>
        </w:rPr>
        <w:t>As estratégias de maior utilização para estudar e conhecer reações adversas a medicamentos consistem em: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a) </w:t>
      </w:r>
      <w:r w:rsidRPr="006776C2">
        <w:rPr>
          <w:rFonts w:ascii="Times New Roman" w:hAnsi="Times New Roman" w:cs="Times New Roman"/>
          <w:sz w:val="24"/>
          <w:szCs w:val="24"/>
          <w:lang w:val="it-IT"/>
        </w:rPr>
        <w:t>Relato de caso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Pr="006776C2">
        <w:rPr>
          <w:rFonts w:ascii="Times New Roman" w:hAnsi="Times New Roman" w:cs="Times New Roman"/>
          <w:sz w:val="24"/>
          <w:szCs w:val="24"/>
          <w:lang w:val="it-IT"/>
        </w:rPr>
        <w:t>Notificac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̧ão espontânea de reações adversas e publicaçõ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>es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b) 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Sé</w:t>
      </w:r>
      <w:r w:rsidR="00FB2418">
        <w:rPr>
          <w:rFonts w:ascii="Times New Roman" w:hAnsi="Times New Roman" w:cs="Times New Roman"/>
          <w:sz w:val="24"/>
          <w:szCs w:val="24"/>
          <w:lang w:val="pt-PT"/>
        </w:rPr>
        <w:t>rie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 xml:space="preserve"> de casos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FB2418">
        <w:rPr>
          <w:rFonts w:ascii="Times New Roman" w:hAnsi="Times New Roman" w:cs="Times New Roman"/>
          <w:sz w:val="24"/>
          <w:szCs w:val="24"/>
          <w:lang w:val="es-ES_tradnl"/>
        </w:rPr>
        <w:t>Publicações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 xml:space="preserve"> em boletins e revistas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;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c) 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Estudos de coorte;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d) 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Estudos de casos e controles;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e)Ensaios clínicos controlados e f) </w:t>
      </w:r>
      <w:r w:rsidR="00C46EF5">
        <w:rPr>
          <w:rFonts w:ascii="Times New Roman" w:hAnsi="Times New Roman" w:cs="Times New Roman"/>
          <w:sz w:val="24"/>
          <w:szCs w:val="24"/>
          <w:lang w:val="pt-PT"/>
        </w:rPr>
        <w:t xml:space="preserve">Notificação 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espontânea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776C2" w:rsidRPr="003C539A" w:rsidRDefault="006776C2" w:rsidP="003C539A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776C2">
        <w:rPr>
          <w:rFonts w:ascii="Times New Roman" w:hAnsi="Times New Roman" w:cs="Times New Roman"/>
          <w:sz w:val="24"/>
          <w:szCs w:val="24"/>
          <w:lang w:val="pt-PT"/>
        </w:rPr>
        <w:t xml:space="preserve">O sistema mais </w:t>
      </w:r>
      <w:r w:rsidR="003C539A">
        <w:rPr>
          <w:rFonts w:ascii="Times New Roman" w:hAnsi="Times New Roman" w:cs="Times New Roman"/>
          <w:sz w:val="24"/>
          <w:szCs w:val="24"/>
          <w:lang w:val="pt-PT"/>
        </w:rPr>
        <w:t>usado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 xml:space="preserve"> internacionalmente para detecçã</w:t>
      </w:r>
      <w:r w:rsidRPr="006776C2">
        <w:rPr>
          <w:rFonts w:ascii="Times New Roman" w:hAnsi="Times New Roman" w:cs="Times New Roman"/>
          <w:sz w:val="24"/>
          <w:szCs w:val="24"/>
          <w:lang w:val="it-IT"/>
        </w:rPr>
        <w:t>o e quantificac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>̧ã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>o de</w:t>
      </w:r>
      <w:r w:rsidR="00C46EF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C46EF5">
        <w:rPr>
          <w:rFonts w:ascii="Times New Roman" w:hAnsi="Times New Roman" w:cs="Times New Roman"/>
          <w:sz w:val="24"/>
          <w:szCs w:val="24"/>
          <w:lang w:val="es-ES_tradnl"/>
        </w:rPr>
        <w:t>reações</w:t>
      </w:r>
      <w:proofErr w:type="spellEnd"/>
      <w:r w:rsidR="00C46EF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6776C2">
        <w:rPr>
          <w:rFonts w:ascii="Times New Roman" w:hAnsi="Times New Roman" w:cs="Times New Roman"/>
          <w:sz w:val="24"/>
          <w:szCs w:val="24"/>
          <w:lang w:val="pt-PT"/>
        </w:rPr>
        <w:t xml:space="preserve">adversas é 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 xml:space="preserve">a </w:t>
      </w:r>
      <w:proofErr w:type="spellStart"/>
      <w:r w:rsidRPr="006776C2">
        <w:rPr>
          <w:rFonts w:ascii="Times New Roman" w:hAnsi="Times New Roman" w:cs="Times New Roman"/>
          <w:sz w:val="24"/>
          <w:szCs w:val="24"/>
          <w:lang w:val="es-ES_tradnl"/>
        </w:rPr>
        <w:t>notificac</w:t>
      </w:r>
      <w:proofErr w:type="spellEnd"/>
      <w:r w:rsidRPr="006776C2">
        <w:rPr>
          <w:rFonts w:ascii="Times New Roman" w:hAnsi="Times New Roman" w:cs="Times New Roman"/>
          <w:sz w:val="24"/>
          <w:szCs w:val="24"/>
          <w:lang w:val="pt-PT"/>
        </w:rPr>
        <w:t>̧ão espontâ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 xml:space="preserve">nea de casos </w:t>
      </w:r>
      <w:proofErr w:type="spellStart"/>
      <w:r w:rsidRPr="006776C2">
        <w:rPr>
          <w:rFonts w:ascii="Times New Roman" w:hAnsi="Times New Roman" w:cs="Times New Roman"/>
          <w:sz w:val="24"/>
          <w:szCs w:val="24"/>
          <w:lang w:val="es-ES_tradnl"/>
        </w:rPr>
        <w:t>cli</w:t>
      </w:r>
      <w:proofErr w:type="spellEnd"/>
      <w:r w:rsidRPr="006776C2">
        <w:rPr>
          <w:rFonts w:ascii="Times New Roman" w:hAnsi="Times New Roman" w:cs="Times New Roman"/>
          <w:sz w:val="24"/>
          <w:szCs w:val="24"/>
          <w:lang w:val="pt-PT"/>
        </w:rPr>
        <w:t>́nicos de suspeita de reações adversas a medicamentos. (VALSECIA, 2000). A notificação deve ser feita pelo prescritor.</w:t>
      </w:r>
      <w:r w:rsidR="003C539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835DB">
        <w:rPr>
          <w:rFonts w:ascii="Times New Roman" w:hAnsi="Times New Roman" w:cs="Times New Roman"/>
          <w:sz w:val="24"/>
          <w:szCs w:val="24"/>
        </w:rPr>
        <w:t>As informaçõ</w:t>
      </w:r>
      <w:proofErr w:type="gramStart"/>
      <w:r w:rsidRPr="00B835DB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B835DB">
        <w:rPr>
          <w:rFonts w:ascii="Times New Roman" w:hAnsi="Times New Roman" w:cs="Times New Roman"/>
          <w:sz w:val="24"/>
          <w:szCs w:val="24"/>
        </w:rPr>
        <w:t xml:space="preserve"> são obtidas por meio de notificações recebidas dos centros nacionais. Os 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6776C2">
        <w:rPr>
          <w:rFonts w:ascii="Times New Roman" w:hAnsi="Times New Roman" w:cs="Times New Roman"/>
          <w:sz w:val="24"/>
          <w:szCs w:val="24"/>
          <w:lang w:val="es-ES_tradnl"/>
        </w:rPr>
        <w:t>rios</w:t>
      </w:r>
      <w:proofErr w:type="spellEnd"/>
      <w:r w:rsidRPr="006776C2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proofErr w:type="spellStart"/>
      <w:r w:rsidRPr="006776C2">
        <w:rPr>
          <w:rFonts w:ascii="Times New Roman" w:hAnsi="Times New Roman" w:cs="Times New Roman"/>
          <w:sz w:val="24"/>
          <w:szCs w:val="24"/>
          <w:lang w:val="es-ES_tradnl"/>
        </w:rPr>
        <w:t>notificac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>̧õ</w:t>
      </w:r>
      <w:r w:rsidRPr="006776C2">
        <w:rPr>
          <w:rFonts w:ascii="Times New Roman" w:hAnsi="Times New Roman" w:cs="Times New Roman"/>
          <w:sz w:val="24"/>
          <w:szCs w:val="24"/>
          <w:lang w:val="fr-FR"/>
        </w:rPr>
        <w:t>es sa</w:t>
      </w:r>
      <w:r w:rsidRPr="00B835DB">
        <w:rPr>
          <w:rFonts w:ascii="Times New Roman" w:hAnsi="Times New Roman" w:cs="Times New Roman"/>
          <w:sz w:val="24"/>
          <w:szCs w:val="24"/>
        </w:rPr>
        <w:t xml:space="preserve">̃o praticamente iguais em todos os países. O que varia </w:t>
      </w:r>
      <w:r w:rsidR="00C46EF5">
        <w:rPr>
          <w:rFonts w:ascii="Times New Roman" w:hAnsi="Times New Roman" w:cs="Times New Roman"/>
          <w:sz w:val="24"/>
          <w:szCs w:val="24"/>
        </w:rPr>
        <w:t>geral</w:t>
      </w:r>
      <w:r w:rsidRPr="00B835DB">
        <w:rPr>
          <w:rFonts w:ascii="Times New Roman" w:hAnsi="Times New Roman" w:cs="Times New Roman"/>
          <w:sz w:val="24"/>
          <w:szCs w:val="24"/>
        </w:rPr>
        <w:t xml:space="preserve">mente de um para outro é </w:t>
      </w:r>
      <w:r w:rsidRPr="006776C2">
        <w:rPr>
          <w:rFonts w:ascii="Times New Roman" w:hAnsi="Times New Roman" w:cs="Times New Roman"/>
          <w:sz w:val="24"/>
          <w:szCs w:val="24"/>
          <w:lang w:val="es-ES_tradnl"/>
        </w:rPr>
        <w:t xml:space="preserve">o tipo de </w:t>
      </w:r>
      <w:proofErr w:type="spellStart"/>
      <w:r w:rsidRPr="006776C2">
        <w:rPr>
          <w:rFonts w:ascii="Times New Roman" w:hAnsi="Times New Roman" w:cs="Times New Roman"/>
          <w:sz w:val="24"/>
          <w:szCs w:val="24"/>
          <w:lang w:val="es-ES_tradnl"/>
        </w:rPr>
        <w:t>reac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>̧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ã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o notificada e os profissionais que notificam. Nestes formulários são registrados sexo, idade, </w:t>
      </w:r>
      <w:r w:rsidR="00C46EF5" w:rsidRPr="00B835DB">
        <w:rPr>
          <w:rFonts w:ascii="Times New Roman" w:hAnsi="Times New Roman" w:cs="Times New Roman"/>
          <w:sz w:val="24"/>
          <w:szCs w:val="24"/>
        </w:rPr>
        <w:t>descrição</w:t>
      </w:r>
      <w:r w:rsidRPr="00B835DB">
        <w:rPr>
          <w:rFonts w:ascii="Times New Roman" w:hAnsi="Times New Roman" w:cs="Times New Roman"/>
          <w:sz w:val="24"/>
          <w:szCs w:val="24"/>
        </w:rPr>
        <w:t xml:space="preserve"> da </w:t>
      </w:r>
      <w:r w:rsidR="00C46EF5" w:rsidRPr="00B835DB">
        <w:rPr>
          <w:rFonts w:ascii="Times New Roman" w:hAnsi="Times New Roman" w:cs="Times New Roman"/>
          <w:sz w:val="24"/>
          <w:szCs w:val="24"/>
        </w:rPr>
        <w:t>reação</w:t>
      </w:r>
      <w:r w:rsidRPr="00B835DB">
        <w:rPr>
          <w:rFonts w:ascii="Times New Roman" w:hAnsi="Times New Roman" w:cs="Times New Roman"/>
          <w:sz w:val="24"/>
          <w:szCs w:val="24"/>
        </w:rPr>
        <w:t xml:space="preserve"> </w:t>
      </w:r>
      <w:r w:rsidRPr="00B835DB">
        <w:rPr>
          <w:rFonts w:ascii="Times New Roman" w:hAnsi="Times New Roman" w:cs="Times New Roman"/>
          <w:sz w:val="24"/>
          <w:szCs w:val="24"/>
        </w:rPr>
        <w:lastRenderedPageBreak/>
        <w:t xml:space="preserve">adversa, </w:t>
      </w:r>
      <w:r w:rsidR="00C46EF5" w:rsidRPr="00B835DB">
        <w:rPr>
          <w:rFonts w:ascii="Times New Roman" w:hAnsi="Times New Roman" w:cs="Times New Roman"/>
          <w:sz w:val="24"/>
          <w:szCs w:val="24"/>
        </w:rPr>
        <w:t>informações</w:t>
      </w:r>
      <w:r w:rsidRPr="00B835DB">
        <w:rPr>
          <w:rFonts w:ascii="Times New Roman" w:hAnsi="Times New Roman" w:cs="Times New Roman"/>
          <w:sz w:val="24"/>
          <w:szCs w:val="24"/>
        </w:rPr>
        <w:t xml:space="preserve"> sobre os medicamentos administrados (com </w:t>
      </w:r>
      <w:r w:rsidR="00C46EF5" w:rsidRPr="00B835DB">
        <w:rPr>
          <w:rFonts w:ascii="Times New Roman" w:hAnsi="Times New Roman" w:cs="Times New Roman"/>
          <w:sz w:val="24"/>
          <w:szCs w:val="24"/>
        </w:rPr>
        <w:t>menção</w:t>
      </w:r>
      <w:r w:rsidRPr="00B835DB">
        <w:rPr>
          <w:rFonts w:ascii="Times New Roman" w:hAnsi="Times New Roman" w:cs="Times New Roman"/>
          <w:sz w:val="24"/>
          <w:szCs w:val="24"/>
        </w:rPr>
        <w:t xml:space="preserve"> de suas doses e posologia de </w:t>
      </w:r>
      <w:r w:rsidR="00C46EF5" w:rsidRPr="00B835DB">
        <w:rPr>
          <w:rFonts w:ascii="Times New Roman" w:hAnsi="Times New Roman" w:cs="Times New Roman"/>
          <w:sz w:val="24"/>
          <w:szCs w:val="24"/>
        </w:rPr>
        <w:t>administração</w:t>
      </w:r>
      <w:r w:rsidRPr="00B835DB">
        <w:rPr>
          <w:rFonts w:ascii="Times New Roman" w:hAnsi="Times New Roman" w:cs="Times New Roman"/>
          <w:sz w:val="24"/>
          <w:szCs w:val="24"/>
        </w:rPr>
        <w:t xml:space="preserve">, assim como data de </w:t>
      </w:r>
      <w:r w:rsidR="00C46EF5" w:rsidRPr="00B835DB">
        <w:rPr>
          <w:rFonts w:ascii="Times New Roman" w:hAnsi="Times New Roman" w:cs="Times New Roman"/>
          <w:sz w:val="24"/>
          <w:szCs w:val="24"/>
        </w:rPr>
        <w:t>início</w:t>
      </w:r>
      <w:r w:rsidRPr="00B835DB">
        <w:rPr>
          <w:rFonts w:ascii="Times New Roman" w:hAnsi="Times New Roman" w:cs="Times New Roman"/>
          <w:sz w:val="24"/>
          <w:szCs w:val="24"/>
        </w:rPr>
        <w:t xml:space="preserve"> e final da </w:t>
      </w:r>
      <w:r w:rsidR="00C46EF5" w:rsidRPr="00B835DB">
        <w:rPr>
          <w:rFonts w:ascii="Times New Roman" w:hAnsi="Times New Roman" w:cs="Times New Roman"/>
          <w:sz w:val="24"/>
          <w:szCs w:val="24"/>
        </w:rPr>
        <w:t>administração</w:t>
      </w:r>
      <w:r w:rsidRPr="006776C2">
        <w:rPr>
          <w:rFonts w:ascii="Times New Roman" w:hAnsi="Times New Roman" w:cs="Times New Roman"/>
          <w:sz w:val="24"/>
          <w:szCs w:val="24"/>
          <w:lang w:val="it-IT"/>
        </w:rPr>
        <w:t xml:space="preserve"> e indicac</w:t>
      </w:r>
      <w:r w:rsidRPr="00B835DB">
        <w:rPr>
          <w:rFonts w:ascii="Times New Roman" w:hAnsi="Times New Roman" w:cs="Times New Roman"/>
          <w:sz w:val="24"/>
          <w:szCs w:val="24"/>
        </w:rPr>
        <w:t>̧</w:t>
      </w:r>
      <w:proofErr w:type="spellStart"/>
      <w:r w:rsidRPr="00B835DB">
        <w:rPr>
          <w:rFonts w:ascii="Times New Roman" w:hAnsi="Times New Roman" w:cs="Times New Roman"/>
          <w:sz w:val="24"/>
          <w:szCs w:val="24"/>
        </w:rPr>
        <w:t>ã</w:t>
      </w:r>
      <w:proofErr w:type="spellEnd"/>
      <w:r w:rsidRPr="00B835DB">
        <w:rPr>
          <w:rFonts w:ascii="Times New Roman" w:hAnsi="Times New Roman" w:cs="Times New Roman"/>
          <w:sz w:val="24"/>
          <w:szCs w:val="24"/>
        </w:rPr>
        <w:t xml:space="preserve">o do seu motivo) e outros dados sobre </w:t>
      </w:r>
      <w:r w:rsidR="00C46EF5" w:rsidRPr="00B835DB">
        <w:rPr>
          <w:rFonts w:ascii="Times New Roman" w:hAnsi="Times New Roman" w:cs="Times New Roman"/>
          <w:sz w:val="24"/>
          <w:szCs w:val="24"/>
        </w:rPr>
        <w:t>reexposição</w:t>
      </w:r>
      <w:r w:rsidRPr="00B835DB">
        <w:rPr>
          <w:rFonts w:ascii="Times New Roman" w:hAnsi="Times New Roman" w:cs="Times New Roman"/>
          <w:sz w:val="24"/>
          <w:szCs w:val="24"/>
        </w:rPr>
        <w:t xml:space="preserve"> e desenvolvimento das </w:t>
      </w:r>
      <w:r w:rsidR="00C46EF5">
        <w:rPr>
          <w:rFonts w:ascii="Times New Roman" w:hAnsi="Times New Roman" w:cs="Times New Roman"/>
          <w:sz w:val="24"/>
          <w:szCs w:val="24"/>
        </w:rPr>
        <w:t>complicações</w:t>
      </w:r>
      <w:r w:rsidRPr="006776C2">
        <w:rPr>
          <w:rFonts w:ascii="Times New Roman" w:hAnsi="Times New Roman" w:cs="Times New Roman"/>
          <w:sz w:val="24"/>
          <w:szCs w:val="24"/>
          <w:lang w:val="fr-FR"/>
        </w:rPr>
        <w:t xml:space="preserve"> (MENON, </w:t>
      </w:r>
      <w:r w:rsidRPr="009B77B5">
        <w:rPr>
          <w:rFonts w:ascii="Times New Roman" w:hAnsi="Times New Roman" w:cs="Times New Roman"/>
          <w:i/>
          <w:sz w:val="24"/>
          <w:szCs w:val="24"/>
          <w:lang w:val="fr-FR"/>
        </w:rPr>
        <w:t>et al.,</w:t>
      </w:r>
      <w:r w:rsidRPr="006776C2">
        <w:rPr>
          <w:rFonts w:ascii="Times New Roman" w:hAnsi="Times New Roman" w:cs="Times New Roman"/>
          <w:sz w:val="24"/>
          <w:szCs w:val="24"/>
          <w:lang w:val="fr-FR"/>
        </w:rPr>
        <w:t xml:space="preserve"> 2005).</w:t>
      </w:r>
    </w:p>
    <w:p w:rsidR="00976431" w:rsidRDefault="00976431" w:rsidP="0097643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76431">
        <w:rPr>
          <w:rFonts w:ascii="Times New Roman" w:hAnsi="Times New Roman" w:cs="Times New Roman"/>
          <w:sz w:val="24"/>
          <w:szCs w:val="24"/>
          <w:lang w:val="pt-PT"/>
        </w:rPr>
        <w:t>A terminologia internacional atualmente aceita para relatar reações adversas a medicamentos é a</w:t>
      </w:r>
      <w:r w:rsidRPr="00976431">
        <w:rPr>
          <w:rFonts w:ascii="Times New Roman" w:hAnsi="Times New Roman" w:cs="Times New Roman"/>
          <w:sz w:val="24"/>
          <w:szCs w:val="24"/>
          <w:lang w:val="it-IT"/>
        </w:rPr>
        <w:t xml:space="preserve"> Terminologia 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para Reações Adversas da OMS (</w:t>
      </w:r>
      <w:r w:rsidRPr="00976431">
        <w:rPr>
          <w:rFonts w:ascii="Times New Roman" w:hAnsi="Times New Roman" w:cs="Times New Roman"/>
          <w:bCs/>
          <w:sz w:val="24"/>
          <w:szCs w:val="24"/>
          <w:lang w:val="de-DE"/>
        </w:rPr>
        <w:t>WHO</w:t>
      </w:r>
      <w:r w:rsidRPr="00976431">
        <w:rPr>
          <w:rFonts w:ascii="Times New Roman" w:hAnsi="Times New Roman" w:cs="Times New Roman"/>
          <w:bCs/>
          <w:sz w:val="24"/>
          <w:szCs w:val="24"/>
          <w:lang w:val="pt-PT"/>
        </w:rPr>
        <w:t>’</w:t>
      </w:r>
      <w:r w:rsidRPr="00B835DB">
        <w:rPr>
          <w:rFonts w:ascii="Times New Roman" w:hAnsi="Times New Roman" w:cs="Times New Roman"/>
          <w:bCs/>
          <w:sz w:val="24"/>
          <w:szCs w:val="24"/>
        </w:rPr>
        <w:t xml:space="preserve">s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Adverse</w:t>
      </w:r>
      <w:proofErr w:type="spellEnd"/>
      <w:r w:rsidRPr="00646A5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Reaction</w:t>
      </w:r>
      <w:proofErr w:type="spellEnd"/>
      <w:r w:rsidRPr="00646A5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Terminology</w:t>
      </w:r>
      <w:proofErr w:type="spellEnd"/>
      <w:r w:rsidRPr="00B835DB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976431">
        <w:rPr>
          <w:rFonts w:ascii="Times New Roman" w:hAnsi="Times New Roman" w:cs="Times New Roman"/>
          <w:bCs/>
          <w:sz w:val="24"/>
          <w:szCs w:val="24"/>
          <w:lang w:val="de-DE"/>
        </w:rPr>
        <w:t>WHO-ART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 xml:space="preserve">Esta terminologia </w:t>
      </w:r>
      <w:r w:rsidRPr="00976431"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hierárquica, e liga classes de órgãos e sistemas a tr</w:t>
      </w:r>
      <w:r w:rsidRPr="00976431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 xml:space="preserve">s tipos de termos: termos de "alto nível" de significado amplo, termos "preferidos" que são mais específicos e relacionados </w:t>
      </w:r>
      <w:r w:rsidRPr="0097643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s patologias e sintomas, e, finalmente, termos alternativos "incluídos" usados mais frequentemente, e sinônimos verdadeiros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(WHO, 1992)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76431" w:rsidRPr="00976431" w:rsidRDefault="00976431" w:rsidP="0097643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76431">
        <w:rPr>
          <w:rFonts w:ascii="Times New Roman" w:hAnsi="Times New Roman" w:cs="Times New Roman"/>
          <w:sz w:val="24"/>
          <w:szCs w:val="24"/>
          <w:lang w:val="pt-PT"/>
        </w:rPr>
        <w:t xml:space="preserve">Intenciona-se usar esta terminologia juntamente com a terminologia geral das </w:t>
      </w:r>
      <w:r w:rsidRPr="00976431">
        <w:rPr>
          <w:rFonts w:ascii="Times New Roman" w:hAnsi="Times New Roman" w:cs="Times New Roman"/>
          <w:sz w:val="24"/>
          <w:szCs w:val="24"/>
          <w:lang w:val="nl-NL"/>
        </w:rPr>
        <w:t>doen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ça</w:t>
      </w:r>
      <w:r w:rsidR="00B835D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, da Classificação Internacional de Doenças (CID</w:t>
      </w:r>
      <w:r w:rsidR="00646A50">
        <w:rPr>
          <w:rFonts w:ascii="Times New Roman" w:hAnsi="Times New Roman" w:cs="Times New Roman"/>
          <w:sz w:val="24"/>
          <w:szCs w:val="24"/>
          <w:lang w:val="pt-PT"/>
        </w:rPr>
        <w:t xml:space="preserve"> –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International</w:t>
      </w:r>
      <w:proofErr w:type="spellEnd"/>
      <w:r w:rsidRPr="00B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Classification</w:t>
      </w:r>
      <w:proofErr w:type="spellEnd"/>
      <w:r w:rsidRPr="00646A5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of</w:t>
      </w:r>
      <w:proofErr w:type="spellEnd"/>
      <w:r w:rsidRPr="00646A5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646A50">
        <w:rPr>
          <w:rFonts w:ascii="Times New Roman" w:hAnsi="Times New Roman" w:cs="Times New Roman"/>
          <w:bCs/>
          <w:i/>
          <w:sz w:val="24"/>
          <w:szCs w:val="24"/>
        </w:rPr>
        <w:t>Diseases</w:t>
      </w:r>
      <w:proofErr w:type="spellEnd"/>
      <w:r w:rsidRPr="00976431">
        <w:rPr>
          <w:rFonts w:ascii="Times New Roman" w:hAnsi="Times New Roman" w:cs="Times New Roman"/>
          <w:sz w:val="24"/>
          <w:szCs w:val="24"/>
          <w:lang w:val="pt-PT"/>
        </w:rPr>
        <w:t>). O trabalho vem sendo realizado para conectar essas classificaçõ</w:t>
      </w:r>
      <w:r w:rsidRPr="00976431">
        <w:rPr>
          <w:rFonts w:ascii="Times New Roman" w:hAnsi="Times New Roman" w:cs="Times New Roman"/>
          <w:sz w:val="24"/>
          <w:szCs w:val="24"/>
          <w:lang w:val="es-ES_tradnl"/>
        </w:rPr>
        <w:t>es, para que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 xml:space="preserve"> o</w:t>
      </w:r>
      <w:r w:rsidRPr="00976431">
        <w:rPr>
          <w:rFonts w:ascii="Times New Roman" w:hAnsi="Times New Roman" w:cs="Times New Roman"/>
          <w:sz w:val="24"/>
          <w:szCs w:val="24"/>
          <w:lang w:val="de-DE"/>
        </w:rPr>
        <w:t xml:space="preserve"> WHO-ART v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enha a se tornar um subconjunto da CID.</w:t>
      </w:r>
    </w:p>
    <w:p w:rsidR="00976431" w:rsidRDefault="00976431" w:rsidP="0097643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76431">
        <w:rPr>
          <w:rFonts w:ascii="Times New Roman" w:hAnsi="Times New Roman" w:cs="Times New Roman"/>
          <w:sz w:val="24"/>
          <w:szCs w:val="24"/>
          <w:lang w:val="pt-PT"/>
        </w:rPr>
        <w:t>Publicaçõ</w:t>
      </w:r>
      <w:r w:rsidRPr="00976431">
        <w:rPr>
          <w:rFonts w:ascii="Times New Roman" w:hAnsi="Times New Roman" w:cs="Times New Roman"/>
          <w:sz w:val="24"/>
          <w:szCs w:val="24"/>
          <w:lang w:val="fr-FR"/>
        </w:rPr>
        <w:t>es recentes tê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m dado graduações de gravidade para tipos de reaçã</w:t>
      </w:r>
      <w:r w:rsidRPr="00976431">
        <w:rPr>
          <w:rFonts w:ascii="Times New Roman" w:hAnsi="Times New Roman" w:cs="Times New Roman"/>
          <w:sz w:val="24"/>
          <w:szCs w:val="24"/>
          <w:lang w:val="es-ES_tradnl"/>
        </w:rPr>
        <w:t xml:space="preserve">o </w:t>
      </w:r>
      <w:proofErr w:type="spellStart"/>
      <w:r w:rsidRPr="00976431">
        <w:rPr>
          <w:rFonts w:ascii="Times New Roman" w:hAnsi="Times New Roman" w:cs="Times New Roman"/>
          <w:sz w:val="24"/>
          <w:szCs w:val="24"/>
          <w:lang w:val="es-ES_tradnl"/>
        </w:rPr>
        <w:t>espec</w:t>
      </w:r>
      <w:proofErr w:type="spellEnd"/>
      <w:r w:rsidR="003A0561">
        <w:rPr>
          <w:rFonts w:ascii="Times New Roman" w:hAnsi="Times New Roman" w:cs="Times New Roman"/>
          <w:sz w:val="24"/>
          <w:szCs w:val="24"/>
          <w:lang w:val="pt-PT"/>
        </w:rPr>
        <w:t>ífica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especialmente no caso dos eventos adversos em oncologia (por exemplo, os Critérios de </w:t>
      </w:r>
      <w:r w:rsidR="003A0561">
        <w:rPr>
          <w:rFonts w:ascii="Times New Roman" w:hAnsi="Times New Roman" w:cs="Times New Roman"/>
          <w:sz w:val="24"/>
          <w:szCs w:val="24"/>
          <w:lang w:val="pt-PT"/>
        </w:rPr>
        <w:t>Terminologia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</w:t>
      </w:r>
      <w:r w:rsidR="003A0561">
        <w:rPr>
          <w:rFonts w:ascii="Times New Roman" w:hAnsi="Times New Roman" w:cs="Times New Roman"/>
          <w:sz w:val="24"/>
          <w:szCs w:val="24"/>
          <w:lang w:val="pt-PT"/>
        </w:rPr>
        <w:t>omum para Eventos Adversos –</w:t>
      </w:r>
      <w:r w:rsidR="003A0561">
        <w:rPr>
          <w:rFonts w:ascii="Times New Roman" w:hAnsi="Times New Roman" w:cs="Times New Roman"/>
          <w:sz w:val="24"/>
          <w:szCs w:val="24"/>
        </w:rPr>
        <w:t xml:space="preserve"> CTCAE</w:t>
      </w:r>
      <w:r w:rsidR="003A0561">
        <w:rPr>
          <w:rFonts w:ascii="Times New Roman" w:hAnsi="Times New Roman" w:cs="Times New Roman"/>
          <w:sz w:val="24"/>
          <w:szCs w:val="24"/>
          <w:lang w:val="pt-PT"/>
        </w:rPr>
        <w:t>, também chamados de Critérios de Toxicidade Comum</w:t>
      </w:r>
      <w:r w:rsidR="003A0561">
        <w:rPr>
          <w:rFonts w:ascii="Times New Roman" w:hAnsi="Times New Roman" w:cs="Times New Roman"/>
          <w:sz w:val="24"/>
          <w:szCs w:val="24"/>
        </w:rPr>
        <w:t>)</w:t>
      </w:r>
      <w:r w:rsidR="006C3C56">
        <w:rPr>
          <w:rFonts w:ascii="Times New Roman" w:hAnsi="Times New Roman" w:cs="Times New Roman"/>
          <w:sz w:val="24"/>
          <w:szCs w:val="24"/>
        </w:rPr>
        <w:t xml:space="preserve"> </w:t>
      </w:r>
      <w:r w:rsidR="006C3C56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6C3C56">
        <w:rPr>
          <w:rFonts w:ascii="Times New Roman" w:hAnsi="Times New Roman" w:cs="Times New Roman"/>
          <w:sz w:val="24"/>
          <w:szCs w:val="24"/>
        </w:rPr>
        <w:t xml:space="preserve">EDWARDS E </w:t>
      </w:r>
      <w:r w:rsidR="006C3C56" w:rsidRPr="00CF246F">
        <w:rPr>
          <w:rFonts w:ascii="Times New Roman" w:hAnsi="Times New Roman" w:cs="Times New Roman"/>
          <w:sz w:val="24"/>
          <w:szCs w:val="24"/>
        </w:rPr>
        <w:t>A</w:t>
      </w:r>
      <w:r w:rsidR="006C3C56" w:rsidRPr="00CF246F">
        <w:rPr>
          <w:rFonts w:ascii="Times New Roman" w:hAnsi="Times New Roman" w:cs="Times New Roman"/>
          <w:iCs/>
          <w:sz w:val="24"/>
          <w:szCs w:val="24"/>
        </w:rPr>
        <w:t>RONSON</w:t>
      </w:r>
      <w:r w:rsidR="006C3C56">
        <w:rPr>
          <w:rFonts w:ascii="Times New Roman" w:hAnsi="Times New Roman" w:cs="Times New Roman"/>
          <w:iCs/>
          <w:sz w:val="24"/>
          <w:szCs w:val="24"/>
        </w:rPr>
        <w:t>, 2000).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C3C56">
        <w:rPr>
          <w:rFonts w:ascii="Times New Roman" w:hAnsi="Times New Roman" w:cs="Times New Roman"/>
          <w:sz w:val="24"/>
          <w:szCs w:val="24"/>
          <w:lang w:val="pt-PT"/>
        </w:rPr>
        <w:t xml:space="preserve">O CTCAE é publicado pelo Instituto Nacional do Câncer dos EUA, e descreve a gravidade da toxicidade de orgãos para pacientes recebendo terapia anticâncer. </w:t>
      </w:r>
      <w:r w:rsidR="00E126CE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6C3C56">
        <w:rPr>
          <w:rFonts w:ascii="Times New Roman" w:hAnsi="Times New Roman" w:cs="Times New Roman"/>
          <w:sz w:val="24"/>
          <w:szCs w:val="24"/>
          <w:lang w:val="pt-PT"/>
        </w:rPr>
        <w:t xml:space="preserve"> toxicidade classificada como </w:t>
      </w:r>
      <w:r w:rsidR="00E126CE">
        <w:rPr>
          <w:rFonts w:ascii="Times New Roman" w:hAnsi="Times New Roman" w:cs="Times New Roman"/>
          <w:sz w:val="24"/>
          <w:szCs w:val="24"/>
          <w:lang w:val="pt-PT"/>
        </w:rPr>
        <w:t>Leve (grau 1), M</w:t>
      </w:r>
      <w:r w:rsidR="006C3C56" w:rsidRPr="006C3C56">
        <w:rPr>
          <w:rFonts w:ascii="Times New Roman" w:hAnsi="Times New Roman" w:cs="Times New Roman"/>
          <w:sz w:val="24"/>
          <w:szCs w:val="24"/>
          <w:lang w:val="pt-PT"/>
        </w:rPr>
        <w:t>oder</w:t>
      </w:r>
      <w:r w:rsidR="00E126CE">
        <w:rPr>
          <w:rFonts w:ascii="Times New Roman" w:hAnsi="Times New Roman" w:cs="Times New Roman"/>
          <w:sz w:val="24"/>
          <w:szCs w:val="24"/>
          <w:lang w:val="pt-PT"/>
        </w:rPr>
        <w:t>ada (Grau 2), Grave (grau 3), ou com R</w:t>
      </w:r>
      <w:r w:rsidR="006C3C56" w:rsidRPr="006C3C56">
        <w:rPr>
          <w:rFonts w:ascii="Times New Roman" w:hAnsi="Times New Roman" w:cs="Times New Roman"/>
          <w:sz w:val="24"/>
          <w:szCs w:val="24"/>
          <w:lang w:val="pt-PT"/>
        </w:rPr>
        <w:t>isco de vida (Grau 4), com parâmetros específicos de acordo com o sistema do órgão envolvido</w:t>
      </w:r>
      <w:r w:rsidR="00E126CE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6C3C56" w:rsidRPr="006C3C5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C3C56">
        <w:rPr>
          <w:rFonts w:ascii="Times New Roman" w:hAnsi="Times New Roman" w:cs="Times New Roman"/>
          <w:sz w:val="24"/>
          <w:szCs w:val="24"/>
          <w:lang w:val="pt-PT"/>
        </w:rPr>
        <w:t>Morte</w:t>
      </w:r>
      <w:r w:rsidR="008B2D43">
        <w:rPr>
          <w:rFonts w:ascii="Times New Roman" w:hAnsi="Times New Roman" w:cs="Times New Roman"/>
          <w:sz w:val="24"/>
          <w:szCs w:val="24"/>
          <w:lang w:val="pt-PT"/>
        </w:rPr>
        <w:t xml:space="preserve"> (Grau 5), que </w:t>
      </w:r>
      <w:r w:rsidR="006C3C56" w:rsidRPr="006C3C56">
        <w:rPr>
          <w:rFonts w:ascii="Times New Roman" w:hAnsi="Times New Roman" w:cs="Times New Roman"/>
          <w:sz w:val="24"/>
          <w:szCs w:val="24"/>
          <w:lang w:val="pt-PT"/>
        </w:rPr>
        <w:t>é usado para alguns dos critéri</w:t>
      </w:r>
      <w:r w:rsidR="008B2D43">
        <w:rPr>
          <w:rFonts w:ascii="Times New Roman" w:hAnsi="Times New Roman" w:cs="Times New Roman"/>
          <w:sz w:val="24"/>
          <w:szCs w:val="24"/>
          <w:lang w:val="pt-PT"/>
        </w:rPr>
        <w:t>os para denotar uma fatalidade (CTCAE, 2010).</w:t>
      </w:r>
      <w:r w:rsidR="003A5EF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 xml:space="preserve">Embora estes </w:t>
      </w:r>
      <w:r w:rsidR="003A5EF6">
        <w:rPr>
          <w:rFonts w:ascii="Times New Roman" w:hAnsi="Times New Roman" w:cs="Times New Roman"/>
          <w:sz w:val="24"/>
          <w:szCs w:val="24"/>
          <w:lang w:val="pt-PT"/>
        </w:rPr>
        <w:t xml:space="preserve">critérios </w:t>
      </w:r>
      <w:r w:rsidRPr="00976431">
        <w:rPr>
          <w:rFonts w:ascii="Times New Roman" w:hAnsi="Times New Roman" w:cs="Times New Roman"/>
          <w:sz w:val="24"/>
          <w:szCs w:val="24"/>
          <w:lang w:val="pt-PT"/>
        </w:rPr>
        <w:t>possam ser úteis em alguns casos, tais graduações n</w:t>
      </w:r>
      <w:r>
        <w:rPr>
          <w:rFonts w:ascii="Times New Roman" w:hAnsi="Times New Roman" w:cs="Times New Roman"/>
          <w:sz w:val="24"/>
          <w:szCs w:val="24"/>
          <w:lang w:val="pt-PT"/>
        </w:rPr>
        <w:t>ão tem aceitação internacional</w:t>
      </w:r>
      <w:r w:rsidR="003A5EF6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A5EF6" w:rsidRPr="003A5EF6">
        <w:rPr>
          <w:rFonts w:ascii="Times New Roman" w:hAnsi="Times New Roman" w:cs="Times New Roman"/>
          <w:sz w:val="24"/>
          <w:szCs w:val="24"/>
          <w:lang w:val="pt-PT"/>
        </w:rPr>
        <w:t xml:space="preserve">visto que nem sempre é possivel atribuir causalidade ao evento adverso </w:t>
      </w:r>
      <w:r w:rsidRPr="003A5EF6">
        <w:rPr>
          <w:rFonts w:ascii="Times New Roman" w:hAnsi="Times New Roman" w:cs="Times New Roman"/>
          <w:sz w:val="24"/>
          <w:szCs w:val="24"/>
          <w:lang w:val="pt-PT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EDWARDS E </w:t>
      </w:r>
      <w:r w:rsidRPr="00CF246F">
        <w:rPr>
          <w:rFonts w:ascii="Times New Roman" w:hAnsi="Times New Roman" w:cs="Times New Roman"/>
          <w:sz w:val="24"/>
          <w:szCs w:val="24"/>
        </w:rPr>
        <w:t>A</w:t>
      </w:r>
      <w:r w:rsidRPr="00CF246F">
        <w:rPr>
          <w:rFonts w:ascii="Times New Roman" w:hAnsi="Times New Roman" w:cs="Times New Roman"/>
          <w:iCs/>
          <w:sz w:val="24"/>
          <w:szCs w:val="24"/>
        </w:rPr>
        <w:t>RONSON</w:t>
      </w:r>
      <w:r>
        <w:rPr>
          <w:rFonts w:ascii="Times New Roman" w:hAnsi="Times New Roman" w:cs="Times New Roman"/>
          <w:iCs/>
          <w:sz w:val="24"/>
          <w:szCs w:val="24"/>
        </w:rPr>
        <w:t>, 2000).</w:t>
      </w:r>
    </w:p>
    <w:p w:rsidR="004A3BD8" w:rsidRDefault="004A3BD8" w:rsidP="0097643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E0EAB" w:rsidRPr="00976431" w:rsidRDefault="00AE0EAB" w:rsidP="00976431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86A45" w:rsidRDefault="00386A45" w:rsidP="00386A45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86A45">
        <w:rPr>
          <w:rFonts w:ascii="Times New Roman" w:hAnsi="Times New Roman" w:cs="Times New Roman"/>
          <w:sz w:val="24"/>
          <w:szCs w:val="24"/>
        </w:rPr>
        <w:t xml:space="preserve">O farmacêutico em oncologia tem um papel amplo e essencial. Ele pode exercer uma grande variedade de funções, desde atividades administrativas até clínicas, sendo indispensável para a qualidade do processo </w:t>
      </w:r>
      <w:proofErr w:type="spellStart"/>
      <w:r w:rsidRPr="00386A45">
        <w:rPr>
          <w:rFonts w:ascii="Times New Roman" w:hAnsi="Times New Roman" w:cs="Times New Roman"/>
          <w:sz w:val="24"/>
          <w:szCs w:val="24"/>
        </w:rPr>
        <w:t>farmacoterapêutico</w:t>
      </w:r>
      <w:proofErr w:type="spellEnd"/>
      <w:r w:rsidRPr="00386A45">
        <w:rPr>
          <w:rFonts w:ascii="Times New Roman" w:hAnsi="Times New Roman" w:cs="Times New Roman"/>
          <w:sz w:val="24"/>
          <w:szCs w:val="24"/>
        </w:rPr>
        <w:t xml:space="preserve">. A administração segura de medicamentos é muito relevante na oncologia, devido à alta toxicidade dos antineoplásicos e de sua estreita janela terapêutica. Além disso, os regimes </w:t>
      </w:r>
      <w:r w:rsidRPr="00386A45">
        <w:rPr>
          <w:rFonts w:ascii="Times New Roman" w:hAnsi="Times New Roman" w:cs="Times New Roman"/>
          <w:sz w:val="24"/>
          <w:szCs w:val="24"/>
        </w:rPr>
        <w:lastRenderedPageBreak/>
        <w:t>quimioterápicos são complexos envolvendo muitos medicamentos em doses variadas, dependendo da neoplasia a ser tratada e das particularidades de cada indiv</w:t>
      </w:r>
      <w:r w:rsidR="00291396">
        <w:rPr>
          <w:rFonts w:ascii="Times New Roman" w:hAnsi="Times New Roman" w:cs="Times New Roman"/>
          <w:sz w:val="24"/>
          <w:szCs w:val="24"/>
        </w:rPr>
        <w:t>íduo, como superfície corpórea.</w:t>
      </w:r>
    </w:p>
    <w:p w:rsidR="00650567" w:rsidRDefault="00650567" w:rsidP="00650567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86A45" w:rsidRDefault="00386A45" w:rsidP="00777C2C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77C2C" w:rsidRDefault="00777C2C" w:rsidP="00777C2C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77C2C" w:rsidRPr="00075D62" w:rsidRDefault="00777C2C" w:rsidP="00777C2C">
      <w:pPr>
        <w:tabs>
          <w:tab w:val="left" w:pos="379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6024BD" w:rsidRPr="00B835DB" w:rsidRDefault="006024BD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MCBRIDE, W. G. Thalidomide and congenital abnormalities. Letter to the editor. </w:t>
      </w:r>
      <w:r w:rsidRPr="00B835DB">
        <w:rPr>
          <w:rFonts w:ascii="Times New Roman" w:hAnsi="Times New Roman" w:cs="Times New Roman"/>
          <w:b/>
          <w:iCs/>
          <w:sz w:val="24"/>
          <w:szCs w:val="24"/>
          <w:lang w:val="en-US"/>
        </w:rPr>
        <w:t>The Lancet</w:t>
      </w:r>
      <w:r w:rsidR="0003476E" w:rsidRPr="00B835DB">
        <w:rPr>
          <w:rFonts w:ascii="Times New Roman" w:hAnsi="Times New Roman" w:cs="Times New Roman"/>
          <w:iCs/>
          <w:sz w:val="24"/>
          <w:szCs w:val="24"/>
          <w:lang w:val="en-US"/>
        </w:rPr>
        <w:t>. 1961.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2, 1358.</w:t>
      </w:r>
    </w:p>
    <w:p w:rsidR="00C72183" w:rsidRPr="00B835DB" w:rsidRDefault="00C72183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F1F0B" w:rsidRPr="00B835DB" w:rsidRDefault="006F1F0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WOOLF, A. D. The Haitian diethylene glycol poisoning tragedy:</w:t>
      </w:r>
      <w:r w:rsidR="0003476E"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a dark wood revisited. </w:t>
      </w:r>
      <w:r w:rsidRPr="00B835DB">
        <w:rPr>
          <w:rFonts w:ascii="Times New Roman" w:hAnsi="Times New Roman" w:cs="Times New Roman"/>
          <w:b/>
          <w:iCs/>
          <w:sz w:val="24"/>
          <w:szCs w:val="24"/>
          <w:lang w:val="en-US"/>
        </w:rPr>
        <w:t>The Journal of the American Medical Association</w:t>
      </w:r>
      <w:r w:rsidR="0003476E"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1998.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>279, 1215–1216.</w:t>
      </w:r>
    </w:p>
    <w:p w:rsidR="00C72183" w:rsidRPr="00B835DB" w:rsidRDefault="00C72183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24BD" w:rsidRDefault="00453192" w:rsidP="00D81579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U.S. Food and Drug Administration (1981). </w:t>
      </w:r>
      <w:r w:rsidRPr="00B835DB">
        <w:rPr>
          <w:rFonts w:ascii="Times New Roman" w:hAnsi="Times New Roman" w:cs="Times New Roman"/>
          <w:bCs/>
          <w:sz w:val="24"/>
          <w:szCs w:val="24"/>
          <w:lang w:val="en-US"/>
        </w:rPr>
        <w:t>Sulfanilamide Disaster</w:t>
      </w:r>
      <w:r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>FDA Consumer magazine. June 1981 Issue</w:t>
      </w:r>
      <w:r w:rsidR="00C72183" w:rsidRPr="00B835DB">
        <w:rPr>
          <w:rFonts w:ascii="Times New Roman" w:hAnsi="Times New Roman" w:cs="Times New Roman"/>
          <w:sz w:val="24"/>
          <w:szCs w:val="24"/>
          <w:lang w:val="en-US"/>
        </w:rPr>
        <w:t>, Page Last Updated: 07 Oct. 2010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Taste of raspberries, taste of death. The 1937 elixir sulfanilamide incident.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Disponível em: &lt;</w:t>
      </w:r>
      <w:hyperlink r:id="rId4" w:history="1">
        <w:r w:rsidRPr="00A46FE4">
          <w:rPr>
            <w:rStyle w:val="Hyperlink"/>
            <w:rFonts w:ascii="Times New Roman" w:hAnsi="Times New Roman" w:cs="Times New Roman"/>
            <w:sz w:val="24"/>
            <w:szCs w:val="24"/>
            <w:lang w:val="pt-PT"/>
          </w:rPr>
          <w:t>http://www.fda.gov/AboutFDA/WhatWeDo/History/ProductRegulation/SulfanilamideDisaster/default.htm</w:t>
        </w:r>
      </w:hyperlink>
      <w:r>
        <w:rPr>
          <w:rFonts w:ascii="Times New Roman" w:hAnsi="Times New Roman" w:cs="Times New Roman"/>
          <w:sz w:val="24"/>
          <w:szCs w:val="24"/>
          <w:lang w:val="pt-PT"/>
        </w:rPr>
        <w:t>&gt; Acesso em: 19 jan. 2016.</w:t>
      </w:r>
    </w:p>
    <w:p w:rsidR="00453192" w:rsidRDefault="0045319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D73621" w:rsidRPr="00B835DB" w:rsidRDefault="00D73621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OMS.</w:t>
      </w:r>
      <w:r w:rsidRPr="00D73621">
        <w:rPr>
          <w:rFonts w:ascii="Times New Roman" w:hAnsi="Times New Roman" w:cs="Times New Roman"/>
          <w:sz w:val="24"/>
          <w:szCs w:val="24"/>
        </w:rPr>
        <w:t xml:space="preserve"> Organização Mundial da Saúde.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Safety monitoring of medicinal products. The importance of pharmacovigilance.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Ginebra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Organización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Mundial de la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Salud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>, 2002.</w:t>
      </w:r>
    </w:p>
    <w:p w:rsidR="004A71DC" w:rsidRPr="00B835DB" w:rsidRDefault="004A71DC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1D12" w:rsidRPr="00B835DB" w:rsidRDefault="00771D1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BALDO,</w:t>
      </w:r>
      <w:r w:rsidR="004A71DC"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P.;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PAOLI</w:t>
      </w:r>
      <w:r w:rsidR="004A71DC" w:rsidRPr="00B835DB">
        <w:rPr>
          <w:rFonts w:ascii="Times New Roman" w:hAnsi="Times New Roman" w:cs="Times New Roman"/>
          <w:sz w:val="24"/>
          <w:szCs w:val="24"/>
          <w:lang w:val="en-US"/>
        </w:rPr>
        <w:t>, P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835DB">
        <w:rPr>
          <w:rFonts w:ascii="Times New Roman" w:hAnsi="Times New Roman" w:cs="Times New Roman"/>
          <w:bCs/>
          <w:sz w:val="24"/>
          <w:szCs w:val="24"/>
          <w:lang w:val="en-US"/>
        </w:rPr>
        <w:t>Pharmacovigilance in oncology: evaluation of current practice and future perspectives</w:t>
      </w:r>
      <w:r w:rsidR="004A71DC" w:rsidRPr="00B835D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A71DC" w:rsidRPr="00B835DB">
        <w:rPr>
          <w:rFonts w:ascii="Univers-Light" w:hAnsi="Univers-Light" w:cs="Univers-Light"/>
          <w:sz w:val="13"/>
          <w:szCs w:val="13"/>
          <w:lang w:val="en-US"/>
        </w:rPr>
        <w:t xml:space="preserve"> </w:t>
      </w:r>
      <w:r w:rsidR="004A71DC"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Journal of Evaluation in Clinical Practice. </w:t>
      </w:r>
      <w:proofErr w:type="gramStart"/>
      <w:r w:rsidR="004A71DC" w:rsidRPr="00B835DB">
        <w:rPr>
          <w:rFonts w:ascii="Times New Roman" w:hAnsi="Times New Roman" w:cs="Times New Roman"/>
          <w:bCs/>
          <w:sz w:val="24"/>
          <w:szCs w:val="24"/>
          <w:lang w:val="en-US"/>
        </w:rPr>
        <w:t>2014, v.20, p. 559–569.</w:t>
      </w:r>
      <w:proofErr w:type="gramEnd"/>
    </w:p>
    <w:p w:rsidR="00771D12" w:rsidRPr="00B835DB" w:rsidRDefault="00771D1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768E" w:rsidRDefault="0075768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OMS.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Organização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Mundial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Saúde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5768E">
        <w:rPr>
          <w:rFonts w:ascii="Times New Roman" w:hAnsi="Times New Roman" w:cs="Times New Roman"/>
          <w:sz w:val="24"/>
          <w:szCs w:val="24"/>
        </w:rPr>
        <w:t>Departamento de Medicamentos Essenciais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8E">
        <w:rPr>
          <w:rFonts w:ascii="Times New Roman" w:hAnsi="Times New Roman" w:cs="Times New Roman"/>
          <w:sz w:val="24"/>
          <w:szCs w:val="24"/>
        </w:rPr>
        <w:t>e Outros Medicamentos. A importân</w:t>
      </w:r>
      <w:r>
        <w:rPr>
          <w:rFonts w:ascii="Times New Roman" w:hAnsi="Times New Roman" w:cs="Times New Roman"/>
          <w:sz w:val="24"/>
          <w:szCs w:val="24"/>
        </w:rPr>
        <w:t xml:space="preserve">cia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>
        <w:rPr>
          <w:rFonts w:ascii="Times New Roman" w:hAnsi="Times New Roman" w:cs="Times New Roman"/>
          <w:sz w:val="24"/>
          <w:szCs w:val="24"/>
        </w:rPr>
        <w:t>. Brasí</w:t>
      </w:r>
      <w:r w:rsidRPr="0075768E">
        <w:rPr>
          <w:rFonts w:ascii="Times New Roman" w:hAnsi="Times New Roman" w:cs="Times New Roman"/>
          <w:sz w:val="24"/>
          <w:szCs w:val="24"/>
        </w:rPr>
        <w:t>lia: Organização Pan-Americana da Saúde, 2005.</w:t>
      </w:r>
    </w:p>
    <w:p w:rsidR="0075768E" w:rsidRDefault="0075768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5768E" w:rsidRDefault="0075768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UMC. The Uppsala Monitoring Centre. The Uppsala Monitoring Centre &amp; WHO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Collaboriting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Centre for International Drug Monitoring. </w:t>
      </w:r>
      <w:r w:rsidRPr="007E527B">
        <w:rPr>
          <w:rFonts w:ascii="Times New Roman" w:hAnsi="Times New Roman" w:cs="Times New Roman"/>
          <w:sz w:val="24"/>
          <w:szCs w:val="24"/>
        </w:rPr>
        <w:t>2005. Disponível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27B">
        <w:rPr>
          <w:rFonts w:ascii="Times New Roman" w:hAnsi="Times New Roman" w:cs="Times New Roman"/>
          <w:sz w:val="24"/>
          <w:szCs w:val="24"/>
        </w:rPr>
        <w:t>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27B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Pr="00A46FE4">
          <w:rPr>
            <w:rStyle w:val="Hyperlink"/>
            <w:rFonts w:ascii="Times New Roman" w:hAnsi="Times New Roman" w:cs="Times New Roman"/>
            <w:sz w:val="24"/>
            <w:szCs w:val="24"/>
          </w:rPr>
          <w:t>http://www.who-</w:t>
        </w:r>
        <w:r w:rsidRPr="00A46FE4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umc.org/DynPage.aspx?id=98078&amp;mn1=7347&amp;mn2=7252&amp;mn3=7322</w:t>
        </w:r>
      </w:hyperlink>
      <w:r>
        <w:rPr>
          <w:rFonts w:ascii="Times New Roman" w:hAnsi="Times New Roman" w:cs="Times New Roman"/>
          <w:sz w:val="24"/>
          <w:szCs w:val="24"/>
        </w:rPr>
        <w:t>&gt; Acesso em: 19 jan. 2016.</w:t>
      </w:r>
    </w:p>
    <w:p w:rsidR="0075768E" w:rsidRDefault="0075768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71D12" w:rsidRDefault="00771D1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UMC. The Uppsala Monitoring Centre.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, 2015. Disponível em:</w:t>
      </w:r>
      <w:r w:rsidRPr="00946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Pr="00A46FE4">
          <w:rPr>
            <w:rStyle w:val="Hyperlink"/>
            <w:rFonts w:ascii="Times New Roman" w:hAnsi="Times New Roman" w:cs="Times New Roman"/>
            <w:sz w:val="24"/>
            <w:szCs w:val="24"/>
          </w:rPr>
          <w:t>http://www.who-umc.org/graphics/32666.pdf</w:t>
        </w:r>
      </w:hyperlink>
      <w:r>
        <w:rPr>
          <w:rFonts w:ascii="Times New Roman" w:hAnsi="Times New Roman" w:cs="Times New Roman"/>
          <w:sz w:val="24"/>
          <w:szCs w:val="24"/>
        </w:rPr>
        <w:t>&gt; Acesso em 19 jan. 2016.</w:t>
      </w:r>
    </w:p>
    <w:p w:rsidR="00771D12" w:rsidRDefault="00771D1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6B7D" w:rsidRDefault="00946B7D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WHO. World Health Organization. 2016. Medicines. </w:t>
      </w:r>
      <w:r>
        <w:rPr>
          <w:rFonts w:ascii="Times New Roman" w:hAnsi="Times New Roman" w:cs="Times New Roman"/>
          <w:sz w:val="24"/>
          <w:szCs w:val="24"/>
        </w:rPr>
        <w:t>Disponível em:</w:t>
      </w:r>
      <w:r w:rsidRPr="00946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="00FA0FB4" w:rsidRPr="00A46FE4">
          <w:rPr>
            <w:rStyle w:val="Hyperlink"/>
            <w:rFonts w:ascii="Times New Roman" w:hAnsi="Times New Roman" w:cs="Times New Roman"/>
            <w:sz w:val="24"/>
            <w:szCs w:val="24"/>
          </w:rPr>
          <w:t>http://www.who.int/medicines/areas/quality_safety/safety_efficacy/pharmvigi/en/</w:t>
        </w:r>
      </w:hyperlink>
      <w:r>
        <w:rPr>
          <w:rFonts w:ascii="Times New Roman" w:hAnsi="Times New Roman" w:cs="Times New Roman"/>
          <w:sz w:val="24"/>
          <w:szCs w:val="24"/>
        </w:rPr>
        <w:t>&gt; Acesso em 19 jan. 2016</w:t>
      </w:r>
    </w:p>
    <w:p w:rsidR="00946B7D" w:rsidRDefault="00946B7D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1D12" w:rsidRDefault="00771D1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1D12">
        <w:rPr>
          <w:rFonts w:ascii="Times New Roman" w:hAnsi="Times New Roman" w:cs="Times New Roman"/>
          <w:sz w:val="24"/>
          <w:szCs w:val="24"/>
        </w:rPr>
        <w:t>OPAS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1D12">
        <w:rPr>
          <w:rFonts w:ascii="Times New Roman" w:hAnsi="Times New Roman" w:cs="Times New Roman"/>
          <w:sz w:val="24"/>
          <w:szCs w:val="24"/>
        </w:rPr>
        <w:t xml:space="preserve"> Organização </w:t>
      </w:r>
      <w:proofErr w:type="spellStart"/>
      <w:r w:rsidRPr="00771D12">
        <w:rPr>
          <w:rFonts w:ascii="Times New Roman" w:hAnsi="Times New Roman" w:cs="Times New Roman"/>
          <w:sz w:val="24"/>
          <w:szCs w:val="24"/>
        </w:rPr>
        <w:t>Panamericana</w:t>
      </w:r>
      <w:proofErr w:type="spellEnd"/>
      <w:r w:rsidRPr="00771D12">
        <w:rPr>
          <w:rFonts w:ascii="Times New Roman" w:hAnsi="Times New Roman" w:cs="Times New Roman"/>
          <w:sz w:val="24"/>
          <w:szCs w:val="24"/>
        </w:rPr>
        <w:t xml:space="preserve"> de Saúde. Termo de referência para reunião do grupo de trabalho: Interface entre Atenção Farmacêutica e </w:t>
      </w:r>
      <w:proofErr w:type="spellStart"/>
      <w:r w:rsidRPr="00771D12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771D12">
        <w:rPr>
          <w:rFonts w:ascii="Times New Roman" w:hAnsi="Times New Roman" w:cs="Times New Roman"/>
          <w:sz w:val="24"/>
          <w:szCs w:val="24"/>
        </w:rPr>
        <w:t>. Brasília: OPAS, 2002.</w:t>
      </w:r>
    </w:p>
    <w:p w:rsidR="007E527B" w:rsidRDefault="007E527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3621" w:rsidRDefault="00D73621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3621">
        <w:rPr>
          <w:rFonts w:ascii="Times New Roman" w:hAnsi="Times New Roman" w:cs="Times New Roman"/>
          <w:sz w:val="24"/>
          <w:szCs w:val="24"/>
        </w:rPr>
        <w:t>DIAS, M.F</w:t>
      </w:r>
      <w:r>
        <w:rPr>
          <w:rFonts w:ascii="Times New Roman" w:hAnsi="Times New Roman" w:cs="Times New Roman"/>
          <w:sz w:val="24"/>
          <w:szCs w:val="24"/>
        </w:rPr>
        <w:t xml:space="preserve">; SOUZA, N. R.; </w:t>
      </w:r>
      <w:r w:rsidRPr="00D73621">
        <w:rPr>
          <w:rFonts w:ascii="Times New Roman" w:hAnsi="Times New Roman" w:cs="Times New Roman"/>
          <w:sz w:val="24"/>
          <w:szCs w:val="24"/>
        </w:rPr>
        <w:t>Bittencourt</w:t>
      </w:r>
      <w:r>
        <w:rPr>
          <w:rFonts w:ascii="Times New Roman" w:hAnsi="Times New Roman" w:cs="Times New Roman"/>
          <w:sz w:val="24"/>
          <w:szCs w:val="24"/>
        </w:rPr>
        <w:t>, M. O.;</w:t>
      </w:r>
      <w:r w:rsidRPr="00D73621">
        <w:rPr>
          <w:rFonts w:ascii="Times New Roman" w:hAnsi="Times New Roman" w:cs="Times New Roman"/>
          <w:sz w:val="24"/>
          <w:szCs w:val="24"/>
        </w:rPr>
        <w:t xml:space="preserve"> Nogueira</w:t>
      </w:r>
      <w:r>
        <w:rPr>
          <w:rFonts w:ascii="Times New Roman" w:hAnsi="Times New Roman" w:cs="Times New Roman"/>
          <w:sz w:val="24"/>
          <w:szCs w:val="24"/>
        </w:rPr>
        <w:t>, M. S.</w:t>
      </w:r>
      <w:r w:rsidRPr="00D73621">
        <w:rPr>
          <w:rFonts w:ascii="Times New Roman" w:hAnsi="Times New Roman" w:cs="Times New Roman"/>
          <w:sz w:val="24"/>
          <w:szCs w:val="24"/>
        </w:rPr>
        <w:t xml:space="preserve"> Fontes de notificação em </w:t>
      </w:r>
      <w:proofErr w:type="spellStart"/>
      <w:r w:rsidRPr="00D73621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D73621">
        <w:rPr>
          <w:rFonts w:ascii="Times New Roman" w:hAnsi="Times New Roman" w:cs="Times New Roman"/>
          <w:sz w:val="24"/>
          <w:szCs w:val="24"/>
        </w:rPr>
        <w:t xml:space="preserve">. </w:t>
      </w:r>
      <w:r w:rsidRPr="00D73621">
        <w:rPr>
          <w:rFonts w:ascii="Times New Roman" w:hAnsi="Times New Roman" w:cs="Times New Roman"/>
          <w:b/>
          <w:bCs/>
          <w:sz w:val="24"/>
          <w:szCs w:val="24"/>
        </w:rPr>
        <w:t>Rev</w:t>
      </w:r>
      <w:r w:rsidR="002B35E8">
        <w:rPr>
          <w:rFonts w:ascii="Times New Roman" w:hAnsi="Times New Roman" w:cs="Times New Roman"/>
          <w:b/>
          <w:bCs/>
          <w:sz w:val="24"/>
          <w:szCs w:val="24"/>
        </w:rPr>
        <w:t>ista</w:t>
      </w:r>
      <w:r w:rsidRPr="00D736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35E8" w:rsidRPr="00D73621">
        <w:rPr>
          <w:rFonts w:ascii="Times New Roman" w:hAnsi="Times New Roman" w:cs="Times New Roman"/>
          <w:b/>
          <w:bCs/>
          <w:sz w:val="24"/>
          <w:szCs w:val="24"/>
        </w:rPr>
        <w:t>Fárm</w:t>
      </w:r>
      <w:r w:rsidR="002B35E8">
        <w:rPr>
          <w:rFonts w:ascii="Times New Roman" w:hAnsi="Times New Roman" w:cs="Times New Roman"/>
          <w:b/>
          <w:bCs/>
          <w:sz w:val="24"/>
          <w:szCs w:val="24"/>
        </w:rPr>
        <w:t>acos e</w:t>
      </w:r>
      <w:r w:rsidRPr="00D73621">
        <w:rPr>
          <w:rFonts w:ascii="Times New Roman" w:hAnsi="Times New Roman" w:cs="Times New Roman"/>
          <w:b/>
          <w:bCs/>
          <w:sz w:val="24"/>
          <w:szCs w:val="24"/>
        </w:rPr>
        <w:t xml:space="preserve"> Med</w:t>
      </w:r>
      <w:r w:rsidR="002B35E8">
        <w:rPr>
          <w:rFonts w:ascii="Times New Roman" w:hAnsi="Times New Roman" w:cs="Times New Roman"/>
          <w:b/>
          <w:bCs/>
          <w:sz w:val="24"/>
          <w:szCs w:val="24"/>
        </w:rPr>
        <w:t>icamentos</w:t>
      </w:r>
      <w:r w:rsidRPr="00D736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2005.</w:t>
      </w:r>
      <w:r w:rsidRPr="00D73621">
        <w:rPr>
          <w:rFonts w:ascii="Times New Roman" w:hAnsi="Times New Roman" w:cs="Times New Roman"/>
          <w:sz w:val="24"/>
          <w:szCs w:val="24"/>
        </w:rPr>
        <w:t xml:space="preserve"> São Paulo, v. 34, nº 6, </w:t>
      </w:r>
      <w:r>
        <w:rPr>
          <w:rFonts w:ascii="Times New Roman" w:hAnsi="Times New Roman" w:cs="Times New Roman"/>
          <w:sz w:val="24"/>
          <w:szCs w:val="24"/>
        </w:rPr>
        <w:t>P. 12–20.</w:t>
      </w:r>
    </w:p>
    <w:p w:rsidR="00D73621" w:rsidRDefault="00D73621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7072" w:rsidRDefault="00AE707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7072">
        <w:rPr>
          <w:rFonts w:ascii="Times New Roman" w:hAnsi="Times New Roman" w:cs="Times New Roman"/>
          <w:sz w:val="24"/>
          <w:szCs w:val="24"/>
        </w:rPr>
        <w:t>ARRAIS,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707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7072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E7072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AE7072">
        <w:rPr>
          <w:rFonts w:ascii="Times New Roman" w:hAnsi="Times New Roman" w:cs="Times New Roman"/>
          <w:sz w:val="24"/>
          <w:szCs w:val="24"/>
        </w:rPr>
        <w:t xml:space="preserve">: até que enfim no Brasil! </w:t>
      </w:r>
      <w:r w:rsidRPr="00AE7072">
        <w:rPr>
          <w:rFonts w:ascii="Times New Roman" w:hAnsi="Times New Roman" w:cs="Times New Roman"/>
          <w:b/>
          <w:sz w:val="24"/>
          <w:szCs w:val="24"/>
        </w:rPr>
        <w:t>Saúde em Debate</w:t>
      </w:r>
      <w:r w:rsidRPr="00AE70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7072">
        <w:rPr>
          <w:rFonts w:ascii="Times New Roman" w:hAnsi="Times New Roman" w:cs="Times New Roman"/>
          <w:sz w:val="24"/>
          <w:szCs w:val="24"/>
        </w:rPr>
        <w:t xml:space="preserve">Londrina, </w:t>
      </w:r>
      <w:r>
        <w:rPr>
          <w:rFonts w:ascii="Times New Roman" w:hAnsi="Times New Roman" w:cs="Times New Roman"/>
          <w:sz w:val="24"/>
          <w:szCs w:val="24"/>
        </w:rPr>
        <w:t xml:space="preserve">1996. </w:t>
      </w:r>
      <w:r w:rsidRPr="00AE7072">
        <w:rPr>
          <w:rFonts w:ascii="Times New Roman" w:hAnsi="Times New Roman" w:cs="Times New Roman"/>
          <w:sz w:val="24"/>
          <w:szCs w:val="24"/>
        </w:rPr>
        <w:t xml:space="preserve">no. </w:t>
      </w:r>
      <w:r>
        <w:rPr>
          <w:rFonts w:ascii="Times New Roman" w:hAnsi="Times New Roman" w:cs="Times New Roman"/>
          <w:sz w:val="24"/>
          <w:szCs w:val="24"/>
        </w:rPr>
        <w:t>49/50, p. 80-82.</w:t>
      </w:r>
    </w:p>
    <w:p w:rsidR="00C248BB" w:rsidRPr="00C248BB" w:rsidRDefault="00C248B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48BB" w:rsidRPr="00C248BB" w:rsidRDefault="00C248B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48BB">
        <w:rPr>
          <w:rFonts w:ascii="Times New Roman" w:hAnsi="Times New Roman" w:cs="Times New Roman"/>
          <w:sz w:val="24"/>
          <w:szCs w:val="24"/>
        </w:rPr>
        <w:t>COÊLHO, H. L.; ARRAIS, P</w:t>
      </w:r>
      <w:r>
        <w:rPr>
          <w:rFonts w:ascii="Times New Roman" w:hAnsi="Times New Roman" w:cs="Times New Roman"/>
          <w:sz w:val="24"/>
          <w:szCs w:val="24"/>
        </w:rPr>
        <w:t>. S. D.;</w:t>
      </w:r>
      <w:r w:rsidRPr="00C248BB">
        <w:rPr>
          <w:rFonts w:ascii="Times New Roman" w:hAnsi="Times New Roman" w:cs="Times New Roman"/>
          <w:sz w:val="24"/>
          <w:szCs w:val="24"/>
        </w:rPr>
        <w:t xml:space="preserve"> GOMES, A. </w:t>
      </w:r>
      <w:r>
        <w:rPr>
          <w:rFonts w:ascii="Times New Roman" w:hAnsi="Times New Roman" w:cs="Times New Roman"/>
          <w:sz w:val="24"/>
          <w:szCs w:val="24"/>
        </w:rPr>
        <w:t xml:space="preserve">P. </w:t>
      </w:r>
      <w:r w:rsidRPr="00C248BB">
        <w:rPr>
          <w:rFonts w:ascii="Times New Roman" w:hAnsi="Times New Roman" w:cs="Times New Roman"/>
          <w:sz w:val="24"/>
          <w:szCs w:val="24"/>
        </w:rPr>
        <w:t xml:space="preserve">Sistema de </w:t>
      </w:r>
      <w:proofErr w:type="spellStart"/>
      <w:r w:rsidRPr="00C248BB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C248BB">
        <w:rPr>
          <w:rFonts w:ascii="Times New Roman" w:hAnsi="Times New Roman" w:cs="Times New Roman"/>
          <w:sz w:val="24"/>
          <w:szCs w:val="24"/>
        </w:rPr>
        <w:t xml:space="preserve"> do Ceará: um ano de experiência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7072">
        <w:rPr>
          <w:rFonts w:ascii="Times New Roman" w:hAnsi="Times New Roman" w:cs="Times New Roman"/>
          <w:b/>
          <w:sz w:val="24"/>
          <w:szCs w:val="24"/>
        </w:rPr>
        <w:t>Cad. Saúde Pública</w:t>
      </w:r>
      <w:r w:rsidRPr="00C248BB">
        <w:rPr>
          <w:rFonts w:ascii="Times New Roman" w:hAnsi="Times New Roman" w:cs="Times New Roman"/>
          <w:sz w:val="24"/>
          <w:szCs w:val="24"/>
        </w:rPr>
        <w:t>, Rio de Janeiro, 1999</w:t>
      </w:r>
      <w:r>
        <w:rPr>
          <w:rFonts w:ascii="Times New Roman" w:hAnsi="Times New Roman" w:cs="Times New Roman"/>
          <w:sz w:val="24"/>
          <w:szCs w:val="24"/>
        </w:rPr>
        <w:t>. 15(3):631-640.</w:t>
      </w:r>
    </w:p>
    <w:p w:rsidR="007E527B" w:rsidRDefault="007E527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35E8" w:rsidRPr="00B835DB" w:rsidRDefault="002B35E8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704">
        <w:rPr>
          <w:rFonts w:ascii="Times New Roman" w:hAnsi="Times New Roman" w:cs="Times New Roman"/>
          <w:sz w:val="24"/>
          <w:szCs w:val="24"/>
          <w:lang w:val="en-US"/>
        </w:rPr>
        <w:t xml:space="preserve">EDWARDS, I.R. </w:t>
      </w:r>
      <w:proofErr w:type="spellStart"/>
      <w:r w:rsidRPr="002C2704">
        <w:rPr>
          <w:rFonts w:ascii="Times New Roman" w:hAnsi="Times New Roman" w:cs="Times New Roman"/>
          <w:sz w:val="24"/>
          <w:szCs w:val="24"/>
          <w:lang w:val="en-US"/>
        </w:rPr>
        <w:t>Pharmacovigilance</w:t>
      </w:r>
      <w:proofErr w:type="spellEnd"/>
      <w:r w:rsidRPr="002C2704">
        <w:rPr>
          <w:rFonts w:ascii="Times New Roman" w:hAnsi="Times New Roman" w:cs="Times New Roman"/>
          <w:sz w:val="24"/>
          <w:szCs w:val="24"/>
          <w:lang w:val="en-US"/>
        </w:rPr>
        <w:t xml:space="preserve"> – beyond 2000. </w:t>
      </w:r>
      <w:proofErr w:type="gramStart"/>
      <w:r w:rsidRPr="00B835DB">
        <w:rPr>
          <w:rFonts w:ascii="Times New Roman" w:hAnsi="Times New Roman" w:cs="Times New Roman"/>
          <w:sz w:val="24"/>
          <w:szCs w:val="24"/>
          <w:lang w:val="en-US"/>
        </w:rPr>
        <w:t>Reactions, v. 1, n. 783, p. 3-5, 2000.</w:t>
      </w:r>
      <w:proofErr w:type="gramEnd"/>
    </w:p>
    <w:p w:rsidR="002B35E8" w:rsidRPr="00B835DB" w:rsidRDefault="002B35E8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3E9A" w:rsidRDefault="00D93E9A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ANVISA. </w:t>
      </w:r>
      <w:r>
        <w:rPr>
          <w:rFonts w:ascii="Times New Roman" w:hAnsi="Times New Roman" w:cs="Times New Roman"/>
          <w:sz w:val="24"/>
          <w:szCs w:val="24"/>
        </w:rPr>
        <w:t>AGENCIA NACIONAL DE VIGILÂNCIA SANITÁRIA, Projeto Farmácias Notificadoras, 2016. Disponível em: &lt;</w:t>
      </w:r>
      <w:hyperlink r:id="rId8" w:history="1">
        <w:r w:rsidRPr="00A46FE4">
          <w:rPr>
            <w:rStyle w:val="Hyperlink"/>
            <w:rFonts w:ascii="Times New Roman" w:hAnsi="Times New Roman" w:cs="Times New Roman"/>
            <w:sz w:val="24"/>
            <w:szCs w:val="24"/>
          </w:rPr>
          <w:t>http://portal.anvisa.gov.br/wps/content/Anvisa+Portal/Anvisa/Pos+-+Comercializacao+-+Pos+-+Uso/Farmacovigilancia/Assunto+de+Interesse/Farmacias+Notificadoras/01+Projeto+Farmacias+Notificadoras</w:t>
        </w:r>
      </w:hyperlink>
      <w:r>
        <w:rPr>
          <w:rFonts w:ascii="Times New Roman" w:hAnsi="Times New Roman" w:cs="Times New Roman"/>
          <w:sz w:val="24"/>
          <w:szCs w:val="24"/>
        </w:rPr>
        <w:t>&gt; Acesso em: 19 jan. 2016.</w:t>
      </w:r>
    </w:p>
    <w:p w:rsidR="00D93E9A" w:rsidRDefault="00D93E9A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256F" w:rsidRPr="00B835DB" w:rsidRDefault="0026256F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ARRAIS, P.S.D</w:t>
      </w:r>
      <w:r w:rsidRPr="0026256F">
        <w:rPr>
          <w:rFonts w:ascii="Times New Roman" w:hAnsi="Times New Roman" w:cs="Times New Roman"/>
          <w:sz w:val="24"/>
          <w:szCs w:val="24"/>
        </w:rPr>
        <w:t xml:space="preserve">. O uso irracional de medicamentos e a </w:t>
      </w:r>
      <w:proofErr w:type="spellStart"/>
      <w:r w:rsidRPr="0026256F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26256F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56F">
        <w:rPr>
          <w:rFonts w:ascii="Times New Roman" w:hAnsi="Times New Roman" w:cs="Times New Roman"/>
          <w:sz w:val="24"/>
          <w:szCs w:val="24"/>
        </w:rPr>
        <w:t xml:space="preserve">Brasil. </w:t>
      </w:r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Cad.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Saúde</w:t>
      </w:r>
      <w:proofErr w:type="spellEnd"/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Pública</w:t>
      </w:r>
      <w:proofErr w:type="spellEnd"/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Rio de Janeiro no. 18, p. 1478-1479, 2002.</w:t>
      </w:r>
    </w:p>
    <w:p w:rsidR="00902AFB" w:rsidRPr="00B835DB" w:rsidRDefault="00902AF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2AFB" w:rsidRDefault="00902AFB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GANDHI, T.K.; BARTEL, S.B.; SHULMAN, L.N; VERRIER, D.; BURDICK, E.; CLEARY, A.; ROTHSCHIDL, J.M.; LEAPE, L.L.; BATES, D.W. Medication safety in ambulatory chemotherapy setting. </w:t>
      </w:r>
      <w:proofErr w:type="spellStart"/>
      <w:r w:rsidRPr="00386A45">
        <w:rPr>
          <w:rFonts w:ascii="Times New Roman" w:hAnsi="Times New Roman" w:cs="Times New Roman"/>
          <w:b/>
          <w:iCs/>
          <w:sz w:val="24"/>
          <w:szCs w:val="24"/>
        </w:rPr>
        <w:t>Cancer</w:t>
      </w:r>
      <w:proofErr w:type="spellEnd"/>
      <w:r w:rsidRPr="00902AFB">
        <w:rPr>
          <w:rFonts w:ascii="Times New Roman" w:hAnsi="Times New Roman" w:cs="Times New Roman"/>
          <w:sz w:val="24"/>
          <w:szCs w:val="24"/>
        </w:rPr>
        <w:t>, v.104, n.11, p.2477-2483, 2005.</w:t>
      </w:r>
    </w:p>
    <w:p w:rsidR="00B95FC0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5FC0" w:rsidRPr="00B835DB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5FC0">
        <w:rPr>
          <w:rFonts w:ascii="Times New Roman" w:hAnsi="Times New Roman" w:cs="Times New Roman"/>
          <w:sz w:val="24"/>
          <w:szCs w:val="24"/>
        </w:rPr>
        <w:t xml:space="preserve">DIAS MF. Introdução à </w:t>
      </w:r>
      <w:proofErr w:type="spellStart"/>
      <w:r w:rsidRPr="00B95FC0">
        <w:rPr>
          <w:rFonts w:ascii="Times New Roman" w:hAnsi="Times New Roman" w:cs="Times New Roman"/>
          <w:sz w:val="24"/>
          <w:szCs w:val="24"/>
        </w:rPr>
        <w:t>Farmacovigilância</w:t>
      </w:r>
      <w:proofErr w:type="spellEnd"/>
      <w:r w:rsidRPr="00B95FC0">
        <w:rPr>
          <w:rFonts w:ascii="Times New Roman" w:hAnsi="Times New Roman" w:cs="Times New Roman"/>
          <w:sz w:val="24"/>
          <w:szCs w:val="24"/>
        </w:rPr>
        <w:t xml:space="preserve">. In: STORPIRTIS S, MORI ALPM, YOCHIY A, RIBERO E, PORTA, V. Farmácia Clínica e Atenção Farmacêutica.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Rio de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Janeiro</w:t>
      </w:r>
      <w:proofErr w:type="gramStart"/>
      <w:r w:rsidRPr="00B835DB">
        <w:rPr>
          <w:rFonts w:ascii="Times New Roman" w:hAnsi="Times New Roman" w:cs="Times New Roman"/>
          <w:sz w:val="24"/>
          <w:szCs w:val="24"/>
          <w:lang w:val="en-US"/>
        </w:rPr>
        <w:t>:Guanabara</w:t>
      </w:r>
      <w:proofErr w:type="spellEnd"/>
      <w:proofErr w:type="gram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Koogan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>, 2008. p.46.</w:t>
      </w:r>
    </w:p>
    <w:p w:rsidR="00FA0D3E" w:rsidRPr="00B835DB" w:rsidRDefault="00FA0D3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A0D3E" w:rsidRPr="00B835DB" w:rsidRDefault="00FA0D3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ins w:id="22" w:author="Juvenia Bezerra Fontenele" w:date="2016-01-19T16:09:00Z">
        <w:r w:rsidRPr="00B835DB">
          <w:rPr>
            <w:rFonts w:ascii="Times New Roman" w:hAnsi="Times New Roman" w:cs="Times New Roman"/>
            <w:sz w:val="24"/>
            <w:szCs w:val="24"/>
            <w:lang w:val="en-US"/>
          </w:rPr>
          <w:t xml:space="preserve">VISACRI </w:t>
        </w:r>
        <w:r w:rsidRPr="00B835DB">
          <w:rPr>
            <w:rFonts w:ascii="Times New Roman" w:hAnsi="Times New Roman" w:cs="Times New Roman"/>
            <w:i/>
            <w:sz w:val="24"/>
            <w:szCs w:val="24"/>
            <w:lang w:val="en-US"/>
          </w:rPr>
          <w:t>et al</w:t>
        </w:r>
        <w:r w:rsidRPr="00B835DB">
          <w:rPr>
            <w:rFonts w:ascii="Times New Roman" w:hAnsi="Times New Roman" w:cs="Times New Roman"/>
            <w:sz w:val="24"/>
            <w:szCs w:val="24"/>
            <w:lang w:val="en-US"/>
          </w:rPr>
          <w:t>., 2014</w:t>
        </w:r>
      </w:ins>
      <w:r w:rsidRPr="00B835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5FC0" w:rsidRPr="00B835DB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5FC0" w:rsidRPr="00B835DB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LIEKWEG A, WESTFELD M, JAEHDE U. From oncology pharmacy to pharmaceutical care: new contributions to multidisciplinary cancer care. </w:t>
      </w:r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Support Care Cancer.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2004 Feb</w:t>
      </w:r>
      <w:proofErr w:type="gramStart"/>
      <w:r w:rsidRPr="00B835DB">
        <w:rPr>
          <w:rFonts w:ascii="Times New Roman" w:hAnsi="Times New Roman" w:cs="Times New Roman"/>
          <w:sz w:val="24"/>
          <w:szCs w:val="24"/>
          <w:lang w:val="en-US"/>
        </w:rPr>
        <w:t>;12</w:t>
      </w:r>
      <w:proofErr w:type="gramEnd"/>
      <w:r w:rsidRPr="00B835DB">
        <w:rPr>
          <w:rFonts w:ascii="Times New Roman" w:hAnsi="Times New Roman" w:cs="Times New Roman"/>
          <w:sz w:val="24"/>
          <w:szCs w:val="24"/>
          <w:lang w:val="en-US"/>
        </w:rPr>
        <w:t>(2):73-9.</w:t>
      </w:r>
    </w:p>
    <w:p w:rsidR="00B95FC0" w:rsidRPr="00B835DB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5FC0" w:rsidRPr="00B95FC0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CAVACO P, DIAS S, ORNELAS S, RIBEIRO N, FALCÃO F.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Pharmacotherapeutic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follow-up in oncology. </w:t>
      </w:r>
      <w:proofErr w:type="spellStart"/>
      <w:r w:rsidRPr="00575F47">
        <w:rPr>
          <w:rFonts w:ascii="Times New Roman" w:hAnsi="Times New Roman" w:cs="Times New Roman"/>
          <w:b/>
          <w:sz w:val="24"/>
          <w:szCs w:val="24"/>
        </w:rPr>
        <w:t>Eur</w:t>
      </w:r>
      <w:proofErr w:type="spellEnd"/>
      <w:r w:rsidRPr="00575F47">
        <w:rPr>
          <w:rFonts w:ascii="Times New Roman" w:hAnsi="Times New Roman" w:cs="Times New Roman"/>
          <w:b/>
          <w:sz w:val="24"/>
          <w:szCs w:val="24"/>
        </w:rPr>
        <w:t xml:space="preserve"> J </w:t>
      </w:r>
      <w:proofErr w:type="spellStart"/>
      <w:r w:rsidRPr="00575F47">
        <w:rPr>
          <w:rFonts w:ascii="Times New Roman" w:hAnsi="Times New Roman" w:cs="Times New Roman"/>
          <w:b/>
          <w:sz w:val="24"/>
          <w:szCs w:val="24"/>
        </w:rPr>
        <w:t>Hosp</w:t>
      </w:r>
      <w:proofErr w:type="spellEnd"/>
      <w:r w:rsidRPr="00575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F47">
        <w:rPr>
          <w:rFonts w:ascii="Times New Roman" w:hAnsi="Times New Roman" w:cs="Times New Roman"/>
          <w:b/>
          <w:sz w:val="24"/>
          <w:szCs w:val="24"/>
        </w:rPr>
        <w:t>Pharm</w:t>
      </w:r>
      <w:proofErr w:type="spellEnd"/>
      <w:r w:rsidRPr="00B95FC0">
        <w:rPr>
          <w:rFonts w:ascii="Times New Roman" w:hAnsi="Times New Roman" w:cs="Times New Roman"/>
          <w:sz w:val="24"/>
          <w:szCs w:val="24"/>
        </w:rPr>
        <w:t>. 2012;</w:t>
      </w:r>
      <w:r w:rsidR="00575F47">
        <w:rPr>
          <w:rFonts w:ascii="Times New Roman" w:hAnsi="Times New Roman" w:cs="Times New Roman"/>
          <w:sz w:val="24"/>
          <w:szCs w:val="24"/>
        </w:rPr>
        <w:t xml:space="preserve"> 19:225.</w:t>
      </w:r>
    </w:p>
    <w:p w:rsidR="00B95FC0" w:rsidRDefault="00B95FC0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0D3E" w:rsidRPr="00B835DB" w:rsidRDefault="00FA0D3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LAU PM, KAY S, DOOLEY M. The ten most common adverse drug reactions (ADRs) in oncology patients: do they matter to you</w:t>
      </w:r>
      <w:proofErr w:type="gramStart"/>
      <w:r w:rsidRPr="00B835DB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Support Care Cancer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>. 2004; 12(9):626-633.</w:t>
      </w:r>
    </w:p>
    <w:p w:rsidR="00FA0D3E" w:rsidRPr="00B835DB" w:rsidRDefault="00FA0D3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DD8" w:rsidRDefault="00A40DD8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WHO. World Health Organization. International drug monitoring: the role of national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centres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Tech </w:t>
      </w:r>
      <w:r w:rsidRPr="00A40DD8">
        <w:rPr>
          <w:rFonts w:ascii="Times New Roman" w:hAnsi="Times New Roman" w:cs="Times New Roman"/>
          <w:i/>
          <w:iCs/>
          <w:sz w:val="24"/>
          <w:szCs w:val="24"/>
        </w:rPr>
        <w:t xml:space="preserve">Rep Ser WHO </w:t>
      </w:r>
      <w:r w:rsidRPr="00A40DD8">
        <w:rPr>
          <w:rFonts w:ascii="Times New Roman" w:hAnsi="Times New Roman" w:cs="Times New Roman"/>
          <w:sz w:val="24"/>
          <w:szCs w:val="24"/>
        </w:rPr>
        <w:t>1972, no 498.</w:t>
      </w:r>
    </w:p>
    <w:p w:rsidR="00A40DD8" w:rsidRDefault="00A40DD8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0D3E" w:rsidRPr="00B835DB" w:rsidRDefault="00FA0D3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0D3E">
        <w:rPr>
          <w:rFonts w:ascii="Times New Roman" w:hAnsi="Times New Roman" w:cs="Times New Roman"/>
          <w:sz w:val="24"/>
          <w:szCs w:val="24"/>
        </w:rPr>
        <w:t xml:space="preserve">MIRANDA V, FEDE A, NOBUO M, AYRES V, GIGLIO A, MIRANDA M, </w:t>
      </w:r>
      <w:r w:rsidRPr="00FA0D3E">
        <w:rPr>
          <w:rFonts w:ascii="Times New Roman" w:hAnsi="Times New Roman" w:cs="Times New Roman"/>
          <w:i/>
          <w:sz w:val="24"/>
          <w:szCs w:val="24"/>
        </w:rPr>
        <w:t>et al.</w:t>
      </w:r>
      <w:r w:rsidRPr="00FA0D3E">
        <w:rPr>
          <w:rFonts w:ascii="Times New Roman" w:hAnsi="Times New Roman" w:cs="Times New Roman"/>
          <w:sz w:val="24"/>
          <w:szCs w:val="24"/>
        </w:rPr>
        <w:t xml:space="preserve">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Adverse drug reactions and drug interactions as causes of hospital admission in oncology. </w:t>
      </w:r>
      <w:r w:rsidRPr="00B835DB">
        <w:rPr>
          <w:rFonts w:ascii="Times New Roman" w:hAnsi="Times New Roman" w:cs="Times New Roman"/>
          <w:b/>
          <w:sz w:val="24"/>
          <w:szCs w:val="24"/>
          <w:lang w:val="en-US"/>
        </w:rPr>
        <w:t>J Pain Symptom Manage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2011; 42(3):342-53. </w:t>
      </w:r>
    </w:p>
    <w:p w:rsidR="00FA0D3E" w:rsidRPr="00B835DB" w:rsidRDefault="00FA0D3E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77B5" w:rsidRDefault="009B77B5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VALSECIA, M. Report </w:t>
      </w:r>
      <w:proofErr w:type="gramStart"/>
      <w:r w:rsidRPr="00B835DB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Pharmacovigilance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Programe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For The Northeast Of Argentina. </w:t>
      </w:r>
      <w:proofErr w:type="spellStart"/>
      <w:r w:rsidRPr="009B77B5">
        <w:rPr>
          <w:rFonts w:ascii="Times New Roman" w:hAnsi="Times New Roman" w:cs="Times New Roman"/>
          <w:b/>
          <w:bCs/>
          <w:sz w:val="24"/>
          <w:szCs w:val="24"/>
        </w:rPr>
        <w:t>Uppsala</w:t>
      </w:r>
      <w:proofErr w:type="spellEnd"/>
      <w:r w:rsidRPr="009B77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77B5">
        <w:rPr>
          <w:rFonts w:ascii="Times New Roman" w:hAnsi="Times New Roman" w:cs="Times New Roman"/>
          <w:b/>
          <w:bCs/>
          <w:sz w:val="24"/>
          <w:szCs w:val="24"/>
        </w:rPr>
        <w:t>Reports</w:t>
      </w:r>
      <w:proofErr w:type="spellEnd"/>
      <w:r w:rsidRPr="009B77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7B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9B77B5">
        <w:rPr>
          <w:rFonts w:ascii="Times New Roman" w:hAnsi="Times New Roman" w:cs="Times New Roman"/>
          <w:sz w:val="24"/>
          <w:szCs w:val="24"/>
        </w:rPr>
        <w:t xml:space="preserve"> 7. Sep. 2000.</w:t>
      </w:r>
    </w:p>
    <w:p w:rsidR="006776C2" w:rsidRDefault="006776C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76C2" w:rsidRPr="00E329F4" w:rsidRDefault="006776C2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MENON, S. Z., </w:t>
      </w:r>
      <w:r w:rsidRPr="00B835DB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776C2">
        <w:rPr>
          <w:rFonts w:ascii="Times New Roman" w:hAnsi="Times New Roman" w:cs="Times New Roman"/>
          <w:sz w:val="24"/>
          <w:szCs w:val="24"/>
        </w:rPr>
        <w:t>Reações Adversas a Medicamentos (</w:t>
      </w:r>
      <w:proofErr w:type="spellStart"/>
      <w:r w:rsidRPr="006776C2">
        <w:rPr>
          <w:rFonts w:ascii="Times New Roman" w:hAnsi="Times New Roman" w:cs="Times New Roman"/>
          <w:sz w:val="24"/>
          <w:szCs w:val="24"/>
        </w:rPr>
        <w:t>RAM´s</w:t>
      </w:r>
      <w:proofErr w:type="spellEnd"/>
      <w:r w:rsidRPr="006776C2">
        <w:rPr>
          <w:rFonts w:ascii="Times New Roman" w:hAnsi="Times New Roman" w:cs="Times New Roman"/>
          <w:sz w:val="24"/>
          <w:szCs w:val="24"/>
        </w:rPr>
        <w:t xml:space="preserve">). </w:t>
      </w:r>
      <w:r w:rsidRPr="006776C2">
        <w:rPr>
          <w:rFonts w:ascii="Times New Roman" w:hAnsi="Times New Roman" w:cs="Times New Roman"/>
          <w:b/>
          <w:bCs/>
          <w:sz w:val="24"/>
          <w:szCs w:val="24"/>
        </w:rPr>
        <w:t>Saúde em Revista</w:t>
      </w:r>
      <w:proofErr w:type="gramStart"/>
      <w:r w:rsidRPr="006776C2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6776C2">
        <w:rPr>
          <w:rFonts w:ascii="Times New Roman" w:hAnsi="Times New Roman" w:cs="Times New Roman"/>
          <w:sz w:val="24"/>
          <w:szCs w:val="24"/>
        </w:rPr>
        <w:t xml:space="preserve"> </w:t>
      </w:r>
      <w:r w:rsidRPr="00E329F4">
        <w:rPr>
          <w:rFonts w:ascii="Times New Roman" w:hAnsi="Times New Roman" w:cs="Times New Roman"/>
          <w:sz w:val="24"/>
          <w:szCs w:val="24"/>
        </w:rPr>
        <w:t>Piracicaba, 7(16): 71-79, 2005.</w:t>
      </w:r>
    </w:p>
    <w:p w:rsidR="00CF246F" w:rsidRPr="00E329F4" w:rsidRDefault="00CF246F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246F" w:rsidRPr="00E329F4" w:rsidRDefault="00E329F4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AAP</w:t>
      </w:r>
      <w:r w:rsidR="00CF246F"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AMERICAN ACADEMY OF PEDIATRICS COMMITTEE ON DRUGS (AAP). “Inactive” ingredients in pharmaceutical products: update (subject review). </w:t>
      </w:r>
      <w:proofErr w:type="spellStart"/>
      <w:r w:rsidR="00CF246F" w:rsidRPr="00E329F4">
        <w:rPr>
          <w:rFonts w:ascii="Times New Roman" w:hAnsi="Times New Roman" w:cs="Times New Roman"/>
          <w:sz w:val="24"/>
          <w:szCs w:val="24"/>
        </w:rPr>
        <w:t>Pediatrics</w:t>
      </w:r>
      <w:proofErr w:type="spellEnd"/>
      <w:r w:rsidR="00CF246F" w:rsidRPr="00E329F4">
        <w:rPr>
          <w:rFonts w:ascii="Times New Roman" w:hAnsi="Times New Roman" w:cs="Times New Roman"/>
          <w:sz w:val="24"/>
          <w:szCs w:val="24"/>
        </w:rPr>
        <w:t>, v.99, n.2, p.268-278, 1997</w:t>
      </w:r>
    </w:p>
    <w:p w:rsidR="00CF246F" w:rsidRPr="00E329F4" w:rsidRDefault="00CF246F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29F4" w:rsidRPr="00B835DB" w:rsidRDefault="00E329F4" w:rsidP="00D8157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9F4">
        <w:rPr>
          <w:rFonts w:ascii="Times New Roman" w:hAnsi="Times New Roman" w:cs="Times New Roman"/>
          <w:sz w:val="24"/>
          <w:szCs w:val="24"/>
        </w:rPr>
        <w:t>DA SILVA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29F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29F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29F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.;</w:t>
      </w:r>
      <w:r w:rsidRPr="00E329F4">
        <w:rPr>
          <w:rFonts w:ascii="Times New Roman" w:hAnsi="Times New Roman" w:cs="Times New Roman"/>
          <w:sz w:val="24"/>
          <w:szCs w:val="24"/>
        </w:rPr>
        <w:t xml:space="preserve"> FONSECA, </w:t>
      </w:r>
      <w:r>
        <w:rPr>
          <w:rFonts w:ascii="Times New Roman" w:hAnsi="Times New Roman" w:cs="Times New Roman"/>
          <w:sz w:val="24"/>
          <w:szCs w:val="24"/>
        </w:rPr>
        <w:t xml:space="preserve">S. G. C.; </w:t>
      </w:r>
      <w:r w:rsidRPr="00E329F4">
        <w:rPr>
          <w:rFonts w:ascii="Times New Roman" w:hAnsi="Times New Roman" w:cs="Times New Roman"/>
          <w:sz w:val="24"/>
          <w:szCs w:val="24"/>
        </w:rPr>
        <w:t>ARRAIS,</w:t>
      </w:r>
      <w:r>
        <w:rPr>
          <w:rFonts w:ascii="Times New Roman" w:hAnsi="Times New Roman" w:cs="Times New Roman"/>
          <w:sz w:val="24"/>
          <w:szCs w:val="24"/>
        </w:rPr>
        <w:t xml:space="preserve"> P. S. D.;</w:t>
      </w:r>
      <w:r w:rsidRPr="00E329F4">
        <w:rPr>
          <w:rFonts w:ascii="Times New Roman" w:hAnsi="Times New Roman" w:cs="Times New Roman"/>
          <w:sz w:val="24"/>
          <w:szCs w:val="24"/>
        </w:rPr>
        <w:t xml:space="preserve"> FRANCELINO</w:t>
      </w:r>
      <w:r>
        <w:rPr>
          <w:rFonts w:ascii="Times New Roman" w:hAnsi="Times New Roman" w:cs="Times New Roman"/>
          <w:sz w:val="24"/>
          <w:szCs w:val="24"/>
        </w:rPr>
        <w:t>, E. V.</w:t>
      </w:r>
      <w:r w:rsidRPr="00E329F4">
        <w:rPr>
          <w:rFonts w:ascii="Times New Roman" w:hAnsi="Times New Roman" w:cs="Times New Roman"/>
          <w:sz w:val="24"/>
          <w:szCs w:val="24"/>
        </w:rPr>
        <w:t xml:space="preserve"> Presença de excipientes com potencial para indução de reações adversas em medicamentos comercializados no Brasil. </w:t>
      </w:r>
      <w:r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Rev. Bras. </w:t>
      </w:r>
      <w:proofErr w:type="spellStart"/>
      <w:r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>Cienc</w:t>
      </w:r>
      <w:proofErr w:type="spellEnd"/>
      <w:r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Farm. </w:t>
      </w:r>
      <w:r w:rsidRPr="00B835DB">
        <w:rPr>
          <w:rFonts w:ascii="Times New Roman" w:hAnsi="Times New Roman" w:cs="Times New Roman"/>
          <w:bCs/>
          <w:sz w:val="24"/>
          <w:szCs w:val="24"/>
          <w:lang w:val="en-US"/>
        </w:rPr>
        <w:t>São Paulo, July/Sept. 2008, v.44, no.3.</w:t>
      </w:r>
    </w:p>
    <w:p w:rsidR="00E329F4" w:rsidRPr="00B835DB" w:rsidRDefault="00E329F4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29F4" w:rsidRPr="00B835DB" w:rsidRDefault="00CA2F43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STEPHENS MDB. Definitions and classifications of adverse reaction terms. In: STEPHENS MDB, TALBOT JCC, ROUTLEDGE PA, </w:t>
      </w:r>
      <w:proofErr w:type="gramStart"/>
      <w:r w:rsidRPr="00B835DB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gram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. The detection of new adverse reactions, 4th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edn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>. London: Macmillan Reference, 1998: 32–44.</w:t>
      </w:r>
    </w:p>
    <w:p w:rsidR="00E329F4" w:rsidRPr="00B835DB" w:rsidRDefault="00E329F4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29F4" w:rsidRPr="00B835DB" w:rsidRDefault="00976431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WHO. World Health Organization. International monitoring of adverse reactions to drugs: Adverse Reaction Terminology. WHO Collaborating Centre for International Drug Monitoring, Uppsala, Sweden, 1992.</w:t>
      </w: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579" w:rsidRPr="001A478A" w:rsidRDefault="001A478A" w:rsidP="0097643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A478A">
        <w:rPr>
          <w:rFonts w:ascii="Times New Roman" w:hAnsi="Times New Roman" w:cs="Times New Roman"/>
          <w:color w:val="FF0000"/>
          <w:sz w:val="24"/>
          <w:szCs w:val="24"/>
          <w:lang w:val="en-US"/>
        </w:rPr>
        <w:t>LACERDA et al., 2004</w:t>
      </w:r>
    </w:p>
    <w:p w:rsidR="001A478A" w:rsidRPr="002C2704" w:rsidRDefault="001A478A" w:rsidP="0097643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704">
        <w:rPr>
          <w:rFonts w:ascii="Times New Roman" w:hAnsi="Times New Roman" w:cs="Times New Roman"/>
          <w:color w:val="FF0000"/>
          <w:sz w:val="24"/>
          <w:szCs w:val="24"/>
        </w:rPr>
        <w:t xml:space="preserve">SOUZA </w:t>
      </w:r>
      <w:proofErr w:type="spellStart"/>
      <w:proofErr w:type="gramStart"/>
      <w:r w:rsidRPr="002C2704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proofErr w:type="gramEnd"/>
      <w:r w:rsidRPr="002C2704">
        <w:rPr>
          <w:rFonts w:ascii="Times New Roman" w:hAnsi="Times New Roman" w:cs="Times New Roman"/>
          <w:color w:val="FF0000"/>
          <w:sz w:val="24"/>
          <w:szCs w:val="24"/>
        </w:rPr>
        <w:t xml:space="preserve"> al., 2004b</w:t>
      </w:r>
    </w:p>
    <w:p w:rsidR="002A49DA" w:rsidRPr="002C2704" w:rsidRDefault="002A49DA" w:rsidP="0097643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9DA">
        <w:rPr>
          <w:rFonts w:ascii="Times New Roman" w:hAnsi="Times New Roman" w:cs="Times New Roman"/>
          <w:color w:val="FF0000"/>
          <w:sz w:val="24"/>
          <w:szCs w:val="24"/>
        </w:rPr>
        <w:t xml:space="preserve">SOUZA </w:t>
      </w:r>
      <w:proofErr w:type="spellStart"/>
      <w:proofErr w:type="gramStart"/>
      <w:r w:rsidRPr="002A49DA">
        <w:rPr>
          <w:rFonts w:ascii="Times New Roman" w:hAnsi="Times New Roman" w:cs="Times New Roman"/>
          <w:i/>
          <w:color w:val="FF0000"/>
          <w:sz w:val="24"/>
          <w:szCs w:val="24"/>
        </w:rPr>
        <w:t>et</w:t>
      </w:r>
      <w:proofErr w:type="spellEnd"/>
      <w:proofErr w:type="gramEnd"/>
      <w:r w:rsidRPr="002A49D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al.,</w:t>
      </w:r>
      <w:r w:rsidRPr="002A49DA">
        <w:rPr>
          <w:rFonts w:ascii="Times New Roman" w:hAnsi="Times New Roman" w:cs="Times New Roman"/>
          <w:color w:val="FF0000"/>
          <w:sz w:val="24"/>
          <w:szCs w:val="24"/>
        </w:rPr>
        <w:t>2004a</w:t>
      </w:r>
    </w:p>
    <w:p w:rsidR="00D81579" w:rsidRPr="002C2704" w:rsidRDefault="00D81579" w:rsidP="009764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579" w:rsidRPr="002C2704" w:rsidRDefault="00D81579" w:rsidP="009764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704">
        <w:rPr>
          <w:rFonts w:ascii="Times New Roman" w:hAnsi="Times New Roman" w:cs="Times New Roman"/>
          <w:b/>
          <w:sz w:val="24"/>
          <w:szCs w:val="24"/>
        </w:rPr>
        <w:t>Classificação das reações adversas</w:t>
      </w:r>
    </w:p>
    <w:p w:rsidR="00D81579" w:rsidRPr="002C2704" w:rsidRDefault="00D81579" w:rsidP="009764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RAWLINS MD, THOMPSON JW. Pathogenesis of adverse drug reactions. In; DAVIES DM, ed. Textbook of adverse drug reactions. Oxford: Oxford University Press, 1977: 10.</w:t>
      </w: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RAWLINS MD, THOMPSON JW. Pathogenesis of adverse drug reactions. In: DAVIES DM, ed. Textbook of adverse drug reactions, 2nd 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edn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>. Oxford: Oxford University Press, 1981: 11.</w:t>
      </w: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GRAHAME-SMITH DG, ARONSON JK. Adverse drug reactions. In: The Oxford textbook of clinical pharmacology and drug therapy. Oxford: Oxford University Press, 1984: 132–57.</w:t>
      </w: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ROYER RJ. Mechanism of action of adverse drug reactions: an overview. </w:t>
      </w:r>
      <w:proofErr w:type="spellStart"/>
      <w:r w:rsidRPr="00B835DB">
        <w:rPr>
          <w:rFonts w:ascii="Times New Roman" w:hAnsi="Times New Roman" w:cs="Times New Roman"/>
          <w:b/>
          <w:iCs/>
          <w:sz w:val="24"/>
          <w:szCs w:val="24"/>
          <w:lang w:val="en-US"/>
        </w:rPr>
        <w:t>Pharmacoepidemiol</w:t>
      </w:r>
      <w:proofErr w:type="spellEnd"/>
      <w:r w:rsidRPr="00B835DB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Drug </w:t>
      </w:r>
      <w:proofErr w:type="spellStart"/>
      <w:r w:rsidRPr="00B835DB">
        <w:rPr>
          <w:rFonts w:ascii="Times New Roman" w:hAnsi="Times New Roman" w:cs="Times New Roman"/>
          <w:b/>
          <w:iCs/>
          <w:sz w:val="24"/>
          <w:szCs w:val="24"/>
          <w:lang w:val="en-US"/>
        </w:rPr>
        <w:t>Saf</w:t>
      </w:r>
      <w:proofErr w:type="spellEnd"/>
      <w:r w:rsidRPr="00B835DB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  <w:r w:rsidRPr="00B835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1997; </w:t>
      </w:r>
      <w:r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35DB">
        <w:rPr>
          <w:rFonts w:ascii="Times New Roman" w:hAnsi="Times New Roman" w:cs="Times New Roman"/>
          <w:sz w:val="24"/>
          <w:szCs w:val="24"/>
          <w:lang w:val="en-US"/>
        </w:rPr>
        <w:t>Suppl</w:t>
      </w:r>
      <w:proofErr w:type="spellEnd"/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 3): S43–50.</w:t>
      </w:r>
    </w:p>
    <w:p w:rsidR="00D81579" w:rsidRPr="00B835DB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579" w:rsidRPr="002C2704" w:rsidRDefault="00D81579" w:rsidP="00D815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5DB">
        <w:rPr>
          <w:rFonts w:ascii="Times New Roman" w:hAnsi="Times New Roman" w:cs="Times New Roman"/>
          <w:sz w:val="24"/>
          <w:szCs w:val="24"/>
          <w:lang w:val="en-US"/>
        </w:rPr>
        <w:t>HARTIGAN-GO KY, WONG JQ. Inclusion of therapeutic failures as adverse drug reactions. In: Aronson JK, ed. Side effects of drugs, annual 23.</w:t>
      </w:r>
      <w:r w:rsidRPr="00B83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Side Effects of Drugs Annual. </w:t>
      </w:r>
      <w:r w:rsidRPr="00B835DB">
        <w:rPr>
          <w:rFonts w:ascii="Times New Roman" w:hAnsi="Times New Roman" w:cs="Times New Roman"/>
          <w:sz w:val="24"/>
          <w:szCs w:val="24"/>
          <w:lang w:val="en-US"/>
        </w:rPr>
        <w:t xml:space="preserve">A worldwide yearly survey of new data and trends in adverse drug reactions. </w:t>
      </w:r>
      <w:r w:rsidRPr="002C2704">
        <w:rPr>
          <w:rFonts w:ascii="Times New Roman" w:hAnsi="Times New Roman" w:cs="Times New Roman"/>
          <w:sz w:val="24"/>
          <w:szCs w:val="24"/>
          <w:lang w:val="en-US"/>
        </w:rPr>
        <w:t xml:space="preserve">Amsterdam: Elsevier </w:t>
      </w:r>
      <w:r w:rsidRPr="002C2704">
        <w:rPr>
          <w:rFonts w:ascii="Times New Roman" w:hAnsi="Times New Roman" w:cs="Times New Roman"/>
          <w:bCs/>
          <w:sz w:val="24"/>
          <w:szCs w:val="24"/>
          <w:lang w:val="en-US"/>
        </w:rPr>
        <w:t>Volume 23, Pages 1-592, 2000.</w:t>
      </w:r>
    </w:p>
    <w:p w:rsidR="00D81579" w:rsidRPr="002C2704" w:rsidRDefault="00D81579" w:rsidP="00D81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63F8" w:rsidRPr="009163F8" w:rsidRDefault="009163F8" w:rsidP="009163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 w:rsidRPr="002C2704">
        <w:rPr>
          <w:rFonts w:ascii="Times New Roman" w:hAnsi="Times New Roman" w:cs="Times New Roman"/>
          <w:sz w:val="24"/>
          <w:szCs w:val="24"/>
          <w:lang w:val="en-US"/>
        </w:rPr>
        <w:t>CTCAE.</w:t>
      </w:r>
      <w:proofErr w:type="gramEnd"/>
      <w:r w:rsidRPr="002C2704">
        <w:rPr>
          <w:rFonts w:ascii="Times New Roman" w:hAnsi="Times New Roman" w:cs="Times New Roman"/>
          <w:sz w:val="24"/>
          <w:szCs w:val="24"/>
          <w:lang w:val="en-US"/>
        </w:rPr>
        <w:t xml:space="preserve"> 2010. </w:t>
      </w:r>
      <w:r w:rsidRPr="002C27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Common Terminology Criteria for Adverse Events, v </w:t>
      </w:r>
      <w:r w:rsidRPr="002C2704">
        <w:rPr>
          <w:rFonts w:ascii="Times New Roman" w:hAnsi="Times New Roman" w:cs="Times New Roman"/>
          <w:sz w:val="24"/>
          <w:szCs w:val="24"/>
          <w:lang w:val="en-US"/>
        </w:rPr>
        <w:t xml:space="preserve">4.0, </w:t>
      </w:r>
      <w:proofErr w:type="gramStart"/>
      <w:r w:rsidRPr="002C2704">
        <w:rPr>
          <w:rFonts w:ascii="Times New Roman" w:hAnsi="Times New Roman" w:cs="Times New Roman"/>
          <w:sz w:val="24"/>
          <w:szCs w:val="24"/>
          <w:lang w:val="en-US"/>
        </w:rPr>
        <w:t>Published</w:t>
      </w:r>
      <w:proofErr w:type="gramEnd"/>
      <w:r w:rsidRPr="002C2704">
        <w:rPr>
          <w:rFonts w:ascii="Times New Roman" w:hAnsi="Times New Roman" w:cs="Times New Roman"/>
          <w:sz w:val="24"/>
          <w:szCs w:val="24"/>
          <w:lang w:val="en-US"/>
        </w:rPr>
        <w:t xml:space="preserve">: May 28, 2009 (updated v 4.03: June 14, 2010).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Institutes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, NIH, </w:t>
      </w:r>
      <w:proofErr w:type="spellStart"/>
      <w:r w:rsidRPr="009163F8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9163F8">
        <w:rPr>
          <w:rFonts w:ascii="Times New Roman" w:hAnsi="Times New Roman" w:cs="Times New Roman"/>
          <w:sz w:val="24"/>
          <w:szCs w:val="24"/>
        </w:rPr>
        <w:t xml:space="preserve"> No. 09-5410.</w:t>
      </w:r>
    </w:p>
    <w:p w:rsidR="00D81579" w:rsidRDefault="00D81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GoBack"/>
      <w:bookmarkEnd w:id="23"/>
    </w:p>
    <w:sectPr w:rsidR="00D81579" w:rsidSect="006E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venia Bezerra Fontenele">
    <w15:presenceInfo w15:providerId="Windows Live" w15:userId="db983e4e1da2b0c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910DB"/>
    <w:rsid w:val="00001A0C"/>
    <w:rsid w:val="00006C2E"/>
    <w:rsid w:val="00011004"/>
    <w:rsid w:val="0001292E"/>
    <w:rsid w:val="0001418B"/>
    <w:rsid w:val="00021D92"/>
    <w:rsid w:val="000257F3"/>
    <w:rsid w:val="00026CE6"/>
    <w:rsid w:val="00033635"/>
    <w:rsid w:val="0003476E"/>
    <w:rsid w:val="00045863"/>
    <w:rsid w:val="000528FB"/>
    <w:rsid w:val="00056BF8"/>
    <w:rsid w:val="00075D62"/>
    <w:rsid w:val="00075FBC"/>
    <w:rsid w:val="000815DB"/>
    <w:rsid w:val="000A14CB"/>
    <w:rsid w:val="000A21B2"/>
    <w:rsid w:val="000A635F"/>
    <w:rsid w:val="000B417B"/>
    <w:rsid w:val="000B5114"/>
    <w:rsid w:val="000C6C61"/>
    <w:rsid w:val="000C6E30"/>
    <w:rsid w:val="000D6738"/>
    <w:rsid w:val="000E6233"/>
    <w:rsid w:val="000F0C82"/>
    <w:rsid w:val="000F40B4"/>
    <w:rsid w:val="000F7962"/>
    <w:rsid w:val="0010188A"/>
    <w:rsid w:val="0010626F"/>
    <w:rsid w:val="00106F33"/>
    <w:rsid w:val="00107023"/>
    <w:rsid w:val="001108C2"/>
    <w:rsid w:val="00115596"/>
    <w:rsid w:val="00125123"/>
    <w:rsid w:val="00125771"/>
    <w:rsid w:val="00140D4E"/>
    <w:rsid w:val="00153473"/>
    <w:rsid w:val="0015694B"/>
    <w:rsid w:val="00160FAE"/>
    <w:rsid w:val="0016459E"/>
    <w:rsid w:val="00173466"/>
    <w:rsid w:val="00176982"/>
    <w:rsid w:val="001775FA"/>
    <w:rsid w:val="00177E44"/>
    <w:rsid w:val="00180DA2"/>
    <w:rsid w:val="00185FBD"/>
    <w:rsid w:val="0019241D"/>
    <w:rsid w:val="001A00CC"/>
    <w:rsid w:val="001A4326"/>
    <w:rsid w:val="001A478A"/>
    <w:rsid w:val="001B0768"/>
    <w:rsid w:val="001B27C2"/>
    <w:rsid w:val="001B69CD"/>
    <w:rsid w:val="001B74DB"/>
    <w:rsid w:val="001C18E3"/>
    <w:rsid w:val="001C786A"/>
    <w:rsid w:val="001D2166"/>
    <w:rsid w:val="001E1274"/>
    <w:rsid w:val="001E62A0"/>
    <w:rsid w:val="001E6DD7"/>
    <w:rsid w:val="001F1299"/>
    <w:rsid w:val="001F5ECD"/>
    <w:rsid w:val="0020050A"/>
    <w:rsid w:val="00206FF2"/>
    <w:rsid w:val="00217CF9"/>
    <w:rsid w:val="00221BBC"/>
    <w:rsid w:val="00226BE4"/>
    <w:rsid w:val="00230B78"/>
    <w:rsid w:val="00234919"/>
    <w:rsid w:val="002354BC"/>
    <w:rsid w:val="0023633F"/>
    <w:rsid w:val="00257717"/>
    <w:rsid w:val="0026256F"/>
    <w:rsid w:val="0027282C"/>
    <w:rsid w:val="00275571"/>
    <w:rsid w:val="002910DB"/>
    <w:rsid w:val="00291396"/>
    <w:rsid w:val="00293CD5"/>
    <w:rsid w:val="0029537A"/>
    <w:rsid w:val="002A49A4"/>
    <w:rsid w:val="002A49DA"/>
    <w:rsid w:val="002A5C89"/>
    <w:rsid w:val="002B2CDC"/>
    <w:rsid w:val="002B35E8"/>
    <w:rsid w:val="002C1464"/>
    <w:rsid w:val="002C2704"/>
    <w:rsid w:val="002C70A8"/>
    <w:rsid w:val="002D63DC"/>
    <w:rsid w:val="002D6952"/>
    <w:rsid w:val="002D72F1"/>
    <w:rsid w:val="002E5337"/>
    <w:rsid w:val="002F0AF4"/>
    <w:rsid w:val="003005D3"/>
    <w:rsid w:val="0030291C"/>
    <w:rsid w:val="00307D41"/>
    <w:rsid w:val="00313F4F"/>
    <w:rsid w:val="00324038"/>
    <w:rsid w:val="003364BD"/>
    <w:rsid w:val="0034240C"/>
    <w:rsid w:val="003457C2"/>
    <w:rsid w:val="00351CC1"/>
    <w:rsid w:val="003561B9"/>
    <w:rsid w:val="00356957"/>
    <w:rsid w:val="00357774"/>
    <w:rsid w:val="00366E37"/>
    <w:rsid w:val="00371B0F"/>
    <w:rsid w:val="0038516D"/>
    <w:rsid w:val="00386A45"/>
    <w:rsid w:val="003950AA"/>
    <w:rsid w:val="003960C7"/>
    <w:rsid w:val="00397AE2"/>
    <w:rsid w:val="003A0561"/>
    <w:rsid w:val="003A1841"/>
    <w:rsid w:val="003A2C6A"/>
    <w:rsid w:val="003A5EF6"/>
    <w:rsid w:val="003C1794"/>
    <w:rsid w:val="003C3374"/>
    <w:rsid w:val="003C539A"/>
    <w:rsid w:val="003C7BD5"/>
    <w:rsid w:val="003F7AA0"/>
    <w:rsid w:val="004007EC"/>
    <w:rsid w:val="004036FD"/>
    <w:rsid w:val="004143CC"/>
    <w:rsid w:val="00416DFE"/>
    <w:rsid w:val="004208D3"/>
    <w:rsid w:val="00423C61"/>
    <w:rsid w:val="00427E94"/>
    <w:rsid w:val="00453192"/>
    <w:rsid w:val="00462911"/>
    <w:rsid w:val="00472908"/>
    <w:rsid w:val="00480169"/>
    <w:rsid w:val="00481594"/>
    <w:rsid w:val="004834D2"/>
    <w:rsid w:val="00483F9D"/>
    <w:rsid w:val="00485E6D"/>
    <w:rsid w:val="004908C7"/>
    <w:rsid w:val="004A3BD8"/>
    <w:rsid w:val="004A71DC"/>
    <w:rsid w:val="004B4619"/>
    <w:rsid w:val="004B717C"/>
    <w:rsid w:val="004C55A3"/>
    <w:rsid w:val="004E0A59"/>
    <w:rsid w:val="004F251C"/>
    <w:rsid w:val="005023FC"/>
    <w:rsid w:val="00505C2A"/>
    <w:rsid w:val="005141A6"/>
    <w:rsid w:val="0051452F"/>
    <w:rsid w:val="00516A87"/>
    <w:rsid w:val="00522E52"/>
    <w:rsid w:val="00530980"/>
    <w:rsid w:val="005327E4"/>
    <w:rsid w:val="005335E8"/>
    <w:rsid w:val="0053436E"/>
    <w:rsid w:val="0053497B"/>
    <w:rsid w:val="0053548A"/>
    <w:rsid w:val="00541FF3"/>
    <w:rsid w:val="005421D9"/>
    <w:rsid w:val="00560C80"/>
    <w:rsid w:val="00566A47"/>
    <w:rsid w:val="00567030"/>
    <w:rsid w:val="00570901"/>
    <w:rsid w:val="005715F4"/>
    <w:rsid w:val="005753C5"/>
    <w:rsid w:val="00575F47"/>
    <w:rsid w:val="005A0D34"/>
    <w:rsid w:val="005B18D1"/>
    <w:rsid w:val="005B1F9F"/>
    <w:rsid w:val="005B30C2"/>
    <w:rsid w:val="005D00CA"/>
    <w:rsid w:val="005F58E9"/>
    <w:rsid w:val="006024BD"/>
    <w:rsid w:val="00603E96"/>
    <w:rsid w:val="00610284"/>
    <w:rsid w:val="00611E50"/>
    <w:rsid w:val="006179C7"/>
    <w:rsid w:val="006303DD"/>
    <w:rsid w:val="00636F65"/>
    <w:rsid w:val="0064237F"/>
    <w:rsid w:val="00645E38"/>
    <w:rsid w:val="00646A50"/>
    <w:rsid w:val="00650567"/>
    <w:rsid w:val="00664BD6"/>
    <w:rsid w:val="00665617"/>
    <w:rsid w:val="006776C2"/>
    <w:rsid w:val="00681C45"/>
    <w:rsid w:val="006845C6"/>
    <w:rsid w:val="00685938"/>
    <w:rsid w:val="00690358"/>
    <w:rsid w:val="006A154A"/>
    <w:rsid w:val="006A4DA7"/>
    <w:rsid w:val="006C2D22"/>
    <w:rsid w:val="006C3C56"/>
    <w:rsid w:val="006C5036"/>
    <w:rsid w:val="006C73EE"/>
    <w:rsid w:val="006C7736"/>
    <w:rsid w:val="006D5F9F"/>
    <w:rsid w:val="006E05DA"/>
    <w:rsid w:val="006E295B"/>
    <w:rsid w:val="006E3729"/>
    <w:rsid w:val="006E458D"/>
    <w:rsid w:val="006F1F0B"/>
    <w:rsid w:val="006F4037"/>
    <w:rsid w:val="006F6978"/>
    <w:rsid w:val="0071031F"/>
    <w:rsid w:val="00710402"/>
    <w:rsid w:val="00714201"/>
    <w:rsid w:val="00716CC4"/>
    <w:rsid w:val="007209A6"/>
    <w:rsid w:val="00737CEC"/>
    <w:rsid w:val="00740C8F"/>
    <w:rsid w:val="00743F2F"/>
    <w:rsid w:val="0075768E"/>
    <w:rsid w:val="00764D23"/>
    <w:rsid w:val="00771D12"/>
    <w:rsid w:val="00777A75"/>
    <w:rsid w:val="00777C2C"/>
    <w:rsid w:val="007826D0"/>
    <w:rsid w:val="00784415"/>
    <w:rsid w:val="007A6A35"/>
    <w:rsid w:val="007B55C4"/>
    <w:rsid w:val="007C04F6"/>
    <w:rsid w:val="007C7A9E"/>
    <w:rsid w:val="007D702C"/>
    <w:rsid w:val="007E527B"/>
    <w:rsid w:val="007F6928"/>
    <w:rsid w:val="00801838"/>
    <w:rsid w:val="00803CE9"/>
    <w:rsid w:val="00804913"/>
    <w:rsid w:val="00804A48"/>
    <w:rsid w:val="00804A90"/>
    <w:rsid w:val="00805EAC"/>
    <w:rsid w:val="00806247"/>
    <w:rsid w:val="00811EDB"/>
    <w:rsid w:val="00812566"/>
    <w:rsid w:val="00814D1C"/>
    <w:rsid w:val="0082636B"/>
    <w:rsid w:val="00827F45"/>
    <w:rsid w:val="00840ECF"/>
    <w:rsid w:val="00841F2C"/>
    <w:rsid w:val="008436D8"/>
    <w:rsid w:val="00855006"/>
    <w:rsid w:val="008617B1"/>
    <w:rsid w:val="0086243B"/>
    <w:rsid w:val="00862EDE"/>
    <w:rsid w:val="00875E16"/>
    <w:rsid w:val="00882DEE"/>
    <w:rsid w:val="00891825"/>
    <w:rsid w:val="008928E7"/>
    <w:rsid w:val="00897810"/>
    <w:rsid w:val="008A07F7"/>
    <w:rsid w:val="008B2D43"/>
    <w:rsid w:val="008B3007"/>
    <w:rsid w:val="008C2996"/>
    <w:rsid w:val="008C7B07"/>
    <w:rsid w:val="008D0EED"/>
    <w:rsid w:val="008E03AC"/>
    <w:rsid w:val="008E207A"/>
    <w:rsid w:val="008F3E5A"/>
    <w:rsid w:val="008F70DD"/>
    <w:rsid w:val="00902AFB"/>
    <w:rsid w:val="009145A0"/>
    <w:rsid w:val="009163F8"/>
    <w:rsid w:val="00922326"/>
    <w:rsid w:val="00922500"/>
    <w:rsid w:val="0093493F"/>
    <w:rsid w:val="00936060"/>
    <w:rsid w:val="00940E05"/>
    <w:rsid w:val="00946B7D"/>
    <w:rsid w:val="00954902"/>
    <w:rsid w:val="00963A77"/>
    <w:rsid w:val="009702FC"/>
    <w:rsid w:val="00976431"/>
    <w:rsid w:val="00983789"/>
    <w:rsid w:val="0098403B"/>
    <w:rsid w:val="009A031F"/>
    <w:rsid w:val="009A0A4B"/>
    <w:rsid w:val="009A50C4"/>
    <w:rsid w:val="009A5F84"/>
    <w:rsid w:val="009A6F15"/>
    <w:rsid w:val="009B77B5"/>
    <w:rsid w:val="009C4634"/>
    <w:rsid w:val="009E2926"/>
    <w:rsid w:val="009E342A"/>
    <w:rsid w:val="009F04FA"/>
    <w:rsid w:val="009F3AA2"/>
    <w:rsid w:val="009F4A0B"/>
    <w:rsid w:val="009F6367"/>
    <w:rsid w:val="009F7E87"/>
    <w:rsid w:val="00A03478"/>
    <w:rsid w:val="00A11F1F"/>
    <w:rsid w:val="00A1337E"/>
    <w:rsid w:val="00A13CEC"/>
    <w:rsid w:val="00A15A52"/>
    <w:rsid w:val="00A251D7"/>
    <w:rsid w:val="00A33A46"/>
    <w:rsid w:val="00A3705F"/>
    <w:rsid w:val="00A37279"/>
    <w:rsid w:val="00A40DD8"/>
    <w:rsid w:val="00A4151E"/>
    <w:rsid w:val="00A43B4A"/>
    <w:rsid w:val="00A60E94"/>
    <w:rsid w:val="00A62F26"/>
    <w:rsid w:val="00A65C70"/>
    <w:rsid w:val="00A70320"/>
    <w:rsid w:val="00A80237"/>
    <w:rsid w:val="00A87227"/>
    <w:rsid w:val="00A90CE4"/>
    <w:rsid w:val="00AB2213"/>
    <w:rsid w:val="00AB24D4"/>
    <w:rsid w:val="00AC48E7"/>
    <w:rsid w:val="00AD7065"/>
    <w:rsid w:val="00AE0652"/>
    <w:rsid w:val="00AE0EAB"/>
    <w:rsid w:val="00AE3F68"/>
    <w:rsid w:val="00AE4064"/>
    <w:rsid w:val="00AE648C"/>
    <w:rsid w:val="00AE7072"/>
    <w:rsid w:val="00AF51C6"/>
    <w:rsid w:val="00AF6259"/>
    <w:rsid w:val="00B017E5"/>
    <w:rsid w:val="00B32B87"/>
    <w:rsid w:val="00B661FD"/>
    <w:rsid w:val="00B769F9"/>
    <w:rsid w:val="00B77EDE"/>
    <w:rsid w:val="00B835DB"/>
    <w:rsid w:val="00B8602C"/>
    <w:rsid w:val="00B8685E"/>
    <w:rsid w:val="00B95FC0"/>
    <w:rsid w:val="00BA05BE"/>
    <w:rsid w:val="00BD119B"/>
    <w:rsid w:val="00BE0264"/>
    <w:rsid w:val="00BE0AA5"/>
    <w:rsid w:val="00BE2BA5"/>
    <w:rsid w:val="00C02557"/>
    <w:rsid w:val="00C1493D"/>
    <w:rsid w:val="00C1769C"/>
    <w:rsid w:val="00C2333F"/>
    <w:rsid w:val="00C23919"/>
    <w:rsid w:val="00C23F5E"/>
    <w:rsid w:val="00C248BB"/>
    <w:rsid w:val="00C31168"/>
    <w:rsid w:val="00C35357"/>
    <w:rsid w:val="00C46EF5"/>
    <w:rsid w:val="00C5083B"/>
    <w:rsid w:val="00C52704"/>
    <w:rsid w:val="00C55174"/>
    <w:rsid w:val="00C560B2"/>
    <w:rsid w:val="00C62688"/>
    <w:rsid w:val="00C72006"/>
    <w:rsid w:val="00C72183"/>
    <w:rsid w:val="00C97EC2"/>
    <w:rsid w:val="00CA0E03"/>
    <w:rsid w:val="00CA2F43"/>
    <w:rsid w:val="00CB0217"/>
    <w:rsid w:val="00CB1DEF"/>
    <w:rsid w:val="00CB62C4"/>
    <w:rsid w:val="00CC0B27"/>
    <w:rsid w:val="00CC0CED"/>
    <w:rsid w:val="00CC2D7F"/>
    <w:rsid w:val="00CD0C4D"/>
    <w:rsid w:val="00CD3E8A"/>
    <w:rsid w:val="00CE18FF"/>
    <w:rsid w:val="00CE4CDF"/>
    <w:rsid w:val="00CE6BC6"/>
    <w:rsid w:val="00CF246F"/>
    <w:rsid w:val="00D00E21"/>
    <w:rsid w:val="00D05A4A"/>
    <w:rsid w:val="00D07AE7"/>
    <w:rsid w:val="00D2165B"/>
    <w:rsid w:val="00D41C77"/>
    <w:rsid w:val="00D429BA"/>
    <w:rsid w:val="00D500D6"/>
    <w:rsid w:val="00D530C6"/>
    <w:rsid w:val="00D56F3C"/>
    <w:rsid w:val="00D6020E"/>
    <w:rsid w:val="00D64E29"/>
    <w:rsid w:val="00D73621"/>
    <w:rsid w:val="00D75C7B"/>
    <w:rsid w:val="00D809CA"/>
    <w:rsid w:val="00D814BB"/>
    <w:rsid w:val="00D81579"/>
    <w:rsid w:val="00D83608"/>
    <w:rsid w:val="00D837AC"/>
    <w:rsid w:val="00D93E9A"/>
    <w:rsid w:val="00D945B3"/>
    <w:rsid w:val="00D95959"/>
    <w:rsid w:val="00DA1A83"/>
    <w:rsid w:val="00DA3153"/>
    <w:rsid w:val="00DB50F2"/>
    <w:rsid w:val="00DB7324"/>
    <w:rsid w:val="00DC18AB"/>
    <w:rsid w:val="00DC3C76"/>
    <w:rsid w:val="00DD588B"/>
    <w:rsid w:val="00DE49DE"/>
    <w:rsid w:val="00DF23A1"/>
    <w:rsid w:val="00DF28A6"/>
    <w:rsid w:val="00DF48A0"/>
    <w:rsid w:val="00E01705"/>
    <w:rsid w:val="00E126CE"/>
    <w:rsid w:val="00E14C57"/>
    <w:rsid w:val="00E208EF"/>
    <w:rsid w:val="00E22C5C"/>
    <w:rsid w:val="00E23795"/>
    <w:rsid w:val="00E24B31"/>
    <w:rsid w:val="00E26D96"/>
    <w:rsid w:val="00E30CD5"/>
    <w:rsid w:val="00E329F4"/>
    <w:rsid w:val="00E472F2"/>
    <w:rsid w:val="00E51A5C"/>
    <w:rsid w:val="00E545CA"/>
    <w:rsid w:val="00E54D46"/>
    <w:rsid w:val="00E74813"/>
    <w:rsid w:val="00E77EFE"/>
    <w:rsid w:val="00E875D0"/>
    <w:rsid w:val="00E90C6D"/>
    <w:rsid w:val="00E953D8"/>
    <w:rsid w:val="00EA3AB1"/>
    <w:rsid w:val="00EA6174"/>
    <w:rsid w:val="00EB3F8C"/>
    <w:rsid w:val="00ED1976"/>
    <w:rsid w:val="00ED455B"/>
    <w:rsid w:val="00F14136"/>
    <w:rsid w:val="00F20524"/>
    <w:rsid w:val="00F221A4"/>
    <w:rsid w:val="00F22A68"/>
    <w:rsid w:val="00F31069"/>
    <w:rsid w:val="00F3121B"/>
    <w:rsid w:val="00F3434F"/>
    <w:rsid w:val="00F467A5"/>
    <w:rsid w:val="00F54E6F"/>
    <w:rsid w:val="00F647C1"/>
    <w:rsid w:val="00F64F2B"/>
    <w:rsid w:val="00F839D9"/>
    <w:rsid w:val="00F906CF"/>
    <w:rsid w:val="00F948BB"/>
    <w:rsid w:val="00F94BD6"/>
    <w:rsid w:val="00F95050"/>
    <w:rsid w:val="00F95A1D"/>
    <w:rsid w:val="00FA0D3E"/>
    <w:rsid w:val="00FA0FB4"/>
    <w:rsid w:val="00FA1FA3"/>
    <w:rsid w:val="00FA5072"/>
    <w:rsid w:val="00FA7457"/>
    <w:rsid w:val="00FB2418"/>
    <w:rsid w:val="00FB423A"/>
    <w:rsid w:val="00FB4259"/>
    <w:rsid w:val="00FB5982"/>
    <w:rsid w:val="00FC0535"/>
    <w:rsid w:val="00FC393D"/>
    <w:rsid w:val="00FD37E8"/>
    <w:rsid w:val="00FD45FE"/>
    <w:rsid w:val="00FE05B4"/>
    <w:rsid w:val="00FE241F"/>
    <w:rsid w:val="00FE3527"/>
    <w:rsid w:val="00FE647C"/>
    <w:rsid w:val="00FF22F8"/>
    <w:rsid w:val="00FF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5B"/>
  </w:style>
  <w:style w:type="paragraph" w:styleId="Ttulo1">
    <w:name w:val="heading 1"/>
    <w:basedOn w:val="Normal"/>
    <w:next w:val="Normal"/>
    <w:link w:val="Ttulo1Char"/>
    <w:uiPriority w:val="9"/>
    <w:qFormat/>
    <w:rsid w:val="00453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2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319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53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D6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29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rpo">
    <w:name w:val="Corpo"/>
    <w:rsid w:val="00CA2F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pt-PT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nvisa.gov.br/wps/content/Anvisa+Portal/Anvisa/Pos+-+Comercializacao+-+Pos+-+Uso/Farmacovigilancia/Assunto+de+Interesse/Farmacias+Notificadoras/01+Projeto+Farmacias+Notificador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ho.int/medicines/areas/quality_safety/safety_efficacy/pharmvigi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o-umc.org/graphics/32666.pdf" TargetMode="External"/><Relationship Id="rId11" Type="http://schemas.microsoft.com/office/2011/relationships/people" Target="people.xml"/><Relationship Id="rId5" Type="http://schemas.openxmlformats.org/officeDocument/2006/relationships/hyperlink" Target="http://www.who-umc.org/DynPage.aspx?id=98078&amp;mn1=7347&amp;mn2=7252&amp;mn3=732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da.gov/AboutFDA/WhatWeDo/History/ProductRegulation/SulfanilamideDisaster/default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12</Pages>
  <Words>3833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Juvenia Bezerra Fontenele</dc:creator>
  <cp:keywords/>
  <dc:description/>
  <cp:lastModifiedBy>suporte</cp:lastModifiedBy>
  <cp:revision>32</cp:revision>
  <dcterms:created xsi:type="dcterms:W3CDTF">2016-01-19T19:29:00Z</dcterms:created>
  <dcterms:modified xsi:type="dcterms:W3CDTF">2016-01-21T20:23:00Z</dcterms:modified>
</cp:coreProperties>
</file>